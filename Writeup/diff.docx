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2594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bookmarkStart w:id="0" w:name="_GoBack"/>
      <w:bookmarkEnd w:id="0"/>
      <w:r w:rsidRPr="00B32F91">
        <w:rPr>
          <w:rFonts w:ascii="Times New Roman" w:hAnsi="Times New Roman" w:cs="Times New Roman"/>
        </w:rPr>
        <w:t xml:space="preserve">Conversation, cognition and cultural evolution: a model of the cultural evolution of word order through pressures imposed from turn taking in conversation </w:t>
      </w:r>
    </w:p>
    <w:p w14:paraId="0067D45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Seán G. Roberts and Stephen C. Levinson </w:t>
      </w:r>
    </w:p>
    <w:p w14:paraId="2A4A7F8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Abstract </w:t>
      </w:r>
    </w:p>
    <w:p w14:paraId="070C0B8F" w14:textId="4344C288" w:rsidR="00286729" w:rsidRPr="00B32F91" w:rsidRDefault="00623CB5" w:rsidP="00286729">
      <w:pPr>
        <w:widowControl w:val="0"/>
        <w:autoSpaceDE w:val="0"/>
        <w:autoSpaceDN w:val="0"/>
        <w:adjustRightInd w:val="0"/>
        <w:spacing w:after="240"/>
        <w:rPr>
          <w:rFonts w:ascii="Times New Roman" w:hAnsi="Times New Roman" w:cs="Times New Roman"/>
        </w:rPr>
      </w:pPr>
      <w:ins w:id="1" w:author="Stephen C. Levinson" w:date="2016-06-11T21:30:00Z">
        <w:r>
          <w:rPr>
            <w:rFonts w:ascii="Times New Roman" w:hAnsi="Times New Roman" w:cs="Times New Roman"/>
          </w:rPr>
          <w:t>This paper outlines a first</w:t>
        </w:r>
      </w:ins>
      <w:del w:id="2" w:author="Stephen C. Levinson" w:date="2016-06-11T21:30:00Z">
        <w:r w:rsidR="00286729" w:rsidRPr="00B32F91">
          <w:rPr>
            <w:rFonts w:ascii="Times New Roman" w:hAnsi="Times New Roman" w:cs="Times New Roman"/>
          </w:rPr>
          <w:delText>In conversation, speakers</w:delText>
        </w:r>
      </w:del>
      <w:r w:rsidR="00286729" w:rsidRPr="00B32F91">
        <w:rPr>
          <w:rFonts w:ascii="Times New Roman" w:hAnsi="Times New Roman" w:cs="Times New Roman"/>
        </w:rPr>
        <w:t xml:space="preserve"> attempt to </w:t>
      </w:r>
      <w:ins w:id="3" w:author="Stephen C. Levinson" w:date="2016-06-11T21:30:00Z">
        <w:r>
          <w:rPr>
            <w:rFonts w:ascii="Times New Roman" w:hAnsi="Times New Roman" w:cs="Times New Roman"/>
          </w:rPr>
          <w:t xml:space="preserve">model the special constraints that arise in language </w:t>
        </w:r>
      </w:ins>
      <w:del w:id="4" w:author="Stephen C. Levinson" w:date="2016-06-11T21:30:00Z">
        <w:r w:rsidR="00286729" w:rsidRPr="00B32F91">
          <w:rPr>
            <w:rFonts w:ascii="Times New Roman" w:hAnsi="Times New Roman" w:cs="Times New Roman"/>
          </w:rPr>
          <w:delText xml:space="preserve">minimize the length gaps and overlaps be- tween turns. This imposes a pressure on </w:delText>
        </w:r>
      </w:del>
      <w:r w:rsidR="00286729" w:rsidRPr="00B32F91">
        <w:rPr>
          <w:rFonts w:ascii="Times New Roman" w:hAnsi="Times New Roman" w:cs="Times New Roman"/>
        </w:rPr>
        <w:t xml:space="preserve">processing </w:t>
      </w:r>
      <w:ins w:id="5" w:author="Stephen C. Levinson" w:date="2016-06-11T21:30:00Z">
        <w:r>
          <w:rPr>
            <w:rFonts w:ascii="Times New Roman" w:hAnsi="Times New Roman" w:cs="Times New Roman"/>
          </w:rPr>
          <w:t xml:space="preserve">in conversation, and to explore the </w:t>
        </w:r>
      </w:ins>
      <w:del w:id="6" w:author="Stephen C. Levinson" w:date="2016-06-11T21:30:00Z">
        <w:r w:rsidR="00286729" w:rsidRPr="00B32F91">
          <w:rPr>
            <w:rFonts w:ascii="Times New Roman" w:hAnsi="Times New Roman" w:cs="Times New Roman"/>
          </w:rPr>
          <w:delText xml:space="preserve">which could have </w:delText>
        </w:r>
      </w:del>
      <w:r w:rsidR="00286729" w:rsidRPr="00B32F91">
        <w:rPr>
          <w:rFonts w:ascii="Times New Roman" w:hAnsi="Times New Roman" w:cs="Times New Roman"/>
        </w:rPr>
        <w:t xml:space="preserve">implications </w:t>
      </w:r>
      <w:ins w:id="7" w:author="Stephen C. Levinson" w:date="2016-06-11T21:30:00Z">
        <w:r>
          <w:rPr>
            <w:rFonts w:ascii="Times New Roman" w:hAnsi="Times New Roman" w:cs="Times New Roman"/>
          </w:rPr>
          <w:t xml:space="preserve">such functional considerations may have on language typology and language change. In particular we focus on processing pressures imposed by conversational turn-taking and their consequences </w:t>
        </w:r>
      </w:ins>
      <w:r w:rsidR="00286729" w:rsidRPr="00B32F91">
        <w:rPr>
          <w:rFonts w:ascii="Times New Roman" w:hAnsi="Times New Roman" w:cs="Times New Roman"/>
        </w:rPr>
        <w:t xml:space="preserve">for the cultural evolution of </w:t>
      </w:r>
      <w:ins w:id="8" w:author="Stephen C. Levinson" w:date="2016-06-11T21:30:00Z">
        <w:r>
          <w:rPr>
            <w:rFonts w:ascii="Times New Roman" w:hAnsi="Times New Roman" w:cs="Times New Roman"/>
          </w:rPr>
          <w:t xml:space="preserve"> the </w:t>
        </w:r>
      </w:ins>
      <w:r w:rsidR="00286729" w:rsidRPr="00B32F91">
        <w:rPr>
          <w:rFonts w:ascii="Times New Roman" w:hAnsi="Times New Roman" w:cs="Times New Roman"/>
        </w:rPr>
        <w:t>structural properties of language. We present an agent-</w:t>
      </w:r>
      <w:del w:id="9" w:author="Stephen C. Levinson" w:date="2016-06-11T21:30:00Z">
        <w:r w:rsidR="00286729" w:rsidRPr="00B32F91">
          <w:rPr>
            <w:rFonts w:ascii="Times New Roman" w:hAnsi="Times New Roman" w:cs="Times New Roman"/>
          </w:rPr>
          <w:delText xml:space="preserve"> </w:delText>
        </w:r>
      </w:del>
      <w:r w:rsidR="00286729" w:rsidRPr="00B32F91">
        <w:rPr>
          <w:rFonts w:ascii="Times New Roman" w:hAnsi="Times New Roman" w:cs="Times New Roman"/>
        </w:rPr>
        <w:t xml:space="preserve">based model of cultural evolution where agents take turns at talk in conversation. When the start of planning for the next turn is constrained by the position of the verb the stable distribution of word orders evolves to match the actual distribution reasonably well. We suggest that the interface of cognition and interaction should be a more central part of the story of language evolution. </w:t>
      </w:r>
    </w:p>
    <w:p w14:paraId="74242BD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 Introduction </w:t>
      </w:r>
    </w:p>
    <w:p w14:paraId="2AB1B39D" w14:textId="1601B7E5"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evolution of linguistic structure is constrained by various cognitive pressures. For example, studies have argued that basic word order </w:t>
      </w:r>
      <w:ins w:id="10" w:author="Stephen C. Levinson" w:date="2016-06-11T21:30:00Z">
        <w:r w:rsidR="00230608">
          <w:rPr>
            <w:rFonts w:ascii="Times New Roman" w:hAnsi="Times New Roman" w:cs="Times New Roman"/>
          </w:rPr>
          <w:t xml:space="preserve">(the dominant order of Subject, Verb and Object in a transitive clause) </w:t>
        </w:r>
      </w:ins>
      <w:r w:rsidRPr="00B32F91">
        <w:rPr>
          <w:rFonts w:ascii="Times New Roman" w:hAnsi="Times New Roman" w:cs="Times New Roman"/>
        </w:rPr>
        <w:t xml:space="preserve">is adapted to pressures on efficient storage or processing (Hawkins, 1994; Ferrer-i Cancho, 2008) or the </w:t>
      </w:r>
      <w:ins w:id="11" w:author="Stephen C. Levinson" w:date="2016-06-11T21:30:00Z">
        <w:r w:rsidR="00E60AA9">
          <w:rPr>
            <w:rFonts w:ascii="Times New Roman" w:hAnsi="Times New Roman" w:cs="Times New Roman"/>
          </w:rPr>
          <w:t>effec</w:t>
        </w:r>
        <w:r w:rsidRPr="00B32F91">
          <w:rPr>
            <w:rFonts w:ascii="Times New Roman" w:hAnsi="Times New Roman" w:cs="Times New Roman"/>
          </w:rPr>
          <w:t>tiveness</w:t>
        </w:r>
      </w:ins>
      <w:del w:id="12" w:author="Stephen C. Levinson" w:date="2016-06-11T21:30:00Z">
        <w:r w:rsidRPr="00B32F91">
          <w:rPr>
            <w:rFonts w:ascii="Times New Roman" w:hAnsi="Times New Roman" w:cs="Times New Roman"/>
          </w:rPr>
          <w:delText>effec- tiveness</w:delText>
        </w:r>
      </w:del>
      <w:r w:rsidRPr="00B32F91">
        <w:rPr>
          <w:rFonts w:ascii="Times New Roman" w:hAnsi="Times New Roman" w:cs="Times New Roman"/>
        </w:rPr>
        <w:t xml:space="preserve"> of conveying semantic information (Goldin-Meadow et al., 2008; </w:t>
      </w:r>
      <w:ins w:id="13" w:author="Stephen C. Levinson" w:date="2016-06-11T21:30:00Z">
        <w:r w:rsidR="00E60AA9">
          <w:rPr>
            <w:rFonts w:ascii="Times New Roman" w:hAnsi="Times New Roman" w:cs="Times New Roman"/>
          </w:rPr>
          <w:t>Schouw</w:t>
        </w:r>
        <w:r w:rsidRPr="00B32F91">
          <w:rPr>
            <w:rFonts w:ascii="Times New Roman" w:hAnsi="Times New Roman" w:cs="Times New Roman"/>
          </w:rPr>
          <w:t>stra</w:t>
        </w:r>
      </w:ins>
      <w:del w:id="14" w:author="Stephen C. Levinson" w:date="2016-06-11T21:30:00Z">
        <w:r w:rsidRPr="00B32F91">
          <w:rPr>
            <w:rFonts w:ascii="Times New Roman" w:hAnsi="Times New Roman" w:cs="Times New Roman"/>
          </w:rPr>
          <w:delText>Schouw- stra</w:delText>
        </w:r>
      </w:del>
      <w:r w:rsidRPr="00B32F91">
        <w:rPr>
          <w:rFonts w:ascii="Times New Roman" w:hAnsi="Times New Roman" w:cs="Times New Roman"/>
        </w:rPr>
        <w:t xml:space="preserve"> and de Swart, 2014). </w:t>
      </w:r>
    </w:p>
    <w:p w14:paraId="7E445AFC" w14:textId="67657935"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While these effects are </w:t>
      </w:r>
      <w:ins w:id="15" w:author="Stephen C. Levinson" w:date="2016-06-11T21:30:00Z">
        <w:r w:rsidR="00E60AA9">
          <w:rPr>
            <w:rFonts w:ascii="Times New Roman" w:hAnsi="Times New Roman" w:cs="Times New Roman"/>
          </w:rPr>
          <w:t xml:space="preserve">no doubt </w:t>
        </w:r>
      </w:ins>
      <w:r w:rsidRPr="00B32F91">
        <w:rPr>
          <w:rFonts w:ascii="Times New Roman" w:hAnsi="Times New Roman" w:cs="Times New Roman"/>
        </w:rPr>
        <w:t xml:space="preserve">part of the story, we suggest that the </w:t>
      </w:r>
      <w:ins w:id="16" w:author="Stephen C. Levinson" w:date="2016-06-11T21:30:00Z">
        <w:r w:rsidR="00E60AA9">
          <w:rPr>
            <w:rFonts w:ascii="Times New Roman" w:hAnsi="Times New Roman" w:cs="Times New Roman"/>
          </w:rPr>
          <w:t xml:space="preserve">greatest functional pressures on </w:t>
        </w:r>
      </w:ins>
      <w:del w:id="17" w:author="Stephen C. Levinson" w:date="2016-06-11T21:30:00Z">
        <w:r w:rsidRPr="00B32F91">
          <w:rPr>
            <w:rFonts w:ascii="Times New Roman" w:hAnsi="Times New Roman" w:cs="Times New Roman"/>
          </w:rPr>
          <w:delText xml:space="preserve">primary ecology of </w:delText>
        </w:r>
      </w:del>
      <w:r w:rsidRPr="00B32F91">
        <w:rPr>
          <w:rFonts w:ascii="Times New Roman" w:hAnsi="Times New Roman" w:cs="Times New Roman"/>
        </w:rPr>
        <w:t xml:space="preserve">language </w:t>
      </w:r>
      <w:ins w:id="18" w:author="Stephen C. Levinson" w:date="2016-06-11T21:30:00Z">
        <w:r w:rsidR="00E60AA9">
          <w:rPr>
            <w:rFonts w:ascii="Times New Roman" w:hAnsi="Times New Roman" w:cs="Times New Roman"/>
          </w:rPr>
          <w:t xml:space="preserve">structure are likely to come from the very special circumstances in which it </w:t>
        </w:r>
      </w:ins>
      <w:r w:rsidRPr="00B32F91">
        <w:rPr>
          <w:rFonts w:ascii="Times New Roman" w:hAnsi="Times New Roman" w:cs="Times New Roman"/>
        </w:rPr>
        <w:t xml:space="preserve">is </w:t>
      </w:r>
      <w:ins w:id="19" w:author="Stephen C. Levinson" w:date="2016-06-11T21:30:00Z">
        <w:r w:rsidR="00E60AA9">
          <w:rPr>
            <w:rFonts w:ascii="Times New Roman" w:hAnsi="Times New Roman" w:cs="Times New Roman"/>
          </w:rPr>
          <w:t xml:space="preserve">primarily used. </w:t>
        </w:r>
        <w:r w:rsidR="00E516B9">
          <w:rPr>
            <w:rFonts w:ascii="Times New Roman" w:hAnsi="Times New Roman" w:cs="Times New Roman"/>
          </w:rPr>
          <w:t xml:space="preserve">That special niche is conversation, or more generally, face to face </w:t>
        </w:r>
      </w:ins>
      <w:r w:rsidRPr="00B32F91">
        <w:rPr>
          <w:rFonts w:ascii="Times New Roman" w:hAnsi="Times New Roman" w:cs="Times New Roman"/>
        </w:rPr>
        <w:t>interaction</w:t>
      </w:r>
      <w:ins w:id="20" w:author="Stephen C. Levinson" w:date="2016-06-11T21:30:00Z">
        <w:r w:rsidR="00E516B9">
          <w:rPr>
            <w:rFonts w:ascii="Times New Roman" w:hAnsi="Times New Roman" w:cs="Times New Roman"/>
          </w:rPr>
          <w:t>. This is where language is learnt, and most heavily deployed: we each produce something like 15,000+ words a day in some 1200</w:t>
        </w:r>
      </w:ins>
      <w:del w:id="21" w:author="Stephen C. Levinson" w:date="2016-06-11T21:30:00Z">
        <w:r w:rsidRPr="00B32F91">
          <w:rPr>
            <w:rFonts w:ascii="Times New Roman" w:hAnsi="Times New Roman" w:cs="Times New Roman"/>
          </w:rPr>
          <w:delText xml:space="preserve"> - speakers taking</w:delText>
        </w:r>
      </w:del>
      <w:r w:rsidRPr="00B32F91">
        <w:rPr>
          <w:rFonts w:ascii="Times New Roman" w:hAnsi="Times New Roman" w:cs="Times New Roman"/>
        </w:rPr>
        <w:t xml:space="preserve"> turns </w:t>
      </w:r>
      <w:ins w:id="22" w:author="Stephen C. Levinson" w:date="2016-06-11T21:30:00Z">
        <w:r w:rsidR="00E516B9">
          <w:rPr>
            <w:rFonts w:ascii="Times New Roman" w:hAnsi="Times New Roman" w:cs="Times New Roman"/>
          </w:rPr>
          <w:t>at talk</w:t>
        </w:r>
      </w:ins>
      <w:del w:id="23" w:author="Stephen C. Levinson" w:date="2016-06-11T21:30:00Z">
        <w:r w:rsidRPr="00B32F91">
          <w:rPr>
            <w:rFonts w:ascii="Times New Roman" w:hAnsi="Times New Roman" w:cs="Times New Roman"/>
          </w:rPr>
          <w:delText>in a conversation</w:delText>
        </w:r>
      </w:del>
      <w:r w:rsidRPr="00B32F91">
        <w:rPr>
          <w:rFonts w:ascii="Times New Roman" w:hAnsi="Times New Roman" w:cs="Times New Roman"/>
        </w:rPr>
        <w:t xml:space="preserve"> (Levinson</w:t>
      </w:r>
      <w:del w:id="24"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2006</w:t>
      </w:r>
      <w:ins w:id="25" w:author="Stephen C. Levinson" w:date="2016-06-11T21:30:00Z">
        <w:r w:rsidR="00E516B9">
          <w:rPr>
            <w:rFonts w:ascii="Times New Roman" w:hAnsi="Times New Roman" w:cs="Times New Roman"/>
          </w:rPr>
          <w:t>, 2016).</w:t>
        </w:r>
      </w:ins>
      <w:del w:id="26" w:author="Stephen C. Levinson" w:date="2016-06-11T21:30:00Z">
        <w:r w:rsidRPr="00B32F91">
          <w:rPr>
            <w:rFonts w:ascii="Times New Roman" w:hAnsi="Times New Roman" w:cs="Times New Roman"/>
          </w:rPr>
          <w:delText>). The processing demands on comprehension and production are situated in, and largely dictated by, what is happening in conversation. The way in which ideas and intentions are communicated is not through isolated signals, but in an interactional context.</w:delText>
        </w:r>
      </w:del>
      <w:r w:rsidRPr="00B32F91">
        <w:rPr>
          <w:rFonts w:ascii="Times New Roman" w:hAnsi="Times New Roman" w:cs="Times New Roman"/>
        </w:rPr>
        <w:t xml:space="preserve"> Therefore, understanding the constraints and affordances of conversation is crucial for understanding the selective pressures on language use. As Schegloff, one of the founders of the field of Conversation Analysis, put it: </w:t>
      </w:r>
    </w:p>
    <w:p w14:paraId="1F63644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F46F70">
        <w:rPr>
          <w:rFonts w:ascii="Times New Roman" w:hAnsi="Times New Roman"/>
          <w:i/>
          <w:rPrChange w:id="27" w:author="Stephen C. Levinson" w:date="2016-06-11T21:30:00Z">
            <w:rPr>
              <w:rFonts w:ascii="Times New Roman" w:hAnsi="Times New Roman" w:cs="Times New Roman"/>
            </w:rPr>
          </w:rPrChange>
        </w:rPr>
        <w:t xml:space="preserve"> “What is the primordial natural environment of language use, within which the shape of linguistic structures such as grammar, have been shaped? Transparently, the natural environment of language is talk-</w:t>
      </w:r>
      <w:del w:id="28" w:author="Stephen C. Levinson" w:date="2016-06-11T21:30:00Z">
        <w:r w:rsidRPr="00B32F91">
          <w:rPr>
            <w:rFonts w:ascii="Times New Roman" w:hAnsi="Times New Roman" w:cs="Times New Roman"/>
          </w:rPr>
          <w:delText xml:space="preserve"> </w:delText>
        </w:r>
      </w:del>
      <w:r w:rsidRPr="00F46F70">
        <w:rPr>
          <w:rFonts w:ascii="Times New Roman" w:hAnsi="Times New Roman"/>
          <w:i/>
          <w:rPrChange w:id="29" w:author="Stephen C. Levinson" w:date="2016-06-11T21:30:00Z">
            <w:rPr>
              <w:rFonts w:ascii="Times New Roman" w:hAnsi="Times New Roman" w:cs="Times New Roman"/>
            </w:rPr>
          </w:rPrChange>
        </w:rPr>
        <w:t>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B32F91">
        <w:rPr>
          <w:rFonts w:ascii="Times New Roman" w:hAnsi="Times New Roman" w:cs="Times New Roman"/>
        </w:rPr>
        <w:t xml:space="preserve"> (Schegloff, 1989, p. 143-144) </w:t>
      </w:r>
    </w:p>
    <w:p w14:paraId="430B56B4" w14:textId="1F3F375F" w:rsidR="00286729" w:rsidRPr="00B32F91" w:rsidRDefault="00E516B9" w:rsidP="00286729">
      <w:pPr>
        <w:widowControl w:val="0"/>
        <w:autoSpaceDE w:val="0"/>
        <w:autoSpaceDN w:val="0"/>
        <w:adjustRightInd w:val="0"/>
        <w:spacing w:after="240"/>
        <w:rPr>
          <w:rFonts w:ascii="Times New Roman" w:hAnsi="Times New Roman" w:cs="Times New Roman"/>
        </w:rPr>
      </w:pPr>
      <w:ins w:id="30" w:author="Stephen C. Levinson" w:date="2016-06-11T21:30:00Z">
        <w:r>
          <w:rPr>
            <w:rFonts w:ascii="Times New Roman" w:hAnsi="Times New Roman" w:cs="Times New Roman"/>
          </w:rPr>
          <w:t xml:space="preserve"> As we will explain below</w:t>
        </w:r>
      </w:ins>
      <w:del w:id="31" w:author="Stephen C. Levinson" w:date="2016-06-11T21:30:00Z">
        <w:r w:rsidR="00286729" w:rsidRPr="00B32F91">
          <w:rPr>
            <w:rFonts w:ascii="Times New Roman" w:hAnsi="Times New Roman" w:cs="Times New Roman"/>
          </w:rPr>
          <w:delText>In that article, Schegloff seems to mean that</w:delText>
        </w:r>
      </w:del>
      <w:r w:rsidR="00286729" w:rsidRPr="00B32F91">
        <w:rPr>
          <w:rFonts w:ascii="Times New Roman" w:hAnsi="Times New Roman" w:cs="Times New Roman"/>
        </w:rPr>
        <w:t xml:space="preserve"> the </w:t>
      </w:r>
      <w:ins w:id="32" w:author="Stephen C. Levinson" w:date="2016-06-11T21:30:00Z">
        <w:r>
          <w:rPr>
            <w:rFonts w:ascii="Times New Roman" w:hAnsi="Times New Roman" w:cs="Times New Roman"/>
          </w:rPr>
          <w:t>interactional uses of</w:t>
        </w:r>
      </w:ins>
      <w:del w:id="33" w:author="Stephen C. Levinson" w:date="2016-06-11T21:30:00Z">
        <w:r w:rsidR="00286729" w:rsidRPr="00B32F91">
          <w:rPr>
            <w:rFonts w:ascii="Times New Roman" w:hAnsi="Times New Roman" w:cs="Times New Roman"/>
          </w:rPr>
          <w:delText>biological capacity for using and acquiring</w:delText>
        </w:r>
      </w:del>
      <w:r w:rsidR="00286729" w:rsidRPr="00B32F91">
        <w:rPr>
          <w:rFonts w:ascii="Times New Roman" w:hAnsi="Times New Roman" w:cs="Times New Roman"/>
        </w:rPr>
        <w:t xml:space="preserve"> language </w:t>
      </w:r>
      <w:ins w:id="34" w:author="Stephen C. Levinson" w:date="2016-06-11T21:30:00Z">
        <w:r>
          <w:rPr>
            <w:rFonts w:ascii="Times New Roman" w:hAnsi="Times New Roman" w:cs="Times New Roman"/>
          </w:rPr>
          <w:t xml:space="preserve">are cognitively intensive, due to </w:t>
        </w:r>
      </w:ins>
      <w:del w:id="35" w:author="Stephen C. Levinson" w:date="2016-06-11T21:30:00Z">
        <w:r w:rsidR="00286729" w:rsidRPr="00B32F91">
          <w:rPr>
            <w:rFonts w:ascii="Times New Roman" w:hAnsi="Times New Roman" w:cs="Times New Roman"/>
          </w:rPr>
          <w:delText xml:space="preserve">may have adapted to conversation. While that is possible, here we focus on </w:delText>
        </w:r>
      </w:del>
      <w:r w:rsidR="00286729" w:rsidRPr="00B32F91">
        <w:rPr>
          <w:rFonts w:ascii="Times New Roman" w:hAnsi="Times New Roman" w:cs="Times New Roman"/>
        </w:rPr>
        <w:t xml:space="preserve">the </w:t>
      </w:r>
      <w:ins w:id="36" w:author="Stephen C. Levinson" w:date="2016-06-11T21:30:00Z">
        <w:r>
          <w:rPr>
            <w:rFonts w:ascii="Times New Roman" w:hAnsi="Times New Roman" w:cs="Times New Roman"/>
          </w:rPr>
          <w:t xml:space="preserve">high speed of </w:t>
        </w:r>
        <w:r w:rsidR="00624E9F">
          <w:rPr>
            <w:rFonts w:ascii="Times New Roman" w:hAnsi="Times New Roman" w:cs="Times New Roman"/>
          </w:rPr>
          <w:t xml:space="preserve">the expected </w:t>
        </w:r>
        <w:r>
          <w:rPr>
            <w:rFonts w:ascii="Times New Roman" w:hAnsi="Times New Roman" w:cs="Times New Roman"/>
          </w:rPr>
          <w:t>response</w:t>
        </w:r>
        <w:r w:rsidR="00624E9F">
          <w:rPr>
            <w:rFonts w:ascii="Times New Roman" w:hAnsi="Times New Roman" w:cs="Times New Roman"/>
          </w:rPr>
          <w:t xml:space="preserve"> which is right at the limits of human performance.</w:t>
        </w:r>
      </w:ins>
      <w:del w:id="37" w:author="Stephen C. Levinson" w:date="2016-06-11T21:30:00Z">
        <w:r w:rsidR="00286729" w:rsidRPr="00B32F91">
          <w:rPr>
            <w:rFonts w:ascii="Times New Roman" w:hAnsi="Times New Roman" w:cs="Times New Roman"/>
          </w:rPr>
          <w:delText>implications for cultural evolution.</w:delText>
        </w:r>
      </w:del>
      <w:r w:rsidR="00286729" w:rsidRPr="00B32F91">
        <w:rPr>
          <w:rFonts w:ascii="Times New Roman" w:hAnsi="Times New Roman" w:cs="Times New Roman"/>
        </w:rPr>
        <w:t xml:space="preserve"> The demands of interactive conversation should</w:t>
      </w:r>
      <w:ins w:id="38" w:author="Stephen C. Levinson" w:date="2016-06-11T21:30:00Z">
        <w:r w:rsidR="00286729" w:rsidRPr="00B32F91">
          <w:rPr>
            <w:rFonts w:ascii="Times New Roman" w:hAnsi="Times New Roman" w:cs="Times New Roman"/>
          </w:rPr>
          <w:t xml:space="preserve"> </w:t>
        </w:r>
        <w:r w:rsidR="00624E9F">
          <w:rPr>
            <w:rFonts w:ascii="Times New Roman" w:hAnsi="Times New Roman" w:cs="Times New Roman"/>
          </w:rPr>
          <w:t>therefore</w:t>
        </w:r>
      </w:ins>
      <w:r w:rsidR="00286729" w:rsidRPr="00B32F91">
        <w:rPr>
          <w:rFonts w:ascii="Times New Roman" w:hAnsi="Times New Roman" w:cs="Times New Roman"/>
        </w:rPr>
        <w:t xml:space="preserve"> impose selective pressures on linguistic structures. If there is variation in how effective different structures are in conversation, and if more effective structures are more likely to ‘replicate’ and be used again, then this </w:t>
      </w:r>
      <w:ins w:id="39" w:author="Stephen C. Levinson" w:date="2016-06-11T21:30:00Z">
        <w:r w:rsidR="00624E9F">
          <w:rPr>
            <w:rFonts w:ascii="Times New Roman" w:hAnsi="Times New Roman" w:cs="Times New Roman"/>
          </w:rPr>
          <w:t>suggests that such structures should be under selection over time by</w:t>
        </w:r>
      </w:ins>
      <w:del w:id="40" w:author="Stephen C. Levinson" w:date="2016-06-11T21:30:00Z">
        <w:r w:rsidR="00286729" w:rsidRPr="00B32F91">
          <w:rPr>
            <w:rFonts w:ascii="Times New Roman" w:hAnsi="Times New Roman" w:cs="Times New Roman"/>
          </w:rPr>
          <w:delText>sets</w:delText>
        </w:r>
      </w:del>
      <w:r w:rsidR="00286729" w:rsidRPr="00B32F91">
        <w:rPr>
          <w:rFonts w:ascii="Times New Roman" w:hAnsi="Times New Roman" w:cs="Times New Roman"/>
        </w:rPr>
        <w:t xml:space="preserve"> the </w:t>
      </w:r>
      <w:ins w:id="41" w:author="Stephen C. Levinson" w:date="2016-06-11T21:30:00Z">
        <w:r w:rsidR="00624E9F">
          <w:rPr>
            <w:rFonts w:ascii="Times New Roman" w:hAnsi="Times New Roman" w:cs="Times New Roman"/>
          </w:rPr>
          <w:t>forces of cultural</w:t>
        </w:r>
      </w:ins>
      <w:del w:id="42" w:author="Stephen C. Levinson" w:date="2016-06-11T21:30:00Z">
        <w:r w:rsidR="00286729" w:rsidRPr="00B32F91">
          <w:rPr>
            <w:rFonts w:ascii="Times New Roman" w:hAnsi="Times New Roman" w:cs="Times New Roman"/>
          </w:rPr>
          <w:delText>scene for Darwinian</w:delText>
        </w:r>
      </w:del>
      <w:r w:rsidR="00286729" w:rsidRPr="00B32F91">
        <w:rPr>
          <w:rFonts w:ascii="Times New Roman" w:hAnsi="Times New Roman" w:cs="Times New Roman"/>
        </w:rPr>
        <w:t xml:space="preserve"> evolution </w:t>
      </w:r>
      <w:ins w:id="43" w:author="Stephen C. Levinson" w:date="2016-06-11T21:30:00Z">
        <w:r w:rsidR="00624E9F">
          <w:rPr>
            <w:rFonts w:ascii="Times New Roman" w:hAnsi="Times New Roman" w:cs="Times New Roman"/>
          </w:rPr>
          <w:t>(</w:t>
        </w:r>
      </w:ins>
      <w:r w:rsidR="00286729" w:rsidRPr="00B32F91">
        <w:rPr>
          <w:rFonts w:ascii="Times New Roman" w:hAnsi="Times New Roman" w:cs="Times New Roman"/>
        </w:rPr>
        <w:t xml:space="preserve">Croft </w:t>
      </w:r>
      <w:del w:id="44" w:author="Stephen C. Levinson" w:date="2016-06-11T21:30:00Z">
        <w:r w:rsidR="00286729" w:rsidRPr="00B32F91">
          <w:rPr>
            <w:rFonts w:ascii="Times New Roman" w:hAnsi="Times New Roman" w:cs="Times New Roman"/>
          </w:rPr>
          <w:lastRenderedPageBreak/>
          <w:delText>(</w:delText>
        </w:r>
      </w:del>
      <w:r w:rsidR="00286729" w:rsidRPr="00B32F91">
        <w:rPr>
          <w:rFonts w:ascii="Times New Roman" w:hAnsi="Times New Roman" w:cs="Times New Roman"/>
        </w:rPr>
        <w:t xml:space="preserve">2000). </w:t>
      </w:r>
    </w:p>
    <w:p w14:paraId="250A1FD8" w14:textId="6776FEAA"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An example </w:t>
      </w:r>
      <w:ins w:id="45" w:author="Stephen C. Levinson" w:date="2016-06-11T21:30:00Z">
        <w:r w:rsidR="00624E9F">
          <w:rPr>
            <w:rFonts w:ascii="Times New Roman" w:hAnsi="Times New Roman" w:cs="Times New Roman"/>
          </w:rPr>
          <w:t xml:space="preserve">of such cultural evolution of language structure </w:t>
        </w:r>
      </w:ins>
      <w:del w:id="46" w:author="Stephen C. Levinson" w:date="2016-06-11T21:30:00Z">
        <w:r w:rsidRPr="00B32F91">
          <w:rPr>
            <w:rFonts w:ascii="Times New Roman" w:hAnsi="Times New Roman" w:cs="Times New Roman"/>
          </w:rPr>
          <w:delText>which</w:delText>
        </w:r>
      </w:del>
      <w:r w:rsidRPr="00B32F91">
        <w:rPr>
          <w:rFonts w:ascii="Times New Roman" w:hAnsi="Times New Roman" w:cs="Times New Roman"/>
        </w:rPr>
        <w:t xml:space="preserve"> links constraints from pragmatics to predictions about </w:t>
      </w:r>
      <w:ins w:id="47" w:author="Stephen C. Levinson" w:date="2016-06-11T21:30:00Z">
        <w:r w:rsidRPr="00B32F91">
          <w:rPr>
            <w:rFonts w:ascii="Times New Roman" w:hAnsi="Times New Roman" w:cs="Times New Roman"/>
          </w:rPr>
          <w:t>typology</w:t>
        </w:r>
      </w:ins>
      <w:del w:id="48" w:author="Stephen C. Levinson" w:date="2016-06-11T21:30:00Z">
        <w:r w:rsidRPr="00B32F91">
          <w:rPr>
            <w:rFonts w:ascii="Times New Roman" w:hAnsi="Times New Roman" w:cs="Times New Roman"/>
          </w:rPr>
          <w:delText>typol- ogy comes from Thompson’s work on interrogatives (XXXX).</w:delText>
        </w:r>
      </w:del>
      <w:r w:rsidRPr="00B32F91">
        <w:rPr>
          <w:rFonts w:ascii="Times New Roman" w:hAnsi="Times New Roman" w:cs="Times New Roman"/>
        </w:rPr>
        <w:t xml:space="preserve"> Thompson</w:t>
      </w:r>
      <w:ins w:id="49" w:author="Stephen C. Levinson" w:date="2016-06-11T21:30:00Z">
        <w:r w:rsidR="00624E9F">
          <w:rPr>
            <w:rFonts w:ascii="Times New Roman" w:hAnsi="Times New Roman" w:cs="Times New Roman"/>
          </w:rPr>
          <w:t xml:space="preserve"> (2016?)</w:t>
        </w:r>
      </w:ins>
      <w:r w:rsidRPr="00B32F91">
        <w:rPr>
          <w:rFonts w:ascii="Times New Roman" w:hAnsi="Times New Roman" w:cs="Times New Roman"/>
        </w:rPr>
        <w:t xml:space="preserve"> points out that interrogative structures make turn transition relevant (a question demands an answer), so in order to be effective, interrogatives should generally apply to prosodic units, and therefore appear at turn boundaries, rather than in the middle of turns. This constraint leads to a specific prediction: languages that place the verb at the end of a sentence should have interrogative suffixes, not </w:t>
      </w:r>
      <w:ins w:id="50" w:author="Stephen C. Levinson" w:date="2016-06-11T21:30:00Z">
        <w:r w:rsidR="00624E9F">
          <w:rPr>
            <w:rFonts w:ascii="Times New Roman" w:hAnsi="Times New Roman" w:cs="Times New Roman"/>
          </w:rPr>
          <w:t>pre</w:t>
        </w:r>
      </w:ins>
      <w:del w:id="51" w:author="Stephen C. Levinson" w:date="2016-06-11T21:30:00Z">
        <w:r w:rsidRPr="00B32F91">
          <w:rPr>
            <w:rFonts w:ascii="Times New Roman" w:hAnsi="Times New Roman" w:cs="Times New Roman"/>
          </w:rPr>
          <w:delText>a</w:delText>
        </w:r>
      </w:del>
      <w:r w:rsidRPr="00B32F91">
        <w:rPr>
          <w:rFonts w:ascii="Times New Roman" w:hAnsi="Times New Roman" w:cs="Times New Roman"/>
        </w:rPr>
        <w:t>f</w:t>
      </w:r>
      <w:del w:id="52" w:author="Stephen C. Levinson" w:date="2016-06-11T21:30:00Z">
        <w:r w:rsidRPr="00B32F91">
          <w:rPr>
            <w:rFonts w:ascii="Times New Roman" w:hAnsi="Times New Roman" w:cs="Times New Roman"/>
          </w:rPr>
          <w:delText>f</w:delText>
        </w:r>
      </w:del>
      <w:r w:rsidRPr="00B32F91">
        <w:rPr>
          <w:rFonts w:ascii="Times New Roman" w:hAnsi="Times New Roman" w:cs="Times New Roman"/>
        </w:rPr>
        <w:t>ixes. We tested this statistically by looking at the probability of interrogative suffixes for different word orders in a sample of the world’s languages, controlling for histori</w:t>
      </w:r>
      <w:del w:id="53"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cal influence. Indeed, we find that suffixes are much more likely than prefixes in verb-final languages (460 languages taken from Dryer, 2013b and Dryer, 2013a, mixed effects model controlling for language family, z = 3.92, p = 0.0001). This is a well-known pattern in typology, but </w:t>
      </w:r>
      <w:del w:id="54" w:author="Stephen C. Levinson" w:date="2016-06-11T21:30:00Z">
        <w:r w:rsidRPr="00B32F91">
          <w:rPr>
            <w:rFonts w:ascii="Times New Roman" w:hAnsi="Times New Roman" w:cs="Times New Roman"/>
          </w:rPr>
          <w:delText xml:space="preserve">here </w:delText>
        </w:r>
      </w:del>
      <w:r w:rsidRPr="00B32F91">
        <w:rPr>
          <w:rFonts w:ascii="Times New Roman" w:hAnsi="Times New Roman" w:cs="Times New Roman"/>
        </w:rPr>
        <w:t>we suggest that part of the pressure that lead</w:t>
      </w:r>
      <w:ins w:id="55" w:author="Stephen C. Levinson" w:date="2016-06-11T21:30:00Z">
        <w:r w:rsidR="00624E9F">
          <w:rPr>
            <w:rFonts w:ascii="Times New Roman" w:hAnsi="Times New Roman" w:cs="Times New Roman"/>
          </w:rPr>
          <w:t>s</w:t>
        </w:r>
      </w:ins>
      <w:r w:rsidRPr="00B32F91">
        <w:rPr>
          <w:rFonts w:ascii="Times New Roman" w:hAnsi="Times New Roman" w:cs="Times New Roman"/>
        </w:rPr>
        <w:t xml:space="preserve"> to the emergence of th</w:t>
      </w:r>
      <w:ins w:id="56" w:author="Stephen C. Levinson" w:date="2016-06-11T21:30:00Z">
        <w:r w:rsidR="00624E9F">
          <w:rPr>
            <w:rFonts w:ascii="Times New Roman" w:hAnsi="Times New Roman" w:cs="Times New Roman"/>
          </w:rPr>
          <w:t>is</w:t>
        </w:r>
      </w:ins>
      <w:del w:id="57" w:author="Stephen C. Levinson" w:date="2016-06-11T21:30:00Z">
        <w:r w:rsidRPr="00B32F91">
          <w:rPr>
            <w:rFonts w:ascii="Times New Roman" w:hAnsi="Times New Roman" w:cs="Times New Roman"/>
          </w:rPr>
          <w:delText>e</w:delText>
        </w:r>
      </w:del>
      <w:r w:rsidRPr="00B32F91">
        <w:rPr>
          <w:rFonts w:ascii="Times New Roman" w:hAnsi="Times New Roman" w:cs="Times New Roman"/>
        </w:rPr>
        <w:t xml:space="preserve"> pattern could be motivated by </w:t>
      </w:r>
      <w:ins w:id="58" w:author="Stephen C. Levinson" w:date="2016-06-11T21:30:00Z">
        <w:r w:rsidR="00624E9F">
          <w:rPr>
            <w:rFonts w:ascii="Times New Roman" w:hAnsi="Times New Roman" w:cs="Times New Roman"/>
          </w:rPr>
          <w:t xml:space="preserve">the </w:t>
        </w:r>
        <w:r w:rsidRPr="00B32F91">
          <w:rPr>
            <w:rFonts w:ascii="Times New Roman" w:hAnsi="Times New Roman" w:cs="Times New Roman"/>
          </w:rPr>
          <w:t>pragmatic</w:t>
        </w:r>
        <w:r w:rsidR="00624E9F">
          <w:rPr>
            <w:rFonts w:ascii="Times New Roman" w:hAnsi="Times New Roman" w:cs="Times New Roman"/>
          </w:rPr>
          <w:t xml:space="preserve"> – and more specifically interactional </w:t>
        </w:r>
        <w:r w:rsidR="008B3824">
          <w:rPr>
            <w:rFonts w:ascii="Times New Roman" w:hAnsi="Times New Roman" w:cs="Times New Roman"/>
          </w:rPr>
          <w:t>- pressures on strutcures of this kind</w:t>
        </w:r>
      </w:ins>
      <w:del w:id="59" w:author="Stephen C. Levinson" w:date="2016-06-11T21:30:00Z">
        <w:r w:rsidRPr="00B32F91">
          <w:rPr>
            <w:rFonts w:ascii="Times New Roman" w:hAnsi="Times New Roman" w:cs="Times New Roman"/>
          </w:rPr>
          <w:delText>pragmatics</w:delText>
        </w:r>
      </w:del>
      <w:r w:rsidRPr="00B32F91">
        <w:rPr>
          <w:rFonts w:ascii="Times New Roman" w:hAnsi="Times New Roman" w:cs="Times New Roman"/>
        </w:rPr>
        <w:t xml:space="preserve">. </w:t>
      </w:r>
    </w:p>
    <w:p w14:paraId="10745CE4" w14:textId="51825A60"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this article, we consider a specific aspect of conversation - turn taking - and how </w:t>
      </w:r>
      <w:ins w:id="60" w:author="Stephen C. Levinson" w:date="2016-06-11T21:30:00Z">
        <w:r w:rsidR="008B3824">
          <w:rPr>
            <w:rFonts w:ascii="Times New Roman" w:hAnsi="Times New Roman" w:cs="Times New Roman"/>
          </w:rPr>
          <w:t>the tight processing constraints it entails may lead</w:t>
        </w:r>
      </w:ins>
      <w:del w:id="61" w:author="Stephen C. Levinson" w:date="2016-06-11T21:30:00Z">
        <w:r w:rsidRPr="00B32F91">
          <w:rPr>
            <w:rFonts w:ascii="Times New Roman" w:hAnsi="Times New Roman" w:cs="Times New Roman"/>
          </w:rPr>
          <w:delText>it might impose a cognitive pressure which leads</w:delText>
        </w:r>
      </w:del>
      <w:r w:rsidRPr="00B32F91">
        <w:rPr>
          <w:rFonts w:ascii="Times New Roman" w:hAnsi="Times New Roman" w:cs="Times New Roman"/>
        </w:rPr>
        <w:t xml:space="preserve"> to the selection of specific grammatical structures </w:t>
      </w:r>
      <w:ins w:id="62" w:author="Stephen C. Levinson" w:date="2016-06-11T21:30:00Z">
        <w:r w:rsidR="008B3824">
          <w:rPr>
            <w:rFonts w:ascii="Times New Roman" w:hAnsi="Times New Roman" w:cs="Times New Roman"/>
          </w:rPr>
          <w:t>w</w:t>
        </w:r>
      </w:ins>
      <w:r w:rsidRPr="00B32F91">
        <w:rPr>
          <w:rFonts w:ascii="Times New Roman" w:hAnsi="Times New Roman" w:cs="Times New Roman"/>
        </w:rPr>
        <w:t>i</w:t>
      </w:r>
      <w:ins w:id="63" w:author="Stephen C. Levinson" w:date="2016-06-11T21:30:00Z">
        <w:r w:rsidR="008B3824">
          <w:rPr>
            <w:rFonts w:ascii="Times New Roman" w:hAnsi="Times New Roman" w:cs="Times New Roman"/>
          </w:rPr>
          <w:t>th</w:t>
        </w:r>
        <w:r w:rsidRPr="00B32F91">
          <w:rPr>
            <w:rFonts w:ascii="Times New Roman" w:hAnsi="Times New Roman" w:cs="Times New Roman"/>
          </w:rPr>
          <w:t>i</w:t>
        </w:r>
      </w:ins>
      <w:r w:rsidRPr="00B32F91">
        <w:rPr>
          <w:rFonts w:ascii="Times New Roman" w:hAnsi="Times New Roman" w:cs="Times New Roman"/>
        </w:rPr>
        <w:t xml:space="preserve">n a cultural evolution framework. While the work is </w:t>
      </w:r>
      <w:ins w:id="64" w:author="Stephen C. Levinson" w:date="2016-06-11T21:30:00Z">
        <w:r w:rsidRPr="00B32F91">
          <w:rPr>
            <w:rFonts w:ascii="Times New Roman" w:hAnsi="Times New Roman" w:cs="Times New Roman"/>
          </w:rPr>
          <w:t>preliminary</w:t>
        </w:r>
      </w:ins>
      <w:del w:id="65" w:author="Stephen C. Levinson" w:date="2016-06-11T21:30:00Z">
        <w:r w:rsidRPr="00B32F91">
          <w:rPr>
            <w:rFonts w:ascii="Times New Roman" w:hAnsi="Times New Roman" w:cs="Times New Roman"/>
          </w:rPr>
          <w:delText>pre- liminary</w:delText>
        </w:r>
      </w:del>
      <w:r w:rsidRPr="00B32F91">
        <w:rPr>
          <w:rFonts w:ascii="Times New Roman" w:hAnsi="Times New Roman" w:cs="Times New Roman"/>
        </w:rPr>
        <w:t xml:space="preserve">, we hope to demonstrate the possibility </w:t>
      </w:r>
      <w:ins w:id="66" w:author="Stephen C. Levinson" w:date="2016-06-11T21:30:00Z">
        <w:r w:rsidR="008B3824">
          <w:rPr>
            <w:rFonts w:ascii="Times New Roman" w:hAnsi="Times New Roman" w:cs="Times New Roman"/>
          </w:rPr>
          <w:t xml:space="preserve">and promise </w:t>
        </w:r>
      </w:ins>
      <w:r w:rsidRPr="00B32F91">
        <w:rPr>
          <w:rFonts w:ascii="Times New Roman" w:hAnsi="Times New Roman" w:cs="Times New Roman"/>
        </w:rPr>
        <w:t xml:space="preserve">of linking </w:t>
      </w:r>
      <w:ins w:id="67" w:author="Stephen C. Levinson" w:date="2016-06-11T21:30:00Z">
        <w:r w:rsidR="008B3824">
          <w:rPr>
            <w:rFonts w:ascii="Times New Roman" w:hAnsi="Times New Roman" w:cs="Times New Roman"/>
          </w:rPr>
          <w:t xml:space="preserve">domains that are not usually considered together: language structure, </w:t>
        </w:r>
      </w:ins>
      <w:r w:rsidRPr="00B32F91">
        <w:rPr>
          <w:rFonts w:ascii="Times New Roman" w:hAnsi="Times New Roman" w:cs="Times New Roman"/>
        </w:rPr>
        <w:t xml:space="preserve">conversation, cognition and cultural evolution. </w:t>
      </w:r>
    </w:p>
    <w:p w14:paraId="5B1C4BE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1.1 A cognitive pressure derived from turn taking </w:t>
      </w:r>
    </w:p>
    <w:p w14:paraId="6797C14A" w14:textId="6224241D"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a conversation, speakers take turns at talking and try to minimise the amount of gap or overlap between the turns (Sacks et al., 1974). When talking in groups, there is competition for who speaks next (Levinson, 1983), and a delay in </w:t>
      </w:r>
      <w:ins w:id="68" w:author="Stephen C. Levinson" w:date="2016-06-11T21:30:00Z">
        <w:r w:rsidRPr="00B32F91">
          <w:rPr>
            <w:rFonts w:ascii="Times New Roman" w:hAnsi="Times New Roman" w:cs="Times New Roman"/>
          </w:rPr>
          <w:t>response</w:t>
        </w:r>
      </w:ins>
      <w:del w:id="69" w:author="Stephen C. Levinson" w:date="2016-06-11T21:30:00Z">
        <w:r w:rsidRPr="00B32F91">
          <w:rPr>
            <w:rFonts w:ascii="Times New Roman" w:hAnsi="Times New Roman" w:cs="Times New Roman"/>
          </w:rPr>
          <w:delText>re- sponse</w:delText>
        </w:r>
      </w:del>
      <w:r w:rsidRPr="00B32F91">
        <w:rPr>
          <w:rFonts w:ascii="Times New Roman" w:hAnsi="Times New Roman" w:cs="Times New Roman"/>
        </w:rPr>
        <w:t xml:space="preserve"> is pragmatically marked, for instance, it can be interpreted as unwillingness (Kendrick and Torreira, 2015</w:t>
      </w:r>
      <w:ins w:id="70" w:author="Stephen C. Levinson" w:date="2016-06-11T21:30:00Z">
        <w:r w:rsidR="008B3824">
          <w:rPr>
            <w:rFonts w:ascii="Times New Roman" w:hAnsi="Times New Roman" w:cs="Times New Roman"/>
          </w:rPr>
          <w:t xml:space="preserve">, </w:t>
        </w:r>
        <w:r w:rsidR="008B3824" w:rsidRPr="008B3824">
          <w:rPr>
            <w:rFonts w:ascii="Times New Roman" w:hAnsi="Times New Roman" w:cs="Times New Roman"/>
          </w:rPr>
          <w:t>Bögels, S., Kendrick, K. H., &amp; Levinson, S. C. (2015). Never say no… How the brain interprets the pregnant pause in conversation. PLoS One, 10(12): e0145474. doi:10.1371/journal.pone.0145474</w:t>
        </w:r>
        <w:r w:rsidR="008B3824">
          <w:rPr>
            <w:rFonts w:ascii="Times New Roman" w:hAnsi="Times New Roman" w:cs="Times New Roman"/>
          </w:rPr>
          <w:t xml:space="preserve">; </w:t>
        </w:r>
        <w:r w:rsidR="008B3824" w:rsidRPr="008B3824">
          <w:rPr>
            <w:rFonts w:ascii="Times New Roman" w:hAnsi="Times New Roman" w:cs="Times New Roman"/>
          </w:rPr>
          <w:t>Roberts, F. Margutti, P., Takano, S. (2011). Judgments concerning the valence of inter-turn silence across speakers of American English, Italian, and Japanese. Discourse Processes, 48, 331-354..</w:t>
        </w:r>
        <w:r w:rsidRPr="00B32F91">
          <w:rPr>
            <w:rFonts w:ascii="Times New Roman" w:hAnsi="Times New Roman" w:cs="Times New Roman"/>
          </w:rPr>
          <w:t>). This puts speakers under</w:t>
        </w:r>
      </w:ins>
      <w:del w:id="71" w:author="Stephen C. Levinson" w:date="2016-06-11T21:30:00Z">
        <w:r w:rsidRPr="00B32F91">
          <w:rPr>
            <w:rFonts w:ascii="Times New Roman" w:hAnsi="Times New Roman" w:cs="Times New Roman"/>
          </w:rPr>
          <w:delText>). This puts speakers under a</w:delText>
        </w:r>
      </w:del>
      <w:r w:rsidRPr="00B32F91">
        <w:rPr>
          <w:rFonts w:ascii="Times New Roman" w:hAnsi="Times New Roman" w:cs="Times New Roman"/>
        </w:rPr>
        <w:t xml:space="preserve"> pressure to respond quickly in conversation. </w:t>
      </w:r>
    </w:p>
    <w:p w14:paraId="43DF29D2" w14:textId="09EAFDE3"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Indeed, the average gap between questions and answers is around 200ms (Stivers et al., 2009). What makes this surprising is that the time to plan and begin </w:t>
      </w:r>
      <w:ins w:id="72" w:author="Stephen C. Levinson" w:date="2016-06-11T21:30:00Z">
        <w:r w:rsidRPr="00B32F91">
          <w:rPr>
            <w:rFonts w:ascii="Times New Roman" w:hAnsi="Times New Roman" w:cs="Times New Roman"/>
          </w:rPr>
          <w:t>executing</w:t>
        </w:r>
      </w:ins>
      <w:del w:id="73" w:author="Stephen C. Levinson" w:date="2016-06-11T21:30:00Z">
        <w:r w:rsidRPr="00B32F91">
          <w:rPr>
            <w:rFonts w:ascii="Times New Roman" w:hAnsi="Times New Roman" w:cs="Times New Roman"/>
          </w:rPr>
          <w:delText>ex- ecuting</w:delText>
        </w:r>
      </w:del>
      <w:r w:rsidRPr="00B32F91">
        <w:rPr>
          <w:rFonts w:ascii="Times New Roman" w:hAnsi="Times New Roman" w:cs="Times New Roman"/>
        </w:rPr>
        <w:t xml:space="preserve"> a single word is at least 600ms (Indefrey, 2011). </w:t>
      </w:r>
      <w:ins w:id="74" w:author="Stephen C. Levinson" w:date="2016-06-11T21:30:00Z">
        <w:r w:rsidR="008B3824">
          <w:rPr>
            <w:rFonts w:ascii="Times New Roman" w:hAnsi="Times New Roman" w:cs="Times New Roman"/>
          </w:rPr>
          <w:t>This implies that</w:t>
        </w:r>
      </w:ins>
      <w:del w:id="75" w:author="Stephen C. Levinson" w:date="2016-06-11T21:30:00Z">
        <w:r w:rsidRPr="00B32F91">
          <w:rPr>
            <w:rFonts w:ascii="Times New Roman" w:hAnsi="Times New Roman" w:cs="Times New Roman"/>
          </w:rPr>
          <w:delText>That is,</w:delText>
        </w:r>
      </w:del>
      <w:r w:rsidRPr="00B32F91">
        <w:rPr>
          <w:rFonts w:ascii="Times New Roman" w:hAnsi="Times New Roman" w:cs="Times New Roman"/>
        </w:rPr>
        <w:t xml:space="preserve"> we must be </w:t>
      </w:r>
      <w:ins w:id="76" w:author="Stephen C. Levinson" w:date="2016-06-11T21:30:00Z">
        <w:r w:rsidR="008B3824">
          <w:rPr>
            <w:rFonts w:ascii="Times New Roman" w:hAnsi="Times New Roman" w:cs="Times New Roman"/>
          </w:rPr>
          <w:t>predicting the course of the incoming turn, extracting its action or speech act, and preparing our response</w:t>
        </w:r>
      </w:ins>
      <w:del w:id="77" w:author="Stephen C. Levinson" w:date="2016-06-11T21:30:00Z">
        <w:r w:rsidRPr="00B32F91">
          <w:rPr>
            <w:rFonts w:ascii="Times New Roman" w:hAnsi="Times New Roman" w:cs="Times New Roman"/>
          </w:rPr>
          <w:delText>anticipating what will happen as someone is speaking</w:delText>
        </w:r>
      </w:del>
      <w:r w:rsidRPr="00B32F91">
        <w:rPr>
          <w:rFonts w:ascii="Times New Roman" w:hAnsi="Times New Roman" w:cs="Times New Roman"/>
        </w:rPr>
        <w:t xml:space="preserve"> in </w:t>
      </w:r>
      <w:ins w:id="78" w:author="Stephen C. Levinson" w:date="2016-06-11T21:30:00Z">
        <w:r w:rsidR="008B3824">
          <w:rPr>
            <w:rFonts w:ascii="Times New Roman" w:hAnsi="Times New Roman" w:cs="Times New Roman"/>
          </w:rPr>
          <w:t>advance of the other speaker coming</w:t>
        </w:r>
      </w:ins>
      <w:del w:id="79" w:author="Stephen C. Levinson" w:date="2016-06-11T21:30:00Z">
        <w:r w:rsidRPr="00B32F91">
          <w:rPr>
            <w:rFonts w:ascii="Times New Roman" w:hAnsi="Times New Roman" w:cs="Times New Roman"/>
          </w:rPr>
          <w:delText>order</w:delText>
        </w:r>
      </w:del>
      <w:r w:rsidRPr="00B32F91">
        <w:rPr>
          <w:rFonts w:ascii="Times New Roman" w:hAnsi="Times New Roman" w:cs="Times New Roman"/>
        </w:rPr>
        <w:t xml:space="preserve"> to </w:t>
      </w:r>
      <w:ins w:id="80" w:author="Stephen C. Levinson" w:date="2016-06-11T21:30:00Z">
        <w:r w:rsidR="008B3824">
          <w:rPr>
            <w:rFonts w:ascii="Times New Roman" w:hAnsi="Times New Roman" w:cs="Times New Roman"/>
          </w:rPr>
          <w:t>a conclusion (Levinson 2016 TICS)</w:t>
        </w:r>
        <w:r w:rsidRPr="00B32F91">
          <w:rPr>
            <w:rFonts w:ascii="Times New Roman" w:hAnsi="Times New Roman" w:cs="Times New Roman"/>
          </w:rPr>
          <w:t>.</w:t>
        </w:r>
      </w:ins>
      <w:del w:id="81" w:author="Stephen C. Levinson" w:date="2016-06-11T21:30:00Z">
        <w:r w:rsidRPr="00B32F91">
          <w:rPr>
            <w:rFonts w:ascii="Times New Roman" w:hAnsi="Times New Roman" w:cs="Times New Roman"/>
          </w:rPr>
          <w:delText>start our own turn on time.</w:delText>
        </w:r>
      </w:del>
      <w:r w:rsidRPr="00B32F91">
        <w:rPr>
          <w:rFonts w:ascii="Times New Roman" w:hAnsi="Times New Roman" w:cs="Times New Roman"/>
        </w:rPr>
        <w:t xml:space="preserve"> This imposes a kind of ‘crunch zone’ in which production and comprehension </w:t>
      </w:r>
      <w:ins w:id="82" w:author="Stephen C. Levinson" w:date="2016-06-11T21:30:00Z">
        <w:r w:rsidR="008B3824">
          <w:rPr>
            <w:rFonts w:ascii="Times New Roman" w:hAnsi="Times New Roman" w:cs="Times New Roman"/>
          </w:rPr>
          <w:t>must overlap in</w:t>
        </w:r>
      </w:ins>
      <w:del w:id="83" w:author="Stephen C. Levinson" w:date="2016-06-11T21:30:00Z">
        <w:r w:rsidRPr="00B32F91">
          <w:rPr>
            <w:rFonts w:ascii="Times New Roman" w:hAnsi="Times New Roman" w:cs="Times New Roman"/>
          </w:rPr>
          <w:delText>happen at the same</w:delText>
        </w:r>
      </w:del>
      <w:r w:rsidRPr="00B32F91">
        <w:rPr>
          <w:rFonts w:ascii="Times New Roman" w:hAnsi="Times New Roman" w:cs="Times New Roman"/>
        </w:rPr>
        <w:t xml:space="preserve"> time (see figure 1). </w:t>
      </w:r>
    </w:p>
    <w:p w14:paraId="6354336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[FIGURE 1]</w:t>
      </w:r>
    </w:p>
    <w:p w14:paraId="5A50AB9F" w14:textId="77777777" w:rsidR="001A12A4" w:rsidRDefault="00286729" w:rsidP="00286729">
      <w:pPr>
        <w:widowControl w:val="0"/>
        <w:autoSpaceDE w:val="0"/>
        <w:autoSpaceDN w:val="0"/>
        <w:adjustRightInd w:val="0"/>
        <w:spacing w:after="240"/>
        <w:rPr>
          <w:ins w:id="84" w:author="Stephen C. Levinson" w:date="2016-06-11T21:30:00Z"/>
          <w:rFonts w:ascii="Times New Roman" w:hAnsi="Times New Roman" w:cs="Times New Roman"/>
        </w:rPr>
      </w:pPr>
      <w:r w:rsidRPr="00B32F91">
        <w:rPr>
          <w:rFonts w:ascii="Times New Roman" w:hAnsi="Times New Roman" w:cs="Times New Roman"/>
        </w:rPr>
        <w:t xml:space="preserve">This is a </w:t>
      </w:r>
      <w:ins w:id="85" w:author="Stephen C. Levinson" w:date="2016-06-11T21:30:00Z">
        <w:r w:rsidR="001A12A4">
          <w:rPr>
            <w:rFonts w:ascii="Times New Roman" w:hAnsi="Times New Roman" w:cs="Times New Roman"/>
          </w:rPr>
          <w:t>highly demanding</w:t>
        </w:r>
      </w:ins>
      <w:del w:id="86" w:author="Stephen C. Levinson" w:date="2016-06-11T21:30:00Z">
        <w:r w:rsidRPr="00B32F91">
          <w:rPr>
            <w:rFonts w:ascii="Times New Roman" w:hAnsi="Times New Roman" w:cs="Times New Roman"/>
          </w:rPr>
          <w:delText>harsh</w:delText>
        </w:r>
      </w:del>
      <w:r w:rsidRPr="00B32F91">
        <w:rPr>
          <w:rFonts w:ascii="Times New Roman" w:hAnsi="Times New Roman" w:cs="Times New Roman"/>
        </w:rPr>
        <w:t xml:space="preserve"> ecology for </w:t>
      </w:r>
      <w:ins w:id="87" w:author="Stephen C. Levinson" w:date="2016-06-11T21:30:00Z">
        <w:r w:rsidR="001A12A4">
          <w:rPr>
            <w:rFonts w:ascii="Times New Roman" w:hAnsi="Times New Roman" w:cs="Times New Roman"/>
          </w:rPr>
          <w:t>rapid language use</w:t>
        </w:r>
        <w:r w:rsidRPr="00B32F91">
          <w:rPr>
            <w:rFonts w:ascii="Times New Roman" w:hAnsi="Times New Roman" w:cs="Times New Roman"/>
          </w:rPr>
          <w:t xml:space="preserve">. </w:t>
        </w:r>
        <w:r w:rsidR="001A12A4">
          <w:rPr>
            <w:rFonts w:ascii="Times New Roman" w:hAnsi="Times New Roman" w:cs="Times New Roman"/>
          </w:rPr>
          <w:t xml:space="preserve">The </w:t>
        </w:r>
      </w:ins>
      <w:del w:id="88" w:author="Stephen C. Levinson" w:date="2016-06-11T21:30:00Z">
        <w:r w:rsidRPr="00B32F91">
          <w:rPr>
            <w:rFonts w:ascii="Times New Roman" w:hAnsi="Times New Roman" w:cs="Times New Roman"/>
          </w:rPr>
          <w:delText xml:space="preserve">speech. To put it in perspective, achieving this accuracy in </w:delText>
        </w:r>
      </w:del>
      <w:r w:rsidRPr="00B32F91">
        <w:rPr>
          <w:rFonts w:ascii="Times New Roman" w:hAnsi="Times New Roman" w:cs="Times New Roman"/>
        </w:rPr>
        <w:t xml:space="preserve">timing is </w:t>
      </w:r>
      <w:ins w:id="89" w:author="Stephen C. Levinson" w:date="2016-06-11T21:30:00Z">
        <w:r w:rsidR="001A12A4">
          <w:rPr>
            <w:rFonts w:ascii="Times New Roman" w:hAnsi="Times New Roman" w:cs="Times New Roman"/>
          </w:rPr>
          <w:t xml:space="preserve">remarkable – 200ms is the normal minimum reaction time for </w:t>
        </w:r>
      </w:ins>
      <w:del w:id="90" w:author="Stephen C. Levinson" w:date="2016-06-11T21:30:00Z">
        <w:r w:rsidRPr="00B32F91">
          <w:rPr>
            <w:rFonts w:ascii="Times New Roman" w:hAnsi="Times New Roman" w:cs="Times New Roman"/>
          </w:rPr>
          <w:delText xml:space="preserve">like standing 15m from </w:delText>
        </w:r>
      </w:del>
      <w:r w:rsidRPr="00B32F91">
        <w:rPr>
          <w:rFonts w:ascii="Times New Roman" w:hAnsi="Times New Roman" w:cs="Times New Roman"/>
        </w:rPr>
        <w:t xml:space="preserve">a </w:t>
      </w:r>
      <w:ins w:id="91" w:author="Stephen C. Levinson" w:date="2016-06-11T21:30:00Z">
        <w:r w:rsidR="001A12A4">
          <w:rPr>
            <w:rFonts w:ascii="Times New Roman" w:hAnsi="Times New Roman" w:cs="Times New Roman"/>
          </w:rPr>
          <w:t>pre-prepared single response choice,</w:t>
        </w:r>
      </w:ins>
      <w:del w:id="92" w:author="Stephen C. Levinson" w:date="2016-06-11T21:30:00Z">
        <w:r w:rsidRPr="00B32F91">
          <w:rPr>
            <w:rFonts w:ascii="Times New Roman" w:hAnsi="Times New Roman" w:cs="Times New Roman"/>
          </w:rPr>
          <w:delText>road</w:delText>
        </w:r>
      </w:del>
      <w:r w:rsidRPr="00B32F91">
        <w:rPr>
          <w:rFonts w:ascii="Times New Roman" w:hAnsi="Times New Roman" w:cs="Times New Roman"/>
        </w:rPr>
        <w:t xml:space="preserve"> and </w:t>
      </w:r>
      <w:ins w:id="93" w:author="Stephen C. Levinson" w:date="2016-06-11T21:30:00Z">
        <w:r w:rsidR="001A12A4">
          <w:rPr>
            <w:rFonts w:ascii="Times New Roman" w:hAnsi="Times New Roman" w:cs="Times New Roman"/>
          </w:rPr>
          <w:t>response times increase logarithmically in relation to the number</w:t>
        </w:r>
      </w:ins>
      <w:del w:id="94" w:author="Stephen C. Levinson" w:date="2016-06-11T21:30:00Z">
        <w:r w:rsidRPr="00B32F91">
          <w:rPr>
            <w:rFonts w:ascii="Times New Roman" w:hAnsi="Times New Roman" w:cs="Times New Roman"/>
          </w:rPr>
          <w:delText>throwing a football into the window</w:delText>
        </w:r>
      </w:del>
      <w:r w:rsidRPr="00B32F91">
        <w:rPr>
          <w:rFonts w:ascii="Times New Roman" w:hAnsi="Times New Roman" w:cs="Times New Roman"/>
        </w:rPr>
        <w:t xml:space="preserve"> of </w:t>
      </w:r>
      <w:ins w:id="95" w:author="Stephen C. Levinson" w:date="2016-06-11T21:30:00Z">
        <w:r w:rsidR="001A12A4">
          <w:rPr>
            <w:rFonts w:ascii="Times New Roman" w:hAnsi="Times New Roman" w:cs="Times New Roman"/>
          </w:rPr>
          <w:t xml:space="preserve">choice that have to be made (‘Hick’s Law’, discovered first by HC Donders). Language speakers have vocabularies of 30,000 or more from which to begin a response. </w:t>
        </w:r>
      </w:ins>
    </w:p>
    <w:p w14:paraId="63D4D6B7" w14:textId="77777777" w:rsidR="001A12A4" w:rsidRDefault="001A12A4" w:rsidP="00286729">
      <w:pPr>
        <w:widowControl w:val="0"/>
        <w:autoSpaceDE w:val="0"/>
        <w:autoSpaceDN w:val="0"/>
        <w:adjustRightInd w:val="0"/>
        <w:spacing w:after="240"/>
        <w:rPr>
          <w:ins w:id="96" w:author="Stephen C. Levinson" w:date="2016-06-11T21:30:00Z"/>
          <w:rFonts w:ascii="Times New Roman" w:hAnsi="Times New Roman" w:cs="Times New Roman"/>
        </w:rPr>
      </w:pPr>
    </w:p>
    <w:p w14:paraId="2159D5FC" w14:textId="77777777" w:rsidR="001A12A4" w:rsidRPr="00BD3587" w:rsidRDefault="001A12A4" w:rsidP="00133289">
      <w:pPr>
        <w:widowControl w:val="0"/>
        <w:autoSpaceDE w:val="0"/>
        <w:autoSpaceDN w:val="0"/>
        <w:adjustRightInd w:val="0"/>
        <w:spacing w:after="240"/>
        <w:rPr>
          <w:ins w:id="97" w:author="Stephen C. Levinson" w:date="2016-06-11T21:30:00Z"/>
          <w:rFonts w:ascii="Times New Roman" w:hAnsi="Times New Roman" w:cs="Times New Roman"/>
        </w:rPr>
      </w:pPr>
      <w:ins w:id="98" w:author="Stephen C. Levinson" w:date="2016-06-11T21:30:00Z">
        <w:r>
          <w:rPr>
            <w:rFonts w:ascii="Times New Roman" w:hAnsi="Times New Roman" w:cs="Times New Roman"/>
          </w:rPr>
          <w:t xml:space="preserve">This ecology puts </w:t>
        </w:r>
      </w:ins>
      <w:r w:rsidR="00286729" w:rsidRPr="00B32F91">
        <w:rPr>
          <w:rFonts w:ascii="Times New Roman" w:hAnsi="Times New Roman" w:cs="Times New Roman"/>
        </w:rPr>
        <w:t xml:space="preserve">a </w:t>
      </w:r>
      <w:ins w:id="99" w:author="Stephen C. Levinson" w:date="2016-06-11T21:30:00Z">
        <w:r>
          <w:rPr>
            <w:rFonts w:ascii="Times New Roman" w:hAnsi="Times New Roman" w:cs="Times New Roman"/>
          </w:rPr>
          <w:t>premium on speed with the single highest human skill, language. For example, if a recipient finds the incoming turn</w:t>
        </w:r>
      </w:ins>
      <w:del w:id="100" w:author="Stephen C. Levinson" w:date="2016-06-11T21:30:00Z">
        <w:r w:rsidR="00286729" w:rsidRPr="00B32F91">
          <w:rPr>
            <w:rFonts w:ascii="Times New Roman" w:hAnsi="Times New Roman" w:cs="Times New Roman"/>
          </w:rPr>
          <w:delText>car that’s passing</w:delText>
        </w:r>
      </w:del>
      <w:r w:rsidR="00286729" w:rsidRPr="00B32F91">
        <w:rPr>
          <w:rFonts w:ascii="Times New Roman" w:hAnsi="Times New Roman" w:cs="Times New Roman"/>
        </w:rPr>
        <w:t xml:space="preserve"> at </w:t>
      </w:r>
      <w:ins w:id="101" w:author="Stephen C. Levinson" w:date="2016-06-11T21:30:00Z">
        <w:r>
          <w:rPr>
            <w:rFonts w:ascii="Times New Roman" w:hAnsi="Times New Roman" w:cs="Times New Roman"/>
          </w:rPr>
          <w:t>talk unintelligible or hard to comprehend, he or she should respond with a request for repair</w:t>
        </w:r>
        <w:r w:rsidR="00AA5A05">
          <w:rPr>
            <w:rFonts w:ascii="Times New Roman" w:hAnsi="Times New Roman" w:cs="Times New Roman"/>
          </w:rPr>
          <w:t xml:space="preserve"> (e.g. </w:t>
        </w:r>
        <w:r w:rsidR="00AA5A05" w:rsidRPr="00F46F70">
          <w:rPr>
            <w:rFonts w:ascii="Times New Roman" w:hAnsi="Times New Roman" w:cs="Times New Roman"/>
            <w:i/>
          </w:rPr>
          <w:t>“Huh?”, “Who?”, “Did I buy what?”</w:t>
        </w:r>
        <w:r w:rsidR="00AA5A05">
          <w:rPr>
            <w:rFonts w:ascii="Times New Roman" w:hAnsi="Times New Roman" w:cs="Times New Roman"/>
          </w:rPr>
          <w:t>)</w:t>
        </w:r>
        <w:r>
          <w:rPr>
            <w:rFonts w:ascii="Times New Roman" w:hAnsi="Times New Roman" w:cs="Times New Roman"/>
          </w:rPr>
          <w:t xml:space="preserve"> before someone else continues because repair is hard to achieve beyond the immed</w:t>
        </w:r>
        <w:r w:rsidR="00133289">
          <w:rPr>
            <w:rFonts w:ascii="Times New Roman" w:hAnsi="Times New Roman" w:cs="Times New Roman"/>
          </w:rPr>
          <w:t>iate locale in which it occurs</w:t>
        </w:r>
        <w:r w:rsidR="00AA5A05">
          <w:rPr>
            <w:rFonts w:ascii="Times New Roman" w:hAnsi="Times New Roman" w:cs="Times New Roman"/>
          </w:rPr>
          <w:t xml:space="preserve"> – it is only slight delayed to allow the speaker to do self-repair</w:t>
        </w:r>
        <w:r w:rsidR="00133289">
          <w:rPr>
            <w:rFonts w:ascii="Times New Roman" w:hAnsi="Times New Roman" w:cs="Times New Roman"/>
          </w:rPr>
          <w:t xml:space="preserve"> (</w:t>
        </w:r>
        <w:r w:rsidR="00133289" w:rsidRPr="00133289">
          <w:rPr>
            <w:rFonts w:ascii="Times New Roman" w:hAnsi="Times New Roman" w:cs="Times New Roman"/>
          </w:rPr>
          <w:t xml:space="preserve">Schegloff, E. A., Jefferson, G., and Sacks, H. (1977). The preference for self-correction in the organization of repair in conversation. Language </w:t>
        </w:r>
        <w:r w:rsidR="00133289">
          <w:rPr>
            <w:rFonts w:ascii="Times New Roman" w:hAnsi="Times New Roman" w:cs="Times New Roman"/>
          </w:rPr>
          <w:t>53:</w:t>
        </w:r>
        <w:r w:rsidR="00133289" w:rsidRPr="00133289">
          <w:rPr>
            <w:rFonts w:ascii="Times New Roman" w:hAnsi="Times New Roman" w:cs="Times New Roman"/>
          </w:rPr>
          <w:t>361–382</w:t>
        </w:r>
        <w:r w:rsidR="00133289">
          <w:rPr>
            <w:rFonts w:ascii="Times New Roman" w:hAnsi="Times New Roman" w:cs="Times New Roman"/>
          </w:rPr>
          <w:t xml:space="preserve">; </w:t>
        </w:r>
        <w:r w:rsidR="00AA5A05" w:rsidRPr="00AA5A05">
          <w:rPr>
            <w:rFonts w:ascii="Times New Roman" w:hAnsi="Times New Roman" w:cs="Times New Roman"/>
          </w:rPr>
          <w:t>Kendrick, K. H. (2015). The intersection of turn-taking and repair: The timing of other-initiations of repair in conversation. Frontiers in Psychology, 6: 250. doi:10.3389/fpsyg.2015.00250.</w:t>
        </w:r>
        <w:r w:rsidR="00AA5A05">
          <w:rPr>
            <w:rFonts w:ascii="Times New Roman" w:hAnsi="Times New Roman" w:cs="Times New Roman"/>
          </w:rPr>
          <w:t xml:space="preserve">). The repair system has adapted to this niche by </w:t>
        </w:r>
        <w:r w:rsidR="00BD3587">
          <w:rPr>
            <w:rFonts w:ascii="Times New Roman" w:hAnsi="Times New Roman" w:cs="Times New Roman"/>
          </w:rPr>
          <w:t>an ordered preference for repair, with self-repair outranking other-initiated repair, and specific repair initiators (</w:t>
        </w:r>
        <w:r w:rsidR="00BD3587">
          <w:rPr>
            <w:rFonts w:ascii="Times New Roman" w:hAnsi="Times New Roman" w:cs="Times New Roman"/>
            <w:i/>
          </w:rPr>
          <w:t>Who?; Which bottle?</w:t>
        </w:r>
        <w:r w:rsidR="00BD3587">
          <w:rPr>
            <w:rFonts w:ascii="Times New Roman" w:hAnsi="Times New Roman" w:cs="Times New Roman"/>
          </w:rPr>
          <w:t>) over general ones (</w:t>
        </w:r>
        <w:r w:rsidR="00BD3587">
          <w:rPr>
            <w:rFonts w:ascii="Times New Roman" w:hAnsi="Times New Roman" w:cs="Times New Roman"/>
            <w:i/>
          </w:rPr>
          <w:t>Huh?)</w:t>
        </w:r>
        <w:r w:rsidR="00BD3587">
          <w:rPr>
            <w:rFonts w:ascii="Times New Roman" w:hAnsi="Times New Roman" w:cs="Times New Roman"/>
          </w:rPr>
          <w:t>, thus expediting repair.</w:t>
        </w:r>
      </w:ins>
    </w:p>
    <w:p w14:paraId="30440521" w14:textId="3DCB7823" w:rsidR="00286729" w:rsidRPr="00B32F91" w:rsidRDefault="00AA5A05" w:rsidP="00286729">
      <w:pPr>
        <w:widowControl w:val="0"/>
        <w:autoSpaceDE w:val="0"/>
        <w:autoSpaceDN w:val="0"/>
        <w:adjustRightInd w:val="0"/>
        <w:spacing w:after="240"/>
        <w:rPr>
          <w:rFonts w:ascii="Times New Roman" w:hAnsi="Times New Roman" w:cs="Times New Roman"/>
        </w:rPr>
      </w:pPr>
      <w:ins w:id="102" w:author="Stephen C. Levinson" w:date="2016-06-11T21:30:00Z">
        <w:r>
          <w:rPr>
            <w:rFonts w:ascii="Times New Roman" w:hAnsi="Times New Roman" w:cs="Times New Roman"/>
          </w:rPr>
          <w:t xml:space="preserve">We suspect that there are </w:t>
        </w:r>
      </w:ins>
      <w:del w:id="103" w:author="Stephen C. Levinson" w:date="2016-06-11T21:30:00Z">
        <w:r w:rsidR="00286729" w:rsidRPr="00B32F91">
          <w:rPr>
            <w:rFonts w:ascii="Times New Roman" w:hAnsi="Times New Roman" w:cs="Times New Roman"/>
          </w:rPr>
          <w:delText xml:space="preserve">35km/h. There may be </w:delText>
        </w:r>
      </w:del>
      <w:r w:rsidR="00286729" w:rsidRPr="00B32F91">
        <w:rPr>
          <w:rFonts w:ascii="Times New Roman" w:hAnsi="Times New Roman" w:cs="Times New Roman"/>
        </w:rPr>
        <w:t>a large variety of adaptations</w:t>
      </w:r>
      <w:ins w:id="104" w:author="Stephen C. Levinson" w:date="2016-06-11T21:30:00Z">
        <w:r>
          <w:rPr>
            <w:rFonts w:ascii="Times New Roman" w:hAnsi="Times New Roman" w:cs="Times New Roman"/>
          </w:rPr>
          <w:t xml:space="preserve"> </w:t>
        </w:r>
        <w:r w:rsidR="00BD3587">
          <w:rPr>
            <w:rFonts w:ascii="Times New Roman" w:hAnsi="Times New Roman" w:cs="Times New Roman"/>
          </w:rPr>
          <w:t xml:space="preserve">to this niche </w:t>
        </w:r>
        <w:r>
          <w:rPr>
            <w:rFonts w:ascii="Times New Roman" w:hAnsi="Times New Roman" w:cs="Times New Roman"/>
          </w:rPr>
          <w:t>in the interactive system iself</w:t>
        </w:r>
        <w:r w:rsidR="00BD3587">
          <w:rPr>
            <w:rFonts w:ascii="Times New Roman" w:hAnsi="Times New Roman" w:cs="Times New Roman"/>
          </w:rPr>
          <w:t xml:space="preserve"> (as just illustrated)</w:t>
        </w:r>
        <w:r>
          <w:rPr>
            <w:rFonts w:ascii="Times New Roman" w:hAnsi="Times New Roman" w:cs="Times New Roman"/>
          </w:rPr>
          <w:t xml:space="preserve">, </w:t>
        </w:r>
        <w:r w:rsidR="00BD3587">
          <w:rPr>
            <w:rFonts w:ascii="Times New Roman" w:hAnsi="Times New Roman" w:cs="Times New Roman"/>
          </w:rPr>
          <w:t xml:space="preserve">but also </w:t>
        </w:r>
        <w:r>
          <w:rPr>
            <w:rFonts w:ascii="Times New Roman" w:hAnsi="Times New Roman" w:cs="Times New Roman"/>
          </w:rPr>
          <w:t>in language structure, and indeed the cognitive skills that make it all possible. B</w:t>
        </w:r>
        <w:r w:rsidR="00286729" w:rsidRPr="00B32F91">
          <w:rPr>
            <w:rFonts w:ascii="Times New Roman" w:hAnsi="Times New Roman" w:cs="Times New Roman"/>
          </w:rPr>
          <w:t xml:space="preserve">ut </w:t>
        </w:r>
        <w:r>
          <w:rPr>
            <w:rFonts w:ascii="Times New Roman" w:hAnsi="Times New Roman" w:cs="Times New Roman"/>
          </w:rPr>
          <w:t>here</w:t>
        </w:r>
      </w:ins>
      <w:del w:id="105" w:author="Stephen C. Levinson" w:date="2016-06-11T21:30:00Z">
        <w:r w:rsidR="00286729" w:rsidRPr="00B32F91">
          <w:rPr>
            <w:rFonts w:ascii="Times New Roman" w:hAnsi="Times New Roman" w:cs="Times New Roman"/>
          </w:rPr>
          <w:delText>, but</w:delText>
        </w:r>
      </w:del>
      <w:r w:rsidR="00286729" w:rsidRPr="00B32F91">
        <w:rPr>
          <w:rFonts w:ascii="Times New Roman" w:hAnsi="Times New Roman" w:cs="Times New Roman"/>
        </w:rPr>
        <w:t xml:space="preserve"> we focus on basic word order as an illustration of how </w:t>
      </w:r>
      <w:ins w:id="106" w:author="Stephen C. Levinson" w:date="2016-06-11T21:30:00Z">
        <w:r w:rsidR="00286729" w:rsidRPr="00B32F91">
          <w:rPr>
            <w:rFonts w:ascii="Times New Roman" w:hAnsi="Times New Roman" w:cs="Times New Roman"/>
          </w:rPr>
          <w:t>language</w:t>
        </w:r>
        <w:r w:rsidR="00BD3587">
          <w:rPr>
            <w:rFonts w:ascii="Times New Roman" w:hAnsi="Times New Roman" w:cs="Times New Roman"/>
          </w:rPr>
          <w:t xml:space="preserve"> st</w:t>
        </w:r>
        <w:r>
          <w:rPr>
            <w:rFonts w:ascii="Times New Roman" w:hAnsi="Times New Roman" w:cs="Times New Roman"/>
          </w:rPr>
          <w:t>ructures</w:t>
        </w:r>
      </w:ins>
      <w:del w:id="107" w:author="Stephen C. Levinson" w:date="2016-06-11T21:30:00Z">
        <w:r w:rsidR="00286729" w:rsidRPr="00B32F91">
          <w:rPr>
            <w:rFonts w:ascii="Times New Roman" w:hAnsi="Times New Roman" w:cs="Times New Roman"/>
          </w:rPr>
          <w:delText>languages</w:delText>
        </w:r>
      </w:del>
      <w:r w:rsidR="00286729" w:rsidRPr="00B32F91">
        <w:rPr>
          <w:rFonts w:ascii="Times New Roman" w:hAnsi="Times New Roman" w:cs="Times New Roman"/>
        </w:rPr>
        <w:t xml:space="preserve"> might adapt to the constraints of turn taking. </w:t>
      </w:r>
    </w:p>
    <w:p w14:paraId="3C85844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1.2 Linking processing and pragmatics </w:t>
      </w:r>
    </w:p>
    <w:p w14:paraId="692F6D1B" w14:textId="73421954" w:rsidR="00286729" w:rsidRPr="00B32F91" w:rsidRDefault="00BD3587" w:rsidP="00286729">
      <w:pPr>
        <w:widowControl w:val="0"/>
        <w:autoSpaceDE w:val="0"/>
        <w:autoSpaceDN w:val="0"/>
        <w:adjustRightInd w:val="0"/>
        <w:spacing w:after="240"/>
        <w:rPr>
          <w:rFonts w:ascii="Times New Roman" w:hAnsi="Times New Roman" w:cs="Times New Roman"/>
        </w:rPr>
      </w:pPr>
      <w:ins w:id="108" w:author="Stephen C. Levinson" w:date="2016-06-11T21:30:00Z">
        <w:r w:rsidRPr="00B32F91">
          <w:rPr>
            <w:rFonts w:ascii="Times New Roman" w:hAnsi="Times New Roman" w:cs="Times New Roman"/>
          </w:rPr>
          <w:t>We could go further in linking pragmatics and typology by integrating con</w:t>
        </w:r>
        <w:r>
          <w:rPr>
            <w:rFonts w:ascii="Times New Roman" w:hAnsi="Times New Roman" w:cs="Times New Roman"/>
          </w:rPr>
          <w:t>s</w:t>
        </w:r>
        <w:r w:rsidRPr="00B32F91">
          <w:rPr>
            <w:rFonts w:ascii="Times New Roman" w:hAnsi="Times New Roman" w:cs="Times New Roman"/>
          </w:rPr>
          <w:t>traints from online processing</w:t>
        </w:r>
        <w:r>
          <w:rPr>
            <w:rFonts w:ascii="Times New Roman" w:hAnsi="Times New Roman" w:cs="Times New Roman"/>
          </w:rPr>
          <w:t xml:space="preserve"> of interactive language use into a model of the cultural evolution of language</w:t>
        </w:r>
        <w:r w:rsidRPr="00B32F91">
          <w:rPr>
            <w:rFonts w:ascii="Times New Roman" w:hAnsi="Times New Roman" w:cs="Times New Roman"/>
          </w:rPr>
          <w:t xml:space="preserve">. </w:t>
        </w:r>
      </w:ins>
      <w:r w:rsidR="00286729" w:rsidRPr="00B32F91">
        <w:rPr>
          <w:rFonts w:ascii="Times New Roman" w:hAnsi="Times New Roman" w:cs="Times New Roman"/>
        </w:rPr>
        <w:t xml:space="preserve">If </w:t>
      </w:r>
      <w:ins w:id="109" w:author="Stephen C. Levinson" w:date="2016-06-11T21:30:00Z">
        <w:r w:rsidR="008436FC">
          <w:rPr>
            <w:rFonts w:ascii="Times New Roman" w:hAnsi="Times New Roman" w:cs="Times New Roman"/>
          </w:rPr>
          <w:t xml:space="preserve">the timing of </w:t>
        </w:r>
      </w:ins>
      <w:r w:rsidR="00286729" w:rsidRPr="00B32F91">
        <w:rPr>
          <w:rFonts w:ascii="Times New Roman" w:hAnsi="Times New Roman" w:cs="Times New Roman"/>
        </w:rPr>
        <w:t xml:space="preserve">turn taking </w:t>
      </w:r>
      <w:ins w:id="110" w:author="Stephen C. Levinson" w:date="2016-06-11T21:30:00Z">
        <w:r>
          <w:rPr>
            <w:rFonts w:ascii="Times New Roman" w:hAnsi="Times New Roman" w:cs="Times New Roman"/>
          </w:rPr>
          <w:t>represents a challenging environment for language use</w:t>
        </w:r>
      </w:ins>
      <w:del w:id="111" w:author="Stephen C. Levinson" w:date="2016-06-11T21:30:00Z">
        <w:r w:rsidR="00286729" w:rsidRPr="00B32F91">
          <w:rPr>
            <w:rFonts w:ascii="Times New Roman" w:hAnsi="Times New Roman" w:cs="Times New Roman"/>
          </w:rPr>
          <w:delText>imposes cognitive pressures</w:delText>
        </w:r>
      </w:del>
      <w:r w:rsidR="00286729" w:rsidRPr="00B32F91">
        <w:rPr>
          <w:rFonts w:ascii="Times New Roman" w:hAnsi="Times New Roman" w:cs="Times New Roman"/>
        </w:rPr>
        <w:t xml:space="preserve">, then </w:t>
      </w:r>
      <w:ins w:id="112" w:author="Stephen C. Levinson" w:date="2016-06-11T21:30:00Z">
        <w:r>
          <w:rPr>
            <w:rFonts w:ascii="Times New Roman" w:hAnsi="Times New Roman" w:cs="Times New Roman"/>
          </w:rPr>
          <w:t xml:space="preserve">one would expect </w:t>
        </w:r>
      </w:ins>
      <w:r w:rsidR="00286729" w:rsidRPr="00B32F91">
        <w:rPr>
          <w:rFonts w:ascii="Times New Roman" w:hAnsi="Times New Roman" w:cs="Times New Roman"/>
        </w:rPr>
        <w:t xml:space="preserve">the structure of language </w:t>
      </w:r>
      <w:ins w:id="113" w:author="Stephen C. Levinson" w:date="2016-06-11T21:30:00Z">
        <w:r>
          <w:rPr>
            <w:rFonts w:ascii="Times New Roman" w:hAnsi="Times New Roman" w:cs="Times New Roman"/>
          </w:rPr>
          <w:t>to</w:t>
        </w:r>
      </w:ins>
      <w:del w:id="114" w:author="Stephen C. Levinson" w:date="2016-06-11T21:30:00Z">
        <w:r w:rsidR="00286729" w:rsidRPr="00B32F91">
          <w:rPr>
            <w:rFonts w:ascii="Times New Roman" w:hAnsi="Times New Roman" w:cs="Times New Roman"/>
          </w:rPr>
          <w:delText>should</w:delText>
        </w:r>
      </w:del>
      <w:r w:rsidR="00286729" w:rsidRPr="00B32F91">
        <w:rPr>
          <w:rFonts w:ascii="Times New Roman" w:hAnsi="Times New Roman" w:cs="Times New Roman"/>
        </w:rPr>
        <w:t xml:space="preserve"> adapt</w:t>
      </w:r>
      <w:ins w:id="115" w:author="Stephen C. Levinson" w:date="2016-06-11T21:30:00Z">
        <w:r>
          <w:rPr>
            <w:rFonts w:ascii="Times New Roman" w:hAnsi="Times New Roman" w:cs="Times New Roman"/>
          </w:rPr>
          <w:t>, and w</w:t>
        </w:r>
        <w:r w:rsidR="00286729" w:rsidRPr="00B32F91">
          <w:rPr>
            <w:rFonts w:ascii="Times New Roman" w:hAnsi="Times New Roman" w:cs="Times New Roman"/>
          </w:rPr>
          <w:t>e</w:t>
        </w:r>
      </w:ins>
      <w:del w:id="116" w:author="Stephen C. Levinson" w:date="2016-06-11T21:30:00Z">
        <w:r w:rsidR="00286729" w:rsidRPr="00B32F91">
          <w:rPr>
            <w:rFonts w:ascii="Times New Roman" w:hAnsi="Times New Roman" w:cs="Times New Roman"/>
          </w:rPr>
          <w:delText>. We</w:delText>
        </w:r>
      </w:del>
      <w:r w:rsidR="00286729" w:rsidRPr="00B32F91">
        <w:rPr>
          <w:rFonts w:ascii="Times New Roman" w:hAnsi="Times New Roman" w:cs="Times New Roman"/>
        </w:rPr>
        <w:t xml:space="preserve"> should be able to see signs of these adaptations in today’s languages. </w:t>
      </w:r>
    </w:p>
    <w:p w14:paraId="5B798730" w14:textId="7A2E1246" w:rsidR="00286729" w:rsidRPr="00B32F91" w:rsidRDefault="00286729" w:rsidP="00286729">
      <w:pPr>
        <w:widowControl w:val="0"/>
        <w:autoSpaceDE w:val="0"/>
        <w:autoSpaceDN w:val="0"/>
        <w:adjustRightInd w:val="0"/>
        <w:spacing w:after="240"/>
        <w:rPr>
          <w:rFonts w:ascii="Times New Roman" w:hAnsi="Times New Roman" w:cs="Times New Roman"/>
        </w:rPr>
      </w:pPr>
      <w:del w:id="117" w:author="Stephen C. Levinson" w:date="2016-06-11T21:30:00Z">
        <w:r w:rsidRPr="00B32F91">
          <w:rPr>
            <w:rFonts w:ascii="Times New Roman" w:hAnsi="Times New Roman" w:cs="Times New Roman"/>
          </w:rPr>
          <w:delText xml:space="preserve">We could go further in linking pragmatics and typology by integrating con- straints from online processing. </w:delText>
        </w:r>
      </w:del>
      <w:r w:rsidRPr="00B32F91">
        <w:rPr>
          <w:rFonts w:ascii="Times New Roman" w:hAnsi="Times New Roman" w:cs="Times New Roman"/>
        </w:rPr>
        <w:t xml:space="preserve">To </w:t>
      </w:r>
      <w:ins w:id="118" w:author="Stephen C. Levinson" w:date="2016-06-11T21:30:00Z">
        <w:r w:rsidR="00BD3587">
          <w:rPr>
            <w:rFonts w:ascii="Times New Roman" w:hAnsi="Times New Roman" w:cs="Times New Roman"/>
          </w:rPr>
          <w:t>illustrate the logic consider</w:t>
        </w:r>
      </w:ins>
      <w:del w:id="119" w:author="Stephen C. Levinson" w:date="2016-06-11T21:30:00Z">
        <w:r w:rsidRPr="00B32F91">
          <w:rPr>
            <w:rFonts w:ascii="Times New Roman" w:hAnsi="Times New Roman" w:cs="Times New Roman"/>
          </w:rPr>
          <w:delText>see how this might work, take</w:delText>
        </w:r>
      </w:del>
      <w:r w:rsidRPr="00B32F91">
        <w:rPr>
          <w:rFonts w:ascii="Times New Roman" w:hAnsi="Times New Roman" w:cs="Times New Roman"/>
        </w:rPr>
        <w:t xml:space="preserve"> the following </w:t>
      </w:r>
      <w:ins w:id="120" w:author="Stephen C. Levinson" w:date="2016-06-11T21:30:00Z">
        <w:r w:rsidR="00BD3587">
          <w:rPr>
            <w:rFonts w:ascii="Times New Roman" w:hAnsi="Times New Roman" w:cs="Times New Roman"/>
          </w:rPr>
          <w:t xml:space="preserve">simplified </w:t>
        </w:r>
      </w:ins>
      <w:r w:rsidRPr="00B32F91">
        <w:rPr>
          <w:rFonts w:ascii="Times New Roman" w:hAnsi="Times New Roman" w:cs="Times New Roman"/>
        </w:rPr>
        <w:t xml:space="preserve">example. In a typical utterance, the listener is given bits of information in sequence. Figure 2 shows an example sentence from Portuguese. Early in the sentence, we hear some crucial bits of information, for example the subject of the sentence and the topic, then the predicate (what’s happening to the boy) and the syntactic frame. Finally, we get the </w:t>
      </w:r>
      <w:ins w:id="121" w:author="Stephen C. Levinson" w:date="2016-06-11T21:30:00Z">
        <w:r w:rsidR="00B91A8E">
          <w:rPr>
            <w:rFonts w:ascii="Times New Roman" w:hAnsi="Times New Roman" w:cs="Times New Roman"/>
          </w:rPr>
          <w:t>‘</w:t>
        </w:r>
      </w:ins>
      <w:r w:rsidRPr="00B32F91">
        <w:rPr>
          <w:rFonts w:ascii="Times New Roman" w:hAnsi="Times New Roman" w:cs="Times New Roman"/>
        </w:rPr>
        <w:t>goal</w:t>
      </w:r>
      <w:ins w:id="122" w:author="Stephen C. Levinson" w:date="2016-06-11T21:30:00Z">
        <w:r w:rsidR="00B91A8E">
          <w:rPr>
            <w:rFonts w:ascii="Times New Roman" w:hAnsi="Times New Roman" w:cs="Times New Roman"/>
          </w:rPr>
          <w:t xml:space="preserve">’ </w:t>
        </w:r>
      </w:ins>
      <w:r w:rsidRPr="00B32F91">
        <w:rPr>
          <w:rFonts w:ascii="Times New Roman" w:hAnsi="Times New Roman" w:cs="Times New Roman"/>
        </w:rPr>
        <w:t xml:space="preserve"> of the </w:t>
      </w:r>
      <w:ins w:id="123" w:author="Stephen C. Levinson" w:date="2016-06-11T21:30:00Z">
        <w:r w:rsidR="00B91A8E">
          <w:rPr>
            <w:rFonts w:ascii="Times New Roman" w:hAnsi="Times New Roman" w:cs="Times New Roman"/>
          </w:rPr>
          <w:t>motion predicate</w:t>
        </w:r>
      </w:ins>
      <w:del w:id="124" w:author="Stephen C. Levinson" w:date="2016-06-11T21:30:00Z">
        <w:r w:rsidRPr="00B32F91">
          <w:rPr>
            <w:rFonts w:ascii="Times New Roman" w:hAnsi="Times New Roman" w:cs="Times New Roman"/>
          </w:rPr>
          <w:delText>utterance</w:delText>
        </w:r>
      </w:del>
      <w:r w:rsidRPr="00B32F91">
        <w:rPr>
          <w:rFonts w:ascii="Times New Roman" w:hAnsi="Times New Roman" w:cs="Times New Roman"/>
        </w:rPr>
        <w:t xml:space="preserve">. </w:t>
      </w:r>
      <w:commentRangeStart w:id="125"/>
      <w:r w:rsidRPr="00B32F91">
        <w:rPr>
          <w:rFonts w:ascii="Times New Roman" w:hAnsi="Times New Roman" w:cs="Times New Roman"/>
        </w:rPr>
        <w:t xml:space="preserve">However, a different structure could have been used. For example, we could imagine a strange structure for </w:t>
      </w:r>
      <w:ins w:id="126" w:author="Stephen C. Levinson" w:date="2016-06-11T21:30:00Z">
        <w:r w:rsidR="00B91A8E">
          <w:rPr>
            <w:rFonts w:ascii="Times New Roman" w:hAnsi="Times New Roman" w:cs="Times New Roman"/>
          </w:rPr>
          <w:t xml:space="preserve">‘Alternative </w:t>
        </w:r>
        <w:r w:rsidRPr="00B32F91">
          <w:rPr>
            <w:rFonts w:ascii="Times New Roman" w:hAnsi="Times New Roman" w:cs="Times New Roman"/>
          </w:rPr>
          <w:t>Portuguese</w:t>
        </w:r>
        <w:r w:rsidR="00B91A8E">
          <w:rPr>
            <w:rFonts w:ascii="Times New Roman" w:hAnsi="Times New Roman" w:cs="Times New Roman"/>
          </w:rPr>
          <w:t>’</w:t>
        </w:r>
      </w:ins>
      <w:del w:id="127" w:author="Stephen C. Levinson" w:date="2016-06-11T21:30:00Z">
        <w:r w:rsidRPr="00B32F91">
          <w:rPr>
            <w:rFonts w:ascii="Times New Roman" w:hAnsi="Times New Roman" w:cs="Times New Roman"/>
          </w:rPr>
          <w:delText>Por- tuguese</w:delText>
        </w:r>
      </w:del>
      <w:r w:rsidRPr="00B32F91">
        <w:rPr>
          <w:rFonts w:ascii="Times New Roman" w:hAnsi="Times New Roman" w:cs="Times New Roman"/>
        </w:rPr>
        <w:t xml:space="preserve"> which provided </w:t>
      </w:r>
      <w:ins w:id="128" w:author="Stephen C. Levinson" w:date="2016-06-11T21:30:00Z">
        <w:r w:rsidR="00B91A8E">
          <w:rPr>
            <w:rFonts w:ascii="Times New Roman" w:hAnsi="Times New Roman" w:cs="Times New Roman"/>
          </w:rPr>
          <w:t>all the</w:t>
        </w:r>
        <w:r w:rsidRPr="00B32F91">
          <w:rPr>
            <w:rFonts w:ascii="Times New Roman" w:hAnsi="Times New Roman" w:cs="Times New Roman"/>
          </w:rPr>
          <w:t xml:space="preserve"> </w:t>
        </w:r>
      </w:ins>
      <w:r w:rsidRPr="00B32F91">
        <w:rPr>
          <w:rFonts w:ascii="Times New Roman" w:hAnsi="Times New Roman" w:cs="Times New Roman"/>
        </w:rPr>
        <w:t xml:space="preserve">morphological elements up front, like the </w:t>
      </w:r>
      <w:ins w:id="129" w:author="Stephen C. Levinson" w:date="2016-06-11T21:30:00Z">
        <w:r w:rsidR="00B91A8E">
          <w:rPr>
            <w:rFonts w:ascii="Times New Roman" w:hAnsi="Times New Roman" w:cs="Times New Roman"/>
          </w:rPr>
          <w:t>complement</w:t>
        </w:r>
      </w:ins>
      <w:del w:id="130" w:author="Stephen C. Levinson" w:date="2016-06-11T21:30:00Z">
        <w:r w:rsidRPr="00B32F91">
          <w:rPr>
            <w:rFonts w:ascii="Times New Roman" w:hAnsi="Times New Roman" w:cs="Times New Roman"/>
          </w:rPr>
          <w:delText>subject</w:delText>
        </w:r>
      </w:del>
      <w:r w:rsidRPr="00B32F91">
        <w:rPr>
          <w:rFonts w:ascii="Times New Roman" w:hAnsi="Times New Roman" w:cs="Times New Roman"/>
        </w:rPr>
        <w:t xml:space="preserve"> of the prepositional phrase is female or that the verb is 3rd person and reflexive, and then got all the crucial bits of information at the end. </w:t>
      </w:r>
      <w:commentRangeEnd w:id="125"/>
      <w:ins w:id="131" w:author="Stephen C. Levinson" w:date="2016-06-11T21:30:00Z">
        <w:r w:rsidR="00B91A8E">
          <w:rPr>
            <w:rStyle w:val="CommentReference"/>
          </w:rPr>
          <w:commentReference w:id="125"/>
        </w:r>
        <w:r w:rsidR="00B91A8E">
          <w:rPr>
            <w:rFonts w:ascii="Times New Roman" w:hAnsi="Times New Roman" w:cs="Times New Roman"/>
          </w:rPr>
          <w:t xml:space="preserve">Of course, such an organization of information </w:t>
        </w:r>
        <w:r w:rsidR="00667464">
          <w:rPr>
            <w:rFonts w:ascii="Times New Roman" w:hAnsi="Times New Roman" w:cs="Times New Roman"/>
          </w:rPr>
          <w:t>seems</w:t>
        </w:r>
        <w:r w:rsidR="00B91A8E">
          <w:rPr>
            <w:rFonts w:ascii="Times New Roman" w:hAnsi="Times New Roman" w:cs="Times New Roman"/>
          </w:rPr>
          <w:t xml:space="preserve"> outlandish </w:t>
        </w:r>
        <w:r w:rsidR="00667464">
          <w:rPr>
            <w:rFonts w:ascii="Times New Roman" w:hAnsi="Times New Roman" w:cs="Times New Roman"/>
          </w:rPr>
          <w:t>, but interestingly free prefix order</w:t>
        </w:r>
      </w:ins>
      <w:del w:id="132" w:author="Stephen C. Levinson" w:date="2016-06-11T21:30:00Z">
        <w:r w:rsidRPr="00B32F91">
          <w:rPr>
            <w:rFonts w:ascii="Times New Roman" w:hAnsi="Times New Roman" w:cs="Times New Roman"/>
          </w:rPr>
          <w:delText>This</w:delText>
        </w:r>
      </w:del>
      <w:r w:rsidRPr="00B32F91">
        <w:rPr>
          <w:rFonts w:ascii="Times New Roman" w:hAnsi="Times New Roman" w:cs="Times New Roman"/>
        </w:rPr>
        <w:t xml:space="preserve"> is </w:t>
      </w:r>
      <w:ins w:id="133" w:author="Stephen C. Levinson" w:date="2016-06-11T21:30:00Z">
        <w:r w:rsidR="00667464">
          <w:rPr>
            <w:rFonts w:ascii="Times New Roman" w:hAnsi="Times New Roman" w:cs="Times New Roman"/>
          </w:rPr>
          <w:t>attested from some languages (</w:t>
        </w:r>
        <w:commentRangeStart w:id="134"/>
        <w:r w:rsidR="00667464">
          <w:rPr>
            <w:rFonts w:ascii="Times New Roman" w:hAnsi="Times New Roman" w:cs="Times New Roman"/>
          </w:rPr>
          <w:t>Bickel al. 2007</w:t>
        </w:r>
        <w:commentRangeEnd w:id="134"/>
        <w:r w:rsidR="00667464">
          <w:rPr>
            <w:rStyle w:val="CommentReference"/>
          </w:rPr>
          <w:commentReference w:id="134"/>
        </w:r>
        <w:r w:rsidR="00667464">
          <w:rPr>
            <w:rFonts w:ascii="Times New Roman" w:hAnsi="Times New Roman" w:cs="Times New Roman"/>
          </w:rPr>
          <w:t xml:space="preserve">). </w:t>
        </w:r>
        <w:r w:rsidR="00B91A8E">
          <w:rPr>
            <w:rFonts w:ascii="Times New Roman" w:hAnsi="Times New Roman" w:cs="Times New Roman"/>
          </w:rPr>
          <w:t xml:space="preserve">But one pressure against such </w:t>
        </w:r>
      </w:ins>
      <w:r w:rsidRPr="00B32F91">
        <w:rPr>
          <w:rFonts w:ascii="Times New Roman" w:hAnsi="Times New Roman" w:cs="Times New Roman"/>
        </w:rPr>
        <w:t xml:space="preserve">a </w:t>
      </w:r>
      <w:ins w:id="135" w:author="Stephen C. Levinson" w:date="2016-06-11T21:30:00Z">
        <w:r w:rsidR="00B91A8E">
          <w:rPr>
            <w:rFonts w:ascii="Times New Roman" w:hAnsi="Times New Roman" w:cs="Times New Roman"/>
          </w:rPr>
          <w:t>system would be that</w:t>
        </w:r>
      </w:ins>
      <w:del w:id="136" w:author="Stephen C. Levinson" w:date="2016-06-11T21:30:00Z">
        <w:r w:rsidRPr="00B32F91">
          <w:rPr>
            <w:rFonts w:ascii="Times New Roman" w:hAnsi="Times New Roman" w:cs="Times New Roman"/>
          </w:rPr>
          <w:delText>terrible idea</w:delText>
        </w:r>
      </w:del>
      <w:r w:rsidRPr="00B32F91">
        <w:rPr>
          <w:rFonts w:ascii="Times New Roman" w:hAnsi="Times New Roman" w:cs="Times New Roman"/>
        </w:rPr>
        <w:t xml:space="preserve"> from a turn-taking perspective</w:t>
      </w:r>
      <w:del w:id="137" w:author="Stephen C. Levinson" w:date="2016-06-11T21:30:00Z">
        <w:r w:rsidRPr="00B32F91">
          <w:rPr>
            <w:rFonts w:ascii="Times New Roman" w:hAnsi="Times New Roman" w:cs="Times New Roman"/>
          </w:rPr>
          <w:delText>, because</w:delText>
        </w:r>
      </w:del>
      <w:r w:rsidRPr="00B32F91">
        <w:rPr>
          <w:rFonts w:ascii="Times New Roman" w:hAnsi="Times New Roman" w:cs="Times New Roman"/>
        </w:rPr>
        <w:t xml:space="preserve"> it puts all the crucial elements in the </w:t>
      </w:r>
      <w:ins w:id="138" w:author="Stephen C. Levinson" w:date="2016-06-11T21:30:00Z">
        <w:r w:rsidR="004C6AD8">
          <w:rPr>
            <w:rFonts w:ascii="Times New Roman" w:hAnsi="Times New Roman" w:cs="Times New Roman"/>
          </w:rPr>
          <w:t>‘</w:t>
        </w:r>
      </w:ins>
      <w:r w:rsidRPr="00B32F91">
        <w:rPr>
          <w:rFonts w:ascii="Times New Roman" w:hAnsi="Times New Roman" w:cs="Times New Roman"/>
        </w:rPr>
        <w:t xml:space="preserve">crunch </w:t>
      </w:r>
      <w:ins w:id="139" w:author="Stephen C. Levinson" w:date="2016-06-11T21:30:00Z">
        <w:r w:rsidRPr="00B32F91">
          <w:rPr>
            <w:rFonts w:ascii="Times New Roman" w:hAnsi="Times New Roman" w:cs="Times New Roman"/>
          </w:rPr>
          <w:t>zone</w:t>
        </w:r>
        <w:r w:rsidR="004C6AD8">
          <w:rPr>
            <w:rFonts w:ascii="Times New Roman" w:hAnsi="Times New Roman" w:cs="Times New Roman"/>
          </w:rPr>
          <w:t>’ where comprehension and preparation for production overlap</w:t>
        </w:r>
      </w:ins>
      <w:del w:id="140" w:author="Stephen C. Levinson" w:date="2016-06-11T21:30:00Z">
        <w:r w:rsidRPr="00B32F91">
          <w:rPr>
            <w:rFonts w:ascii="Times New Roman" w:hAnsi="Times New Roman" w:cs="Times New Roman"/>
          </w:rPr>
          <w:delText>zone</w:delText>
        </w:r>
      </w:del>
      <w:r w:rsidRPr="00B32F91">
        <w:rPr>
          <w:rFonts w:ascii="Times New Roman" w:hAnsi="Times New Roman" w:cs="Times New Roman"/>
        </w:rPr>
        <w:t xml:space="preserve">, making it difficult for the next speaker to take </w:t>
      </w:r>
      <w:ins w:id="141" w:author="Stephen C. Levinson" w:date="2016-06-11T21:30:00Z">
        <w:r w:rsidR="00B91A8E">
          <w:rPr>
            <w:rFonts w:ascii="Times New Roman" w:hAnsi="Times New Roman" w:cs="Times New Roman"/>
          </w:rPr>
          <w:t>his or her</w:t>
        </w:r>
      </w:ins>
      <w:del w:id="142" w:author="Stephen C. Levinson" w:date="2016-06-11T21:30:00Z">
        <w:r w:rsidRPr="00B32F91">
          <w:rPr>
            <w:rFonts w:ascii="Times New Roman" w:hAnsi="Times New Roman" w:cs="Times New Roman"/>
          </w:rPr>
          <w:delText>their</w:delText>
        </w:r>
      </w:del>
      <w:r w:rsidRPr="00B32F91">
        <w:rPr>
          <w:rFonts w:ascii="Times New Roman" w:hAnsi="Times New Roman" w:cs="Times New Roman"/>
        </w:rPr>
        <w:t xml:space="preserve"> turn quickly. </w:t>
      </w:r>
    </w:p>
    <w:p w14:paraId="6044293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
    <w:p w14:paraId="31EEB2BF" w14:textId="54800E86"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Figure 2: An example of different possible structures of a sentence, and </w:t>
      </w:r>
      <w:ins w:id="143" w:author="Stephen C. Levinson" w:date="2016-06-11T21:30:00Z">
        <w:r w:rsidR="00B91A8E">
          <w:rPr>
            <w:rFonts w:ascii="Times New Roman" w:hAnsi="Times New Roman" w:cs="Times New Roman"/>
          </w:rPr>
          <w:t xml:space="preserve">their different </w:t>
        </w:r>
        <w:r w:rsidRPr="00B32F91">
          <w:rPr>
            <w:rFonts w:ascii="Times New Roman" w:hAnsi="Times New Roman" w:cs="Times New Roman"/>
          </w:rPr>
          <w:t>implications</w:t>
        </w:r>
      </w:ins>
      <w:del w:id="144" w:author="Stephen C. Levinson" w:date="2016-06-11T21:30:00Z">
        <w:r w:rsidRPr="00B32F91">
          <w:rPr>
            <w:rFonts w:ascii="Times New Roman" w:hAnsi="Times New Roman" w:cs="Times New Roman"/>
          </w:rPr>
          <w:delText>its impli- cations</w:delText>
        </w:r>
      </w:del>
      <w:r w:rsidRPr="00B32F91">
        <w:rPr>
          <w:rFonts w:ascii="Times New Roman" w:hAnsi="Times New Roman" w:cs="Times New Roman"/>
        </w:rPr>
        <w:t xml:space="preserve"> for turn taking. </w:t>
      </w:r>
    </w:p>
    <w:p w14:paraId="2D4C1BF6" w14:textId="29385FF0"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Although this is a contrived example, </w:t>
      </w:r>
      <w:ins w:id="145" w:author="Stephen C. Levinson" w:date="2016-06-11T21:30:00Z">
        <w:r w:rsidR="00667464">
          <w:rPr>
            <w:rFonts w:ascii="Times New Roman" w:hAnsi="Times New Roman" w:cs="Times New Roman"/>
          </w:rPr>
          <w:t xml:space="preserve">the thought experiment suggests that </w:t>
        </w:r>
      </w:ins>
      <w:r w:rsidRPr="00B32F91">
        <w:rPr>
          <w:rFonts w:ascii="Times New Roman" w:hAnsi="Times New Roman" w:cs="Times New Roman"/>
        </w:rPr>
        <w:t xml:space="preserve">in principle </w:t>
      </w:r>
      <w:del w:id="146" w:author="Stephen C. Levinson" w:date="2016-06-11T21:30:00Z">
        <w:r w:rsidRPr="00B32F91">
          <w:rPr>
            <w:rFonts w:ascii="Times New Roman" w:hAnsi="Times New Roman" w:cs="Times New Roman"/>
          </w:rPr>
          <w:delText xml:space="preserve">it suggests that </w:delText>
        </w:r>
      </w:del>
      <w:r w:rsidRPr="00B32F91">
        <w:rPr>
          <w:rFonts w:ascii="Times New Roman" w:hAnsi="Times New Roman" w:cs="Times New Roman"/>
        </w:rPr>
        <w:t xml:space="preserve">turn </w:t>
      </w:r>
      <w:ins w:id="147" w:author="Stephen C. Levinson" w:date="2016-06-11T21:30:00Z">
        <w:r w:rsidRPr="00B32F91">
          <w:rPr>
            <w:rFonts w:ascii="Times New Roman" w:hAnsi="Times New Roman" w:cs="Times New Roman"/>
          </w:rPr>
          <w:t xml:space="preserve">taking </w:t>
        </w:r>
        <w:r w:rsidR="00667464">
          <w:rPr>
            <w:rFonts w:ascii="Times New Roman" w:hAnsi="Times New Roman" w:cs="Times New Roman"/>
          </w:rPr>
          <w:t>may have</w:t>
        </w:r>
      </w:ins>
      <w:del w:id="148" w:author="Stephen C. Levinson" w:date="2016-06-11T21:30:00Z">
        <w:r w:rsidRPr="00B32F91">
          <w:rPr>
            <w:rFonts w:ascii="Times New Roman" w:hAnsi="Times New Roman" w:cs="Times New Roman"/>
          </w:rPr>
          <w:delText>tak- ing has</w:delText>
        </w:r>
      </w:del>
      <w:r w:rsidRPr="00B32F91">
        <w:rPr>
          <w:rFonts w:ascii="Times New Roman" w:hAnsi="Times New Roman" w:cs="Times New Roman"/>
        </w:rPr>
        <w:t xml:space="preserve"> some implications for effective </w:t>
      </w:r>
      <w:ins w:id="149" w:author="Stephen C. Levinson" w:date="2016-06-11T21:30:00Z">
        <w:r w:rsidR="00667464">
          <w:rPr>
            <w:rFonts w:ascii="Times New Roman" w:hAnsi="Times New Roman" w:cs="Times New Roman"/>
          </w:rPr>
          <w:t xml:space="preserve">functional </w:t>
        </w:r>
      </w:ins>
      <w:r w:rsidRPr="00B32F91">
        <w:rPr>
          <w:rFonts w:ascii="Times New Roman" w:hAnsi="Times New Roman" w:cs="Times New Roman"/>
        </w:rPr>
        <w:t xml:space="preserve">structures in language. </w:t>
      </w:r>
      <w:ins w:id="150" w:author="Stephen C. Levinson" w:date="2016-06-11T21:30:00Z">
        <w:r w:rsidR="004C6AD8">
          <w:rPr>
            <w:rFonts w:ascii="Times New Roman" w:hAnsi="Times New Roman" w:cs="Times New Roman"/>
          </w:rPr>
          <w:t>L</w:t>
        </w:r>
        <w:r w:rsidRPr="00B32F91">
          <w:rPr>
            <w:rFonts w:ascii="Times New Roman" w:hAnsi="Times New Roman" w:cs="Times New Roman"/>
          </w:rPr>
          <w:t xml:space="preserve">anguages </w:t>
        </w:r>
      </w:ins>
      <w:del w:id="151" w:author="Stephen C. Levinson" w:date="2016-06-11T21:30:00Z">
        <w:r w:rsidRPr="00B32F91">
          <w:rPr>
            <w:rFonts w:ascii="Times New Roman" w:hAnsi="Times New Roman" w:cs="Times New Roman"/>
          </w:rPr>
          <w:delText xml:space="preserve">In other words, languages </w:delText>
        </w:r>
      </w:del>
      <w:r w:rsidRPr="00B32F91">
        <w:rPr>
          <w:rFonts w:ascii="Times New Roman" w:hAnsi="Times New Roman" w:cs="Times New Roman"/>
        </w:rPr>
        <w:t>do not adapt just to our individual cognition</w:t>
      </w:r>
      <w:ins w:id="152" w:author="Stephen C. Levinson" w:date="2016-06-11T21:30:00Z">
        <w:r w:rsidR="00FD57BC">
          <w:rPr>
            <w:rFonts w:ascii="Times New Roman" w:hAnsi="Times New Roman" w:cs="Times New Roman"/>
          </w:rPr>
          <w:t xml:space="preserve"> (cf. Chri</w:t>
        </w:r>
        <w:r w:rsidR="00667464">
          <w:rPr>
            <w:rFonts w:ascii="Times New Roman" w:hAnsi="Times New Roman" w:cs="Times New Roman"/>
          </w:rPr>
          <w:t xml:space="preserve">stiansen &amp; Chater 2008, </w:t>
        </w:r>
        <w:r w:rsidR="00667464" w:rsidRPr="00667464">
          <w:rPr>
            <w:rFonts w:ascii="Times New Roman" w:hAnsi="Times New Roman" w:cs="Times New Roman"/>
          </w:rPr>
          <w:t>Language as shaped by the brain</w:t>
        </w:r>
        <w:r w:rsidR="00667464">
          <w:rPr>
            <w:rFonts w:ascii="Times New Roman" w:hAnsi="Times New Roman" w:cs="Times New Roman"/>
          </w:rPr>
          <w:t>, BBS)</w:t>
        </w:r>
        <w:r w:rsidRPr="00B32F91">
          <w:rPr>
            <w:rFonts w:ascii="Times New Roman" w:hAnsi="Times New Roman" w:cs="Times New Roman"/>
          </w:rPr>
          <w:t>,</w:t>
        </w:r>
      </w:ins>
      <w:del w:id="153"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but to the way we </w:t>
      </w:r>
      <w:ins w:id="154" w:author="Stephen C. Levinson" w:date="2016-06-11T21:30:00Z">
        <w:r w:rsidR="00667464">
          <w:rPr>
            <w:rFonts w:ascii="Times New Roman" w:hAnsi="Times New Roman" w:cs="Times New Roman"/>
          </w:rPr>
          <w:t xml:space="preserve">actually deploy the </w:t>
        </w:r>
      </w:ins>
      <w:del w:id="155" w:author="Stephen C. Levinson" w:date="2016-06-11T21:30:00Z">
        <w:r w:rsidRPr="00B32F91">
          <w:rPr>
            <w:rFonts w:ascii="Times New Roman" w:hAnsi="Times New Roman" w:cs="Times New Roman"/>
          </w:rPr>
          <w:delText xml:space="preserve">use </w:delText>
        </w:r>
      </w:del>
      <w:r w:rsidRPr="00B32F91">
        <w:rPr>
          <w:rFonts w:ascii="Times New Roman" w:hAnsi="Times New Roman" w:cs="Times New Roman"/>
        </w:rPr>
        <w:t xml:space="preserve">cognition in interaction. </w:t>
      </w:r>
      <w:ins w:id="156" w:author="Stephen C. Levinson" w:date="2016-06-11T21:30:00Z">
        <w:r w:rsidR="004C6AD8">
          <w:rPr>
            <w:rFonts w:ascii="Times New Roman" w:hAnsi="Times New Roman" w:cs="Times New Roman"/>
          </w:rPr>
          <w:t>It is not only the evanescent speech signal, but also the temporal pace of conversation that makes the cognitive pressures on normal</w:t>
        </w:r>
      </w:ins>
      <w:del w:id="157" w:author="Stephen C. Levinson" w:date="2016-06-11T21:30:00Z">
        <w:r w:rsidRPr="00B32F91">
          <w:rPr>
            <w:rFonts w:ascii="Times New Roman" w:hAnsi="Times New Roman" w:cs="Times New Roman"/>
          </w:rPr>
          <w:delText>If we had infinite time to prepare and process</w:delText>
        </w:r>
      </w:del>
      <w:r w:rsidRPr="00B32F91">
        <w:rPr>
          <w:rFonts w:ascii="Times New Roman" w:hAnsi="Times New Roman" w:cs="Times New Roman"/>
        </w:rPr>
        <w:t xml:space="preserve"> language</w:t>
      </w:r>
      <w:ins w:id="158" w:author="Stephen C. Levinson" w:date="2016-06-11T21:30:00Z">
        <w:r w:rsidR="004C6AD8">
          <w:rPr>
            <w:rFonts w:ascii="Times New Roman" w:hAnsi="Times New Roman" w:cs="Times New Roman"/>
          </w:rPr>
          <w:t xml:space="preserve"> use so intensive. </w:t>
        </w:r>
      </w:ins>
      <w:del w:id="159" w:author="Stephen C. Levinson" w:date="2016-06-11T21:30:00Z">
        <w:r w:rsidRPr="00B32F91">
          <w:rPr>
            <w:rFonts w:ascii="Times New Roman" w:hAnsi="Times New Roman" w:cs="Times New Roman"/>
          </w:rPr>
          <w:delText>, then these pressures would not apply. However, the majority of language use happens in conversation, and in conversation we have to think fast.</w:delText>
        </w:r>
      </w:del>
      <w:r w:rsidRPr="00B32F91">
        <w:rPr>
          <w:rFonts w:ascii="Times New Roman" w:hAnsi="Times New Roman" w:cs="Times New Roman"/>
        </w:rPr>
        <w:t xml:space="preserve"> </w:t>
      </w:r>
    </w:p>
    <w:p w14:paraId="5BD96649" w14:textId="61097E71"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Let us consider the implications for basic word order </w:t>
      </w:r>
      <w:ins w:id="160" w:author="Stephen C. Levinson" w:date="2016-06-11T21:30:00Z">
        <w:r w:rsidR="00FD57BC">
          <w:rPr>
            <w:rFonts w:ascii="Times New Roman" w:hAnsi="Times New Roman" w:cs="Times New Roman"/>
          </w:rPr>
          <w:t xml:space="preserve"> - that is, </w:t>
        </w:r>
      </w:ins>
      <w:del w:id="161" w:author="Stephen C. Levinson" w:date="2016-06-11T21:30:00Z">
        <w:r w:rsidRPr="00B32F91">
          <w:rPr>
            <w:rFonts w:ascii="Times New Roman" w:hAnsi="Times New Roman" w:cs="Times New Roman"/>
          </w:rPr>
          <w:delText>(</w:delText>
        </w:r>
      </w:del>
      <w:r w:rsidRPr="00B32F91">
        <w:rPr>
          <w:rFonts w:ascii="Times New Roman" w:hAnsi="Times New Roman" w:cs="Times New Roman"/>
        </w:rPr>
        <w:t>the order of the subject, object and verb in a canonical transitive clause</w:t>
      </w:r>
      <w:ins w:id="162" w:author="Stephen C. Levinson" w:date="2016-06-11T21:30:00Z">
        <w:r w:rsidR="00FD57BC">
          <w:rPr>
            <w:rFonts w:ascii="Times New Roman" w:hAnsi="Times New Roman" w:cs="Times New Roman"/>
          </w:rPr>
          <w:t xml:space="preserve">. </w:t>
        </w:r>
        <w:r w:rsidRPr="00B32F91">
          <w:rPr>
            <w:rFonts w:ascii="Times New Roman" w:hAnsi="Times New Roman" w:cs="Times New Roman"/>
          </w:rPr>
          <w:t xml:space="preserve"> </w:t>
        </w:r>
        <w:r w:rsidR="004C6AD8">
          <w:rPr>
            <w:rFonts w:ascii="Times New Roman" w:hAnsi="Times New Roman" w:cs="Times New Roman"/>
          </w:rPr>
          <w:t>Through its lexically-specified argument structure,</w:t>
        </w:r>
      </w:ins>
      <w:del w:id="163" w:author="Stephen C. Levinson" w:date="2016-06-11T21:30:00Z">
        <w:r w:rsidRPr="00B32F91">
          <w:rPr>
            <w:rFonts w:ascii="Times New Roman" w:hAnsi="Times New Roman" w:cs="Times New Roman"/>
          </w:rPr>
          <w:delText>). If</w:delText>
        </w:r>
      </w:del>
      <w:r w:rsidRPr="00B32F91">
        <w:rPr>
          <w:rFonts w:ascii="Times New Roman" w:hAnsi="Times New Roman" w:cs="Times New Roman"/>
        </w:rPr>
        <w:t xml:space="preserve"> the verb provides the syntactic frame for a sentence and </w:t>
      </w:r>
      <w:ins w:id="164" w:author="Stephen C. Levinson" w:date="2016-06-11T21:30:00Z">
        <w:r w:rsidR="004C6AD8">
          <w:rPr>
            <w:rFonts w:ascii="Times New Roman" w:hAnsi="Times New Roman" w:cs="Times New Roman"/>
          </w:rPr>
          <w:t>provides</w:t>
        </w:r>
      </w:ins>
      <w:del w:id="165" w:author="Stephen C. Levinson" w:date="2016-06-11T21:30:00Z">
        <w:r w:rsidRPr="00B32F91">
          <w:rPr>
            <w:rFonts w:ascii="Times New Roman" w:hAnsi="Times New Roman" w:cs="Times New Roman"/>
          </w:rPr>
          <w:delText>is a</w:delText>
        </w:r>
      </w:del>
      <w:r w:rsidRPr="00B32F91">
        <w:rPr>
          <w:rFonts w:ascii="Times New Roman" w:hAnsi="Times New Roman" w:cs="Times New Roman"/>
        </w:rPr>
        <w:t xml:space="preserve"> crucial </w:t>
      </w:r>
      <w:ins w:id="166" w:author="Stephen C. Levinson" w:date="2016-06-11T21:30:00Z">
        <w:r w:rsidR="004C6AD8">
          <w:rPr>
            <w:rFonts w:ascii="Times New Roman" w:hAnsi="Times New Roman" w:cs="Times New Roman"/>
          </w:rPr>
          <w:t>semantic information about</w:t>
        </w:r>
      </w:ins>
      <w:del w:id="167" w:author="Stephen C. Levinson" w:date="2016-06-11T21:30:00Z">
        <w:r w:rsidRPr="00B32F91">
          <w:rPr>
            <w:rFonts w:ascii="Times New Roman" w:hAnsi="Times New Roman" w:cs="Times New Roman"/>
          </w:rPr>
          <w:delText>conveyor of</w:delText>
        </w:r>
      </w:del>
      <w:r w:rsidRPr="00B32F91">
        <w:rPr>
          <w:rFonts w:ascii="Times New Roman" w:hAnsi="Times New Roman" w:cs="Times New Roman"/>
        </w:rPr>
        <w:t xml:space="preserve"> the </w:t>
      </w:r>
      <w:del w:id="168" w:author="Stephen C. Levinson" w:date="2016-06-11T21:30:00Z">
        <w:r w:rsidRPr="00B32F91">
          <w:rPr>
            <w:rFonts w:ascii="Times New Roman" w:hAnsi="Times New Roman" w:cs="Times New Roman"/>
          </w:rPr>
          <w:delText xml:space="preserve">pragmatic </w:delText>
        </w:r>
      </w:del>
      <w:r w:rsidRPr="00B32F91">
        <w:rPr>
          <w:rFonts w:ascii="Times New Roman" w:hAnsi="Times New Roman" w:cs="Times New Roman"/>
        </w:rPr>
        <w:t>action</w:t>
      </w:r>
      <w:ins w:id="169" w:author="Stephen C. Levinson" w:date="2016-06-11T21:30:00Z">
        <w:r w:rsidR="004C6AD8">
          <w:rPr>
            <w:rFonts w:ascii="Times New Roman" w:hAnsi="Times New Roman" w:cs="Times New Roman"/>
          </w:rPr>
          <w:t xml:space="preserve"> reported. Hence</w:t>
        </w:r>
      </w:ins>
      <w:del w:id="170" w:author="Stephen C. Levinson" w:date="2016-06-11T21:30:00Z">
        <w:r w:rsidRPr="00B32F91">
          <w:rPr>
            <w:rFonts w:ascii="Times New Roman" w:hAnsi="Times New Roman" w:cs="Times New Roman"/>
          </w:rPr>
          <w:delText>, then</w:delText>
        </w:r>
      </w:del>
      <w:r w:rsidRPr="00B32F91">
        <w:rPr>
          <w:rFonts w:ascii="Times New Roman" w:hAnsi="Times New Roman" w:cs="Times New Roman"/>
        </w:rPr>
        <w:t xml:space="preserve"> its position in the sentence might adapt to several </w:t>
      </w:r>
      <w:ins w:id="171" w:author="Stephen C. Levinson" w:date="2016-06-11T21:30:00Z">
        <w:r w:rsidR="00FD57BC">
          <w:rPr>
            <w:rFonts w:ascii="Times New Roman" w:hAnsi="Times New Roman" w:cs="Times New Roman"/>
          </w:rPr>
          <w:t xml:space="preserve">processing </w:t>
        </w:r>
      </w:ins>
      <w:r w:rsidRPr="00B32F91">
        <w:rPr>
          <w:rFonts w:ascii="Times New Roman" w:hAnsi="Times New Roman" w:cs="Times New Roman"/>
        </w:rPr>
        <w:t xml:space="preserve">pressures. </w:t>
      </w:r>
      <w:ins w:id="172" w:author="Stephen C. Levinson" w:date="2016-06-11T21:30:00Z">
        <w:r w:rsidR="004C6AD8">
          <w:rPr>
            <w:rFonts w:ascii="Times New Roman" w:hAnsi="Times New Roman" w:cs="Times New Roman"/>
          </w:rPr>
          <w:t xml:space="preserve">Predictions here are complicated by the fact that the functional adaptation of a sentence structure to its interactive use must be viewed from two perspectives: the point of view of the speaker, and the point of view of the recipient or comprehender. As has been noted in previous pragmatic work, </w:t>
        </w:r>
        <w:r w:rsidR="009B39E1">
          <w:rPr>
            <w:rFonts w:ascii="Times New Roman" w:hAnsi="Times New Roman" w:cs="Times New Roman"/>
          </w:rPr>
          <w:t>what is good for the speaker may be bad for the recipient, and vice versa. Consider, for example, the structure of the lexicon: making many semantic distinctions may be helpful for the recipient trying to recover the speaker’s intended referent, but force the speaker to make careful choices</w:t>
        </w:r>
        <w:r w:rsidR="00FD57BC">
          <w:rPr>
            <w:rFonts w:ascii="Times New Roman" w:hAnsi="Times New Roman" w:cs="Times New Roman"/>
          </w:rPr>
          <w:t xml:space="preserve"> between many alternatives</w:t>
        </w:r>
        <w:r w:rsidR="009B39E1">
          <w:rPr>
            <w:rFonts w:ascii="Times New Roman" w:hAnsi="Times New Roman" w:cs="Times New Roman"/>
          </w:rPr>
          <w:t xml:space="preserve"> (Zipf 1949, </w:t>
        </w:r>
        <w:commentRangeStart w:id="173"/>
        <w:r w:rsidR="009B39E1">
          <w:rPr>
            <w:rFonts w:ascii="Times New Roman" w:hAnsi="Times New Roman" w:cs="Times New Roman"/>
          </w:rPr>
          <w:t>Horn 1984</w:t>
        </w:r>
        <w:commentRangeEnd w:id="173"/>
        <w:r w:rsidR="009B39E1">
          <w:rPr>
            <w:rStyle w:val="CommentReference"/>
          </w:rPr>
          <w:commentReference w:id="173"/>
        </w:r>
        <w:r w:rsidR="009B39E1">
          <w:rPr>
            <w:rFonts w:ascii="Times New Roman" w:hAnsi="Times New Roman" w:cs="Times New Roman"/>
          </w:rPr>
          <w:t>). In a similar way, v</w:t>
        </w:r>
        <w:r w:rsidRPr="00B32F91">
          <w:rPr>
            <w:rFonts w:ascii="Times New Roman" w:hAnsi="Times New Roman" w:cs="Times New Roman"/>
          </w:rPr>
          <w:t>erbs</w:t>
        </w:r>
      </w:ins>
      <w:del w:id="174" w:author="Stephen C. Levinson" w:date="2016-06-11T21:30:00Z">
        <w:r w:rsidRPr="00B32F91">
          <w:rPr>
            <w:rFonts w:ascii="Times New Roman" w:hAnsi="Times New Roman" w:cs="Times New Roman"/>
          </w:rPr>
          <w:delText>Verbs</w:delText>
        </w:r>
      </w:del>
      <w:r w:rsidRPr="00B32F91">
        <w:rPr>
          <w:rFonts w:ascii="Times New Roman" w:hAnsi="Times New Roman" w:cs="Times New Roman"/>
        </w:rPr>
        <w:t xml:space="preserve"> in final position </w:t>
      </w:r>
      <w:ins w:id="175" w:author="Stephen C. Levinson" w:date="2016-06-11T21:30:00Z">
        <w:r w:rsidR="004C6AD8">
          <w:rPr>
            <w:rFonts w:ascii="Times New Roman" w:hAnsi="Times New Roman" w:cs="Times New Roman"/>
          </w:rPr>
          <w:t>may</w:t>
        </w:r>
        <w:r w:rsidRPr="00B32F91">
          <w:rPr>
            <w:rFonts w:ascii="Times New Roman" w:hAnsi="Times New Roman" w:cs="Times New Roman"/>
          </w:rPr>
          <w:t xml:space="preserve"> </w:t>
        </w:r>
      </w:ins>
      <w:r w:rsidRPr="00B32F91">
        <w:rPr>
          <w:rFonts w:ascii="Times New Roman" w:hAnsi="Times New Roman" w:cs="Times New Roman"/>
        </w:rPr>
        <w:t xml:space="preserve">give speakers more time to plan the most complex component of the turn. On the other hand, verbs in initial position allow </w:t>
      </w:r>
      <w:ins w:id="176" w:author="Stephen C. Levinson" w:date="2016-06-11T21:30:00Z">
        <w:r w:rsidRPr="00B32F91">
          <w:rPr>
            <w:rFonts w:ascii="Times New Roman" w:hAnsi="Times New Roman" w:cs="Times New Roman"/>
          </w:rPr>
          <w:t>listener</w:t>
        </w:r>
        <w:r w:rsidR="00FD57BC">
          <w:rPr>
            <w:rFonts w:ascii="Times New Roman" w:hAnsi="Times New Roman" w:cs="Times New Roman"/>
          </w:rPr>
          <w:t>s</w:t>
        </w:r>
      </w:ins>
      <w:del w:id="177" w:author="Stephen C. Levinson" w:date="2016-06-11T21:30:00Z">
        <w:r w:rsidRPr="00B32F91">
          <w:rPr>
            <w:rFonts w:ascii="Times New Roman" w:hAnsi="Times New Roman" w:cs="Times New Roman"/>
          </w:rPr>
          <w:delText>the listener</w:delText>
        </w:r>
      </w:del>
      <w:r w:rsidRPr="00B32F91">
        <w:rPr>
          <w:rFonts w:ascii="Times New Roman" w:hAnsi="Times New Roman" w:cs="Times New Roman"/>
        </w:rPr>
        <w:t xml:space="preserve"> to </w:t>
      </w:r>
      <w:ins w:id="178" w:author="Stephen C. Levinson" w:date="2016-06-11T21:30:00Z">
        <w:r w:rsidR="00FD57BC">
          <w:rPr>
            <w:rFonts w:ascii="Times New Roman" w:hAnsi="Times New Roman" w:cs="Times New Roman"/>
          </w:rPr>
          <w:t>anticipate</w:t>
        </w:r>
        <w:r w:rsidR="00FD57BC" w:rsidRPr="00B32F91">
          <w:rPr>
            <w:rFonts w:ascii="Times New Roman" w:hAnsi="Times New Roman" w:cs="Times New Roman"/>
          </w:rPr>
          <w:t xml:space="preserve"> </w:t>
        </w:r>
        <w:r w:rsidRPr="00B32F91">
          <w:rPr>
            <w:rFonts w:ascii="Times New Roman" w:hAnsi="Times New Roman" w:cs="Times New Roman"/>
          </w:rPr>
          <w:t>the</w:t>
        </w:r>
        <w:r w:rsidR="00FD57BC">
          <w:rPr>
            <w:rFonts w:ascii="Times New Roman" w:hAnsi="Times New Roman" w:cs="Times New Roman"/>
          </w:rPr>
          <w:t xml:space="preserve"> unfolding of</w:t>
        </w:r>
      </w:ins>
      <w:del w:id="179" w:author="Stephen C. Levinson" w:date="2016-06-11T21:30:00Z">
        <w:r w:rsidRPr="00B32F91">
          <w:rPr>
            <w:rFonts w:ascii="Times New Roman" w:hAnsi="Times New Roman" w:cs="Times New Roman"/>
          </w:rPr>
          <w:delText>interpret</w:delText>
        </w:r>
      </w:del>
      <w:r w:rsidRPr="00B32F91">
        <w:rPr>
          <w:rFonts w:ascii="Times New Roman" w:hAnsi="Times New Roman" w:cs="Times New Roman"/>
        </w:rPr>
        <w:t xml:space="preserve"> the </w:t>
      </w:r>
      <w:ins w:id="180" w:author="Stephen C. Levinson" w:date="2016-06-11T21:30:00Z">
        <w:r w:rsidR="00FD57BC">
          <w:rPr>
            <w:rFonts w:ascii="Times New Roman" w:hAnsi="Times New Roman" w:cs="Times New Roman"/>
          </w:rPr>
          <w:t>incoming</w:t>
        </w:r>
      </w:ins>
      <w:del w:id="181" w:author="Stephen C. Levinson" w:date="2016-06-11T21:30:00Z">
        <w:r w:rsidRPr="00B32F91">
          <w:rPr>
            <w:rFonts w:ascii="Times New Roman" w:hAnsi="Times New Roman" w:cs="Times New Roman"/>
          </w:rPr>
          <w:delText>previous</w:delText>
        </w:r>
      </w:del>
      <w:r w:rsidRPr="00B32F91">
        <w:rPr>
          <w:rFonts w:ascii="Times New Roman" w:hAnsi="Times New Roman" w:cs="Times New Roman"/>
        </w:rPr>
        <w:t xml:space="preserve"> turn</w:t>
      </w:r>
      <w:ins w:id="182" w:author="Stephen C. Levinson" w:date="2016-06-11T21:30:00Z">
        <w:r w:rsidR="00FD57BC">
          <w:rPr>
            <w:rFonts w:ascii="Times New Roman" w:hAnsi="Times New Roman" w:cs="Times New Roman"/>
          </w:rPr>
          <w:t>, using the predictive possibilities offered by the verb’s argument structure,</w:t>
        </w:r>
      </w:ins>
      <w:r w:rsidRPr="00B32F91">
        <w:rPr>
          <w:rFonts w:ascii="Times New Roman" w:hAnsi="Times New Roman" w:cs="Times New Roman"/>
        </w:rPr>
        <w:t xml:space="preserve"> and </w:t>
      </w:r>
      <w:ins w:id="183" w:author="Stephen C. Levinson" w:date="2016-06-11T21:30:00Z">
        <w:r w:rsidR="00FD57BC">
          <w:rPr>
            <w:rFonts w:ascii="Times New Roman" w:hAnsi="Times New Roman" w:cs="Times New Roman"/>
          </w:rPr>
          <w:t xml:space="preserve">thus </w:t>
        </w:r>
      </w:ins>
      <w:r w:rsidRPr="00B32F91">
        <w:rPr>
          <w:rFonts w:ascii="Times New Roman" w:hAnsi="Times New Roman" w:cs="Times New Roman"/>
        </w:rPr>
        <w:t xml:space="preserve">start planning their own </w:t>
      </w:r>
      <w:ins w:id="184" w:author="Stephen C. Levinson" w:date="2016-06-11T21:30:00Z">
        <w:r w:rsidR="00FD57BC">
          <w:rPr>
            <w:rFonts w:ascii="Times New Roman" w:hAnsi="Times New Roman" w:cs="Times New Roman"/>
          </w:rPr>
          <w:t>response</w:t>
        </w:r>
        <w:r w:rsidR="00FD57BC" w:rsidRPr="00B32F91">
          <w:rPr>
            <w:rFonts w:ascii="Times New Roman" w:hAnsi="Times New Roman" w:cs="Times New Roman"/>
          </w:rPr>
          <w:t xml:space="preserve"> </w:t>
        </w:r>
        <w:r w:rsidR="00FD57BC">
          <w:rPr>
            <w:rFonts w:ascii="Times New Roman" w:hAnsi="Times New Roman" w:cs="Times New Roman"/>
          </w:rPr>
          <w:t xml:space="preserve">much </w:t>
        </w:r>
      </w:ins>
      <w:del w:id="185" w:author="Stephen C. Levinson" w:date="2016-06-11T21:30:00Z">
        <w:r w:rsidRPr="00B32F91">
          <w:rPr>
            <w:rFonts w:ascii="Times New Roman" w:hAnsi="Times New Roman" w:cs="Times New Roman"/>
          </w:rPr>
          <w:delText xml:space="preserve">turn </w:delText>
        </w:r>
      </w:del>
      <w:r w:rsidRPr="00B32F91">
        <w:rPr>
          <w:rFonts w:ascii="Times New Roman" w:hAnsi="Times New Roman" w:cs="Times New Roman"/>
        </w:rPr>
        <w:t xml:space="preserve">earlier. </w:t>
      </w:r>
      <w:ins w:id="186" w:author="Stephen C. Levinson" w:date="2016-06-11T21:30:00Z">
        <w:r w:rsidR="00FD57BC">
          <w:rPr>
            <w:rFonts w:ascii="Times New Roman" w:hAnsi="Times New Roman" w:cs="Times New Roman"/>
          </w:rPr>
          <w:t xml:space="preserve">Here there is again a zero-sum type of situation: what is good for the speaker (verbs at the end) is bad for the recipient, and what is good for the recipient (verbs at the beginning) is bad for the speaker (who must plan the whole sentence up front), as sketched in </w:t>
        </w:r>
        <w:commentRangeStart w:id="187"/>
        <w:r w:rsidR="00FD57BC">
          <w:rPr>
            <w:rFonts w:ascii="Times New Roman" w:hAnsi="Times New Roman" w:cs="Times New Roman"/>
          </w:rPr>
          <w:t xml:space="preserve">Figure 3 (Panel A). </w:t>
        </w:r>
        <w:commentRangeEnd w:id="187"/>
        <w:r w:rsidR="00FD57BC">
          <w:rPr>
            <w:rStyle w:val="CommentReference"/>
          </w:rPr>
          <w:commentReference w:id="187"/>
        </w:r>
      </w:ins>
    </w:p>
    <w:p w14:paraId="18103123" w14:textId="77777777" w:rsidR="00383005" w:rsidRPr="00383005" w:rsidRDefault="00320F24" w:rsidP="00286729">
      <w:pPr>
        <w:widowControl w:val="0"/>
        <w:autoSpaceDE w:val="0"/>
        <w:autoSpaceDN w:val="0"/>
        <w:adjustRightInd w:val="0"/>
        <w:spacing w:after="240"/>
        <w:rPr>
          <w:ins w:id="188" w:author="Stephen C. Levinson" w:date="2016-06-11T21:30:00Z"/>
          <w:rFonts w:ascii="Times New Roman" w:hAnsi="Times New Roman" w:cs="Times New Roman"/>
        </w:rPr>
      </w:pPr>
      <w:ins w:id="189" w:author="Stephen C. Levinson" w:date="2016-06-11T21:30:00Z">
        <w:r>
          <w:rPr>
            <w:rFonts w:ascii="Times New Roman" w:hAnsi="Times New Roman" w:cs="Times New Roman"/>
          </w:rPr>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3 (Panel B)).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favour (Figure 3, Panel B bottom). Both strategies </w:t>
        </w:r>
        <w:r w:rsidR="00383005">
          <w:rPr>
            <w:rFonts w:ascii="Times New Roman" w:hAnsi="Times New Roman" w:cs="Times New Roman"/>
          </w:rPr>
          <w:t xml:space="preserve">will get the maximal distance between predicates, which is what will aid processing. Thus we conclude that </w:t>
        </w:r>
        <w:r w:rsidR="00383005">
          <w:rPr>
            <w:rFonts w:ascii="Times New Roman" w:hAnsi="Times New Roman" w:cs="Times New Roman"/>
            <w:i/>
          </w:rPr>
          <w:t xml:space="preserve">coordination </w:t>
        </w:r>
        <w:r w:rsidR="00383005">
          <w:rPr>
            <w:rFonts w:ascii="Times New Roman" w:hAnsi="Times New Roman" w:cs="Times New Roman"/>
          </w:rPr>
          <w:t xml:space="preserve"> of verb-placement, either at the end or at the beginning, is strongly favoured by processing under rapid turn-taking, arguing that languages reported to have no or free word order (like many Australian languages) are actually likely to have a statistically predominant single word order in conversation.</w:t>
        </w:r>
      </w:ins>
    </w:p>
    <w:p w14:paraId="4039C9AE" w14:textId="77777777" w:rsidR="00383005" w:rsidRDefault="00383005" w:rsidP="00286729">
      <w:pPr>
        <w:widowControl w:val="0"/>
        <w:autoSpaceDE w:val="0"/>
        <w:autoSpaceDN w:val="0"/>
        <w:adjustRightInd w:val="0"/>
        <w:spacing w:after="240"/>
        <w:rPr>
          <w:ins w:id="190" w:author="Stephen C. Levinson" w:date="2016-06-11T21:30:00Z"/>
          <w:rFonts w:ascii="Times New Roman" w:hAnsi="Times New Roman" w:cs="Times New Roman"/>
        </w:rPr>
      </w:pPr>
      <w:ins w:id="191" w:author="Stephen C. Levinson" w:date="2016-06-11T21:30:00Z">
        <w:r>
          <w:rPr>
            <w:rFonts w:ascii="Times New Roman" w:hAnsi="Times New Roman" w:cs="Times New Roman"/>
          </w:rPr>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ins>
    </w:p>
    <w:p w14:paraId="03FAFA5F" w14:textId="77777777" w:rsidR="00FD57BC" w:rsidRDefault="00383005" w:rsidP="00286729">
      <w:pPr>
        <w:widowControl w:val="0"/>
        <w:autoSpaceDE w:val="0"/>
        <w:autoSpaceDN w:val="0"/>
        <w:adjustRightInd w:val="0"/>
        <w:spacing w:after="240"/>
        <w:rPr>
          <w:ins w:id="192" w:author="Stephen C. Levinson" w:date="2016-06-11T21:30:00Z"/>
          <w:rFonts w:ascii="Times New Roman" w:hAnsi="Times New Roman" w:cs="Times New Roman"/>
        </w:rPr>
      </w:pPr>
      <w:ins w:id="193" w:author="Stephen C. Levinson" w:date="2016-06-11T21:30:00Z">
        <w:r>
          <w:rPr>
            <w:rFonts w:ascii="Times New Roman" w:hAnsi="Times New Roman" w:cs="Times New Roman"/>
          </w:rPr>
          <w:br w:type="column"/>
        </w:r>
      </w:ins>
    </w:p>
    <w:p w14:paraId="4E63C00A" w14:textId="77777777" w:rsidR="006E2DB7" w:rsidRPr="00F46F70" w:rsidRDefault="006E2DB7" w:rsidP="00286729">
      <w:pPr>
        <w:widowControl w:val="0"/>
        <w:autoSpaceDE w:val="0"/>
        <w:autoSpaceDN w:val="0"/>
        <w:adjustRightInd w:val="0"/>
        <w:spacing w:after="240"/>
        <w:rPr>
          <w:ins w:id="194" w:author="Stephen C. Levinson" w:date="2016-06-11T21:30:00Z"/>
          <w:rFonts w:ascii="Times New Roman" w:hAnsi="Times New Roman" w:cs="Times New Roman"/>
          <w:b/>
        </w:rPr>
      </w:pPr>
      <w:ins w:id="195" w:author="Stephen C. Levinson" w:date="2016-06-11T21:30:00Z">
        <w:r w:rsidRPr="00F46F70">
          <w:rPr>
            <w:rStyle w:val="CommentReference"/>
            <w:b/>
          </w:rPr>
          <w:commentReference w:id="196"/>
        </w:r>
        <w:r w:rsidR="00A914BE" w:rsidRPr="00F46F70">
          <w:rPr>
            <w:rFonts w:ascii="Times New Roman" w:hAnsi="Times New Roman" w:cs="Times New Roman"/>
            <w:b/>
          </w:rPr>
          <w:t xml:space="preserve">Alternative Figure 3 </w:t>
        </w:r>
      </w:ins>
    </w:p>
    <w:p w14:paraId="63CB1BF1" w14:textId="77777777" w:rsidR="00A914BE" w:rsidRDefault="00A914BE" w:rsidP="00286729">
      <w:pPr>
        <w:widowControl w:val="0"/>
        <w:autoSpaceDE w:val="0"/>
        <w:autoSpaceDN w:val="0"/>
        <w:adjustRightInd w:val="0"/>
        <w:spacing w:after="240"/>
        <w:rPr>
          <w:ins w:id="197" w:author="Stephen C. Levinson" w:date="2016-06-11T21:30:00Z"/>
          <w:rFonts w:ascii="Times New Roman" w:hAnsi="Times New Roman" w:cs="Times New Roman"/>
        </w:rPr>
      </w:pPr>
      <w:ins w:id="198" w:author="Stephen C. Levinson" w:date="2016-06-11T21:30:00Z">
        <w:r w:rsidRPr="00F46F70">
          <w:rPr>
            <w:rFonts w:ascii="Times New Roman" w:hAnsi="Times New Roman" w:cs="Times New Roman"/>
            <w:b/>
          </w:rPr>
          <w:t>Panel A:</w:t>
        </w:r>
        <w:r w:rsidR="00F125AB" w:rsidRPr="00F46F70">
          <w:rPr>
            <w:rFonts w:ascii="Times New Roman" w:hAnsi="Times New Roman" w:cs="Times New Roman"/>
            <w:b/>
          </w:rPr>
          <w:t xml:space="preserve"> Speaker-ease vs. Recipient-ease</w:t>
        </w:r>
        <w:r w:rsidR="00C82C61" w:rsidRPr="00F46F70">
          <w:rPr>
            <w:rFonts w:ascii="Times New Roman" w:hAnsi="Times New Roman" w:cs="Times New Roman"/>
            <w:noProof/>
          </w:rPr>
          <w:drawing>
            <wp:inline distT="0" distB="0" distL="0" distR="0" wp14:anchorId="0C9C99A9" wp14:editId="6EBFA3A9">
              <wp:extent cx="4572000" cy="3429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ins>
    </w:p>
    <w:p w14:paraId="01FBE45D" w14:textId="77777777" w:rsidR="00A914BE" w:rsidRPr="00F46F70" w:rsidRDefault="00A914BE" w:rsidP="00286729">
      <w:pPr>
        <w:widowControl w:val="0"/>
        <w:autoSpaceDE w:val="0"/>
        <w:autoSpaceDN w:val="0"/>
        <w:adjustRightInd w:val="0"/>
        <w:spacing w:after="240"/>
        <w:rPr>
          <w:ins w:id="199" w:author="Stephen C. Levinson" w:date="2016-06-11T21:30:00Z"/>
          <w:rFonts w:ascii="Times New Roman" w:hAnsi="Times New Roman" w:cs="Times New Roman"/>
          <w:b/>
        </w:rPr>
      </w:pPr>
      <w:ins w:id="200" w:author="Stephen C. Levinson" w:date="2016-06-11T21:30:00Z">
        <w:r w:rsidRPr="00F46F70">
          <w:rPr>
            <w:rFonts w:ascii="Times New Roman" w:hAnsi="Times New Roman" w:cs="Times New Roman"/>
            <w:b/>
          </w:rPr>
          <w:t>Panel B:</w:t>
        </w:r>
        <w:r w:rsidR="00F125AB" w:rsidRPr="00F46F70">
          <w:rPr>
            <w:rFonts w:ascii="Times New Roman" w:hAnsi="Times New Roman" w:cs="Times New Roman"/>
            <w:b/>
          </w:rPr>
          <w:t xml:space="preserve"> Co-ordination of early vs. late information</w:t>
        </w:r>
      </w:ins>
    </w:p>
    <w:p w14:paraId="3E35E805" w14:textId="37748845" w:rsidR="00286729" w:rsidRPr="00B32F91" w:rsidRDefault="00F125AB" w:rsidP="00286729">
      <w:pPr>
        <w:widowControl w:val="0"/>
        <w:autoSpaceDE w:val="0"/>
        <w:autoSpaceDN w:val="0"/>
        <w:adjustRightInd w:val="0"/>
        <w:spacing w:after="240"/>
        <w:rPr>
          <w:del w:id="201" w:author="Stephen C. Levinson" w:date="2016-06-11T21:30:00Z"/>
          <w:rFonts w:ascii="Times New Roman" w:hAnsi="Times New Roman" w:cs="Times New Roman"/>
        </w:rPr>
      </w:pPr>
      <w:ins w:id="202" w:author="Stephen C. Levinson" w:date="2016-06-11T21:30:00Z">
        <w:r w:rsidRPr="00F46F70">
          <w:rPr>
            <w:rFonts w:ascii="Times New Roman" w:hAnsi="Times New Roman" w:cs="Times New Roman"/>
            <w:noProof/>
          </w:rPr>
          <w:drawing>
            <wp:inline distT="0" distB="0" distL="0" distR="0" wp14:anchorId="48F67E3C" wp14:editId="335596BE">
              <wp:extent cx="3791712" cy="28437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712" cy="2843784"/>
                      </a:xfrm>
                      <a:prstGeom prst="rect">
                        <a:avLst/>
                      </a:prstGeom>
                      <a:noFill/>
                    </pic:spPr>
                  </pic:pic>
                </a:graphicData>
              </a:graphic>
            </wp:inline>
          </w:drawing>
        </w:r>
        <w:r w:rsidR="00A914BE">
          <w:rPr>
            <w:rFonts w:ascii="Times New Roman" w:hAnsi="Times New Roman" w:cs="Times New Roman"/>
          </w:rPr>
          <w:br w:type="column"/>
        </w:r>
      </w:ins>
      <w:del w:id="203" w:author="Stephen C. Levinson" w:date="2016-06-11T21:30:00Z">
        <w:r w:rsidR="00286729" w:rsidRPr="00B32F91">
          <w:rPr>
            <w:rFonts w:ascii="Times New Roman" w:hAnsi="Times New Roman" w:cs="Times New Roman"/>
          </w:rPr>
          <w:delText xml:space="preserve">At first, we might expect the best solution would be to keep important informa- tion away from the crunch zone (see figure 3). However, turns exist in sequences. In this case, the next turn would be very difficult for A: They are trying to compre- hend a crucial element in a crunch zone. One solution is to co-ordinate structures. If the crucial information is placed at the start of the turn, this means no crucial information is being provided at the crunch point. That is, the constraints of turn taking provide a pressure for co-ordination of utterance structure. </w:delText>
        </w:r>
      </w:del>
    </w:p>
    <w:p w14:paraId="3512D811" w14:textId="1BECD535" w:rsidR="00286729" w:rsidRPr="00B32F91" w:rsidRDefault="00286729" w:rsidP="00286729">
      <w:pPr>
        <w:widowControl w:val="0"/>
        <w:autoSpaceDE w:val="0"/>
        <w:autoSpaceDN w:val="0"/>
        <w:adjustRightInd w:val="0"/>
        <w:spacing w:after="240"/>
        <w:rPr>
          <w:del w:id="204" w:author="Stephen C. Levinson" w:date="2016-06-11T21:30:00Z"/>
          <w:rFonts w:ascii="Times New Roman" w:hAnsi="Times New Roman" w:cs="Times New Roman"/>
        </w:rPr>
      </w:pPr>
      <w:del w:id="205" w:author="Stephen C. Levinson" w:date="2016-06-11T21:30:00Z">
        <w:r w:rsidRPr="00B32F91">
          <w:rPr>
            <w:rFonts w:ascii="Times New Roman" w:hAnsi="Times New Roman" w:cs="Times New Roman"/>
          </w:rPr>
          <w:delText xml:space="preserve">One problem with this solution is that B is planning crucial information during the crunch point. </w:delText>
        </w:r>
      </w:del>
      <w:r w:rsidRPr="00B32F91">
        <w:rPr>
          <w:rFonts w:ascii="Times New Roman" w:hAnsi="Times New Roman" w:cs="Times New Roman"/>
        </w:rPr>
        <w:t>Another solution might be to put the crucial</w:t>
      </w:r>
      <w:ins w:id="206" w:author="Stephen C. Levinson" w:date="2016-06-11T21:30:00Z">
        <w:r w:rsidRPr="00B32F91">
          <w:rPr>
            <w:rFonts w:ascii="Times New Roman" w:hAnsi="Times New Roman" w:cs="Times New Roman"/>
          </w:rPr>
          <w:t xml:space="preserve"> </w:t>
        </w:r>
        <w:r w:rsidR="00383005">
          <w:rPr>
            <w:rFonts w:ascii="Times New Roman" w:hAnsi="Times New Roman" w:cs="Times New Roman"/>
          </w:rPr>
          <w:t>verbal or predicate</w:t>
        </w:r>
      </w:ins>
      <w:r w:rsidRPr="00B32F91">
        <w:rPr>
          <w:rFonts w:ascii="Times New Roman" w:hAnsi="Times New Roman" w:cs="Times New Roman"/>
        </w:rPr>
        <w:t xml:space="preserve"> information in the middle of the utterance. This balances the distance from the crunch point for both comprehension and planning. This has the added bonus of preserving crucial information from overlap</w:t>
      </w:r>
      <w:ins w:id="207" w:author="Stephen C. Levinson" w:date="2016-06-11T21:30:00Z">
        <w:r w:rsidR="00383005">
          <w:rPr>
            <w:rFonts w:ascii="Times New Roman" w:hAnsi="Times New Roman" w:cs="Times New Roman"/>
          </w:rPr>
          <w:t xml:space="preserve"> – the tendency for a small percentage of turns </w:t>
        </w:r>
        <w:r w:rsidR="00034D3A">
          <w:rPr>
            <w:rFonts w:ascii="Times New Roman" w:hAnsi="Times New Roman" w:cs="Times New Roman"/>
          </w:rPr>
          <w:t xml:space="preserve">to be just slightly mistimed, with a second speaker coming in a bit early. This looks like a good compromise solution, again keeping maximal distance between successive predicates. </w:t>
        </w:r>
      </w:ins>
      <w:del w:id="208" w:author="Stephen C. Levinson" w:date="2016-06-11T21:30:00Z">
        <w:r w:rsidRPr="00B32F91">
          <w:rPr>
            <w:rFonts w:ascii="Times New Roman" w:hAnsi="Times New Roman" w:cs="Times New Roman"/>
          </w:rPr>
          <w:delText xml:space="preserve">. A third solution might be to give maximum time for planning. Having crucial information at the end of the turn means putting it in the crunch zone, but B can leave planning until later. That is, they can start speaking without having planned the entire utterance. </w:delText>
        </w:r>
      </w:del>
    </w:p>
    <w:p w14:paraId="2EF7CC4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all cases, we see that the structure of A’s turn has a knock-on effect on B’s turn structure. Any strategy can facilitate turn taking, as long as everyone is using the same strategy. </w:t>
      </w:r>
    </w:p>
    <w:p w14:paraId="7363CFC6" w14:textId="77DD59AE" w:rsidR="00286729" w:rsidRPr="00B32F91" w:rsidRDefault="00FB4878" w:rsidP="00286729">
      <w:pPr>
        <w:widowControl w:val="0"/>
        <w:autoSpaceDE w:val="0"/>
        <w:autoSpaceDN w:val="0"/>
        <w:adjustRightInd w:val="0"/>
        <w:spacing w:after="240"/>
        <w:rPr>
          <w:rFonts w:ascii="Times New Roman" w:hAnsi="Times New Roman" w:cs="Times New Roman"/>
        </w:rPr>
      </w:pPr>
      <w:ins w:id="209" w:author="Stephen C. Levinson" w:date="2016-06-11T21:30:00Z">
        <w:r>
          <w:rPr>
            <w:rFonts w:ascii="Times New Roman" w:hAnsi="Times New Roman" w:cs="Times New Roman"/>
          </w:rPr>
          <w:t>We should note here that these considerations obviously oversimplify conversational exchanges which are often elliptical, but the point is that where full clauses are involved, they should be subject to constraints of this kind. These</w:t>
        </w:r>
      </w:ins>
      <w:del w:id="210" w:author="Stephen C. Levinson" w:date="2016-06-11T21:30:00Z">
        <w:r w:rsidR="00286729" w:rsidRPr="00B32F91">
          <w:rPr>
            <w:rFonts w:ascii="Times New Roman" w:hAnsi="Times New Roman" w:cs="Times New Roman"/>
          </w:rPr>
          <w:delText>This</w:delText>
        </w:r>
      </w:del>
      <w:r w:rsidR="00286729" w:rsidRPr="00B32F91">
        <w:rPr>
          <w:rFonts w:ascii="Times New Roman" w:hAnsi="Times New Roman" w:cs="Times New Roman"/>
        </w:rPr>
        <w:t xml:space="preserve"> could </w:t>
      </w:r>
      <w:ins w:id="211" w:author="Stephen C. Levinson" w:date="2016-06-11T21:30:00Z">
        <w:r>
          <w:rPr>
            <w:rFonts w:ascii="Times New Roman" w:hAnsi="Times New Roman" w:cs="Times New Roman"/>
          </w:rPr>
          <w:t xml:space="preserve">– indeed should – </w:t>
        </w:r>
      </w:ins>
      <w:r w:rsidR="00286729" w:rsidRPr="00B32F91">
        <w:rPr>
          <w:rFonts w:ascii="Times New Roman" w:hAnsi="Times New Roman" w:cs="Times New Roman"/>
        </w:rPr>
        <w:t>have implications for how languages change over historical time</w:t>
      </w:r>
      <w:ins w:id="212" w:author="Stephen C. Levinson" w:date="2016-06-11T21:30:00Z">
        <w:r>
          <w:rPr>
            <w:rFonts w:ascii="Times New Roman" w:hAnsi="Times New Roman" w:cs="Times New Roman"/>
          </w:rPr>
          <w:t>, that is the cultural evolution of linguistic structure</w:t>
        </w:r>
      </w:ins>
      <w:r w:rsidR="00286729" w:rsidRPr="00B32F91">
        <w:rPr>
          <w:rFonts w:ascii="Times New Roman" w:hAnsi="Times New Roman" w:cs="Times New Roman"/>
        </w:rPr>
        <w:t xml:space="preserve">. We would predict that a language would be more likely to change to facilitate better turn taking than in the opposite direction. This suggests that the number of languages that facilitate turn taking </w:t>
      </w:r>
      <w:ins w:id="213" w:author="Stephen C. Levinson" w:date="2016-06-11T21:30:00Z">
        <w:r>
          <w:rPr>
            <w:rFonts w:ascii="Times New Roman" w:hAnsi="Times New Roman" w:cs="Times New Roman"/>
          </w:rPr>
          <w:t xml:space="preserve">(e.g. by having fixed word orders ensuring coordination) </w:t>
        </w:r>
      </w:ins>
      <w:r w:rsidR="00286729" w:rsidRPr="00B32F91">
        <w:rPr>
          <w:rFonts w:ascii="Times New Roman" w:hAnsi="Times New Roman" w:cs="Times New Roman"/>
        </w:rPr>
        <w:t xml:space="preserve">should increase over time, while the number of languages that </w:t>
      </w:r>
      <w:ins w:id="214" w:author="Stephen C. Levinson" w:date="2016-06-11T21:30:00Z">
        <w:r>
          <w:rPr>
            <w:rFonts w:ascii="Times New Roman" w:hAnsi="Times New Roman" w:cs="Times New Roman"/>
          </w:rPr>
          <w:t>make</w:t>
        </w:r>
      </w:ins>
      <w:del w:id="215" w:author="Stephen C. Levinson" w:date="2016-06-11T21:30:00Z">
        <w:r w:rsidR="00286729" w:rsidRPr="00B32F91">
          <w:rPr>
            <w:rFonts w:ascii="Times New Roman" w:hAnsi="Times New Roman" w:cs="Times New Roman"/>
          </w:rPr>
          <w:delText>hinder</w:delText>
        </w:r>
      </w:del>
      <w:r w:rsidR="00286729" w:rsidRPr="00B32F91">
        <w:rPr>
          <w:rFonts w:ascii="Times New Roman" w:hAnsi="Times New Roman" w:cs="Times New Roman"/>
        </w:rPr>
        <w:t xml:space="preserve"> turn taking</w:t>
      </w:r>
      <w:ins w:id="216" w:author="Stephen C. Levinson" w:date="2016-06-11T21:30:00Z">
        <w:r>
          <w:rPr>
            <w:rFonts w:ascii="Times New Roman" w:hAnsi="Times New Roman" w:cs="Times New Roman"/>
          </w:rPr>
          <w:t xml:space="preserve"> less efficient</w:t>
        </w:r>
      </w:ins>
      <w:r w:rsidR="00286729" w:rsidRPr="00B32F91">
        <w:rPr>
          <w:rFonts w:ascii="Times New Roman" w:hAnsi="Times New Roman" w:cs="Times New Roman"/>
        </w:rPr>
        <w:t xml:space="preserve"> should decrease. </w:t>
      </w:r>
    </w:p>
    <w:p w14:paraId="5726C9ED" w14:textId="01C65C0E"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This </w:t>
      </w:r>
      <w:ins w:id="217" w:author="Stephen C. Levinson" w:date="2016-06-11T21:30:00Z">
        <w:r w:rsidR="00FB4878" w:rsidRPr="00B32F91">
          <w:rPr>
            <w:rFonts w:ascii="Times New Roman" w:hAnsi="Times New Roman" w:cs="Times New Roman"/>
          </w:rPr>
          <w:t>c</w:t>
        </w:r>
        <w:r w:rsidR="00FB4878">
          <w:rPr>
            <w:rFonts w:ascii="Times New Roman" w:hAnsi="Times New Roman" w:cs="Times New Roman"/>
          </w:rPr>
          <w:t>an</w:t>
        </w:r>
      </w:ins>
      <w:del w:id="218" w:author="Stephen C. Levinson" w:date="2016-06-11T21:30:00Z">
        <w:r w:rsidRPr="00B32F91">
          <w:rPr>
            <w:rFonts w:ascii="Times New Roman" w:hAnsi="Times New Roman" w:cs="Times New Roman"/>
          </w:rPr>
          <w:delText>could</w:delText>
        </w:r>
      </w:del>
      <w:r w:rsidRPr="00B32F91">
        <w:rPr>
          <w:rFonts w:ascii="Times New Roman" w:hAnsi="Times New Roman" w:cs="Times New Roman"/>
        </w:rPr>
        <w:t xml:space="preserve"> be tested in the following way. First, we identify a constraint that turn taking makes on a particular linguistic structure. That should lead to some predictions about the distribution of that structure we should see in the world’s languages. We can then test whether the prediction can be observed in real data. </w:t>
      </w:r>
    </w:p>
    <w:p w14:paraId="061D71A0" w14:textId="77777777" w:rsidR="00286729" w:rsidRPr="00B32F91" w:rsidRDefault="00286729" w:rsidP="00286729">
      <w:pPr>
        <w:widowControl w:val="0"/>
        <w:autoSpaceDE w:val="0"/>
        <w:autoSpaceDN w:val="0"/>
        <w:adjustRightInd w:val="0"/>
        <w:spacing w:after="240"/>
        <w:rPr>
          <w:del w:id="219" w:author="Stephen C. Levinson" w:date="2016-06-11T21:30:00Z"/>
          <w:rFonts w:ascii="Times New Roman" w:hAnsi="Times New Roman" w:cs="Times New Roman"/>
        </w:rPr>
      </w:pPr>
      <w:r w:rsidRPr="00B32F91">
        <w:rPr>
          <w:rFonts w:ascii="Times New Roman" w:hAnsi="Times New Roman" w:cs="Times New Roman"/>
        </w:rPr>
        <w:t xml:space="preserve">However, this involves two challenges. First, the precise interactions between conversation, cognition and cultural evolution are not easy to predict, since they form a complex system. In order to generate predictions, we implement a simple </w:t>
      </w:r>
    </w:p>
    <w:p w14:paraId="329CC983" w14:textId="77777777" w:rsidR="00286729" w:rsidRPr="00B32F91" w:rsidRDefault="00286729" w:rsidP="00286729">
      <w:pPr>
        <w:widowControl w:val="0"/>
        <w:autoSpaceDE w:val="0"/>
        <w:autoSpaceDN w:val="0"/>
        <w:adjustRightInd w:val="0"/>
        <w:spacing w:after="240"/>
        <w:rPr>
          <w:del w:id="220" w:author="Stephen C. Levinson" w:date="2016-06-11T21:30:00Z"/>
          <w:rFonts w:ascii="Times New Roman" w:hAnsi="Times New Roman" w:cs="Times New Roman"/>
          <w:b/>
        </w:rPr>
      </w:pPr>
      <w:del w:id="221" w:author="Stephen C. Levinson" w:date="2016-06-11T21:30:00Z">
        <w:r w:rsidRPr="00B32F91">
          <w:rPr>
            <w:rFonts w:ascii="Times New Roman" w:hAnsi="Times New Roman" w:cs="Times New Roman"/>
            <w:b/>
          </w:rPr>
          <w:delText xml:space="preserve">Figure 3: Different strategies to aid smooth turn taking. </w:delText>
        </w:r>
      </w:del>
    </w:p>
    <w:p w14:paraId="43EB7DE2" w14:textId="31C631AB"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agent</w:t>
      </w:r>
      <w:ins w:id="222" w:author="Stephen C. Levinson" w:date="2016-06-11T21:30:00Z">
        <w:r w:rsidR="00FB4878">
          <w:rPr>
            <w:rFonts w:ascii="Times New Roman" w:hAnsi="Times New Roman" w:cs="Times New Roman"/>
          </w:rPr>
          <w:t>-</w:t>
        </w:r>
      </w:ins>
      <w:del w:id="223" w:author="Stephen C. Levinson" w:date="2016-06-11T21:30:00Z">
        <w:r w:rsidRPr="00B32F91">
          <w:rPr>
            <w:rFonts w:ascii="Times New Roman" w:hAnsi="Times New Roman" w:cs="Times New Roman"/>
          </w:rPr>
          <w:delText xml:space="preserve"> </w:delText>
        </w:r>
      </w:del>
      <w:r w:rsidRPr="00B32F91">
        <w:rPr>
          <w:rFonts w:ascii="Times New Roman" w:hAnsi="Times New Roman" w:cs="Times New Roman"/>
        </w:rPr>
        <w:t xml:space="preserve">based model of turn taking. Computational agents are simple computer programs whose behaviour we can specify. By placing many agents together in a model, we can see how they interact. In the sections below, we define and explore such an agent based model of cultural evolution through conversation. </w:t>
      </w:r>
    </w:p>
    <w:p w14:paraId="3C491208" w14:textId="245B4F00"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second challenge is testing whether the predictions from the model fit data in the real world. This is also not straightforward because the </w:t>
      </w:r>
      <w:ins w:id="224" w:author="Stephen C. Levinson" w:date="2016-06-11T21:30:00Z">
        <w:r w:rsidR="00FB4878">
          <w:rPr>
            <w:rFonts w:ascii="Times New Roman" w:hAnsi="Times New Roman" w:cs="Times New Roman"/>
          </w:rPr>
          <w:t xml:space="preserve">actual </w:t>
        </w:r>
      </w:ins>
      <w:r w:rsidRPr="00B32F91">
        <w:rPr>
          <w:rFonts w:ascii="Times New Roman" w:hAnsi="Times New Roman" w:cs="Times New Roman"/>
        </w:rPr>
        <w:t>distribution of linguistic structures in the world are complicated by historical factors</w:t>
      </w:r>
      <w:ins w:id="225" w:author="Stephen C. Levinson" w:date="2016-06-11T21:30:00Z">
        <w:r w:rsidR="00FB4878">
          <w:rPr>
            <w:rFonts w:ascii="Times New Roman" w:hAnsi="Times New Roman" w:cs="Times New Roman"/>
          </w:rPr>
          <w:t xml:space="preserve"> (for example, the colonizing success of particular social groups)</w:t>
        </w:r>
        <w:r w:rsidRPr="00B32F91">
          <w:rPr>
            <w:rFonts w:ascii="Times New Roman" w:hAnsi="Times New Roman" w:cs="Times New Roman"/>
          </w:rPr>
          <w:t>.</w:t>
        </w:r>
      </w:ins>
      <w:del w:id="226"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In the next section, we explain this further and estimate the target phenomena which should emerge in the model. </w:t>
      </w:r>
    </w:p>
    <w:p w14:paraId="5A4588F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2 Identifying the target phenomenon </w:t>
      </w:r>
    </w:p>
    <w:p w14:paraId="38A406DB" w14:textId="5DF27C0E"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 </w:t>
      </w:r>
      <w:commentRangeStart w:id="227"/>
      <w:ins w:id="228" w:author="Stephen C. Levinson" w:date="2016-06-11T21:30:00Z">
        <w:r w:rsidR="00A3244F">
          <w:rPr>
            <w:rFonts w:ascii="Times New Roman" w:hAnsi="Times New Roman" w:cs="Times New Roman"/>
          </w:rPr>
          <w:t>Dryer</w:t>
        </w:r>
        <w:commentRangeEnd w:id="227"/>
        <w:r w:rsidR="00A3244F">
          <w:rPr>
            <w:rStyle w:val="CommentReference"/>
          </w:rPr>
          <w:commentReference w:id="227"/>
        </w:r>
        <w:r w:rsidR="00A3244F" w:rsidRPr="00A3244F">
          <w:rPr>
            <w:rFonts w:ascii="Times New Roman" w:hAnsi="Times New Roman" w:cs="Times New Roman"/>
          </w:rPr>
          <w:t xml:space="preserve"> </w:t>
        </w:r>
        <w:r w:rsidR="00A3244F">
          <w:rPr>
            <w:rFonts w:ascii="Times New Roman" w:hAnsi="Times New Roman" w:cs="Times New Roman"/>
          </w:rPr>
          <w:t>(</w:t>
        </w:r>
        <w:r w:rsidR="00A3244F" w:rsidRPr="00A3244F">
          <w:rPr>
            <w:rFonts w:ascii="Times New Roman" w:hAnsi="Times New Roman" w:cs="Times New Roman"/>
          </w:rPr>
          <w:t>2013</w:t>
        </w:r>
        <w:r w:rsidR="00A3244F">
          <w:rPr>
            <w:rFonts w:ascii="Times New Roman" w:hAnsi="Times New Roman" w:cs="Times New Roman"/>
          </w:rPr>
          <w:t>) notes that under 14% of languages can be said to have no dominant word order, but we speculate that in conversation these too will mostly have a statistically dominant pattern (</w:t>
        </w:r>
        <w:r w:rsidR="00A3244F" w:rsidRPr="00A3244F">
          <w:rPr>
            <w:rFonts w:ascii="Times New Roman" w:hAnsi="Times New Roman" w:cs="Times New Roman"/>
          </w:rPr>
          <w:t>Order of Subject, Object and Verb.In: Dryer, Matthew S. &amp; Haspelmath, Martin (eds.)</w:t>
        </w:r>
        <w:r w:rsidR="00A3244F">
          <w:rPr>
            <w:rFonts w:ascii="Times New Roman" w:hAnsi="Times New Roman" w:cs="Times New Roman"/>
          </w:rPr>
          <w:t xml:space="preserve"> </w:t>
        </w:r>
        <w:r w:rsidR="00A3244F" w:rsidRPr="00A3244F">
          <w:rPr>
            <w:rFonts w:ascii="Times New Roman" w:hAnsi="Times New Roman" w:cs="Times New Roman"/>
          </w:rPr>
          <w:t>The World Atlas of Language Structures Online.Leipzig: Max Planck Institute for Evolutionary Anthropology</w:t>
        </w:r>
        <w:r w:rsidR="00A3244F">
          <w:rPr>
            <w:rFonts w:ascii="Times New Roman" w:hAnsi="Times New Roman" w:cs="Times New Roman"/>
          </w:rPr>
          <w:t>).</w:t>
        </w:r>
        <w:r w:rsidRPr="00B32F91">
          <w:rPr>
            <w:rFonts w:ascii="Times New Roman" w:hAnsi="Times New Roman" w:cs="Times New Roman"/>
          </w:rPr>
          <w:t xml:space="preserve"> That is, basic word order </w:t>
        </w:r>
        <w:r w:rsidR="00A3244F">
          <w:rPr>
            <w:rFonts w:ascii="Times New Roman" w:hAnsi="Times New Roman" w:cs="Times New Roman"/>
          </w:rPr>
          <w:t>is nearly always</w:t>
        </w:r>
      </w:ins>
      <w:del w:id="229" w:author="Stephen C. Levinson" w:date="2016-06-11T21:30:00Z">
        <w:r w:rsidRPr="00B32F91">
          <w:rPr>
            <w:rFonts w:ascii="Times New Roman" w:hAnsi="Times New Roman" w:cs="Times New Roman"/>
          </w:rPr>
          <w:delText>That is, basic word order is</w:delText>
        </w:r>
      </w:del>
      <w:r w:rsidRPr="00B32F91">
        <w:rPr>
          <w:rFonts w:ascii="Times New Roman" w:hAnsi="Times New Roman" w:cs="Times New Roman"/>
        </w:rPr>
        <w:t xml:space="preserve"> coordinated within a language community. </w:t>
      </w:r>
    </w:p>
    <w:p w14:paraId="07A7CFF6" w14:textId="387F3684"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second phenomenon is that some basic word orders are more frequent than others. For example, if we count the raw number of basic word orders, then the pattern we see is that SOV and SVO more frequent that VSO order. However, this does not take into account the historical relations between languages. For example, many </w:t>
      </w:r>
      <w:ins w:id="230" w:author="Stephen C. Levinson" w:date="2016-06-11T21:30:00Z">
        <w:r w:rsidR="001B7825">
          <w:rPr>
            <w:rFonts w:ascii="Times New Roman" w:hAnsi="Times New Roman" w:cs="Times New Roman"/>
          </w:rPr>
          <w:t>C</w:t>
        </w:r>
      </w:ins>
      <w:del w:id="231" w:author="Stephen C. Levinson" w:date="2016-06-11T21:30:00Z">
        <w:r w:rsidRPr="00B32F91">
          <w:rPr>
            <w:rFonts w:ascii="Times New Roman" w:hAnsi="Times New Roman" w:cs="Times New Roman"/>
          </w:rPr>
          <w:delText>c</w:delText>
        </w:r>
      </w:del>
      <w:r w:rsidRPr="00B32F91">
        <w:rPr>
          <w:rFonts w:ascii="Times New Roman" w:hAnsi="Times New Roman" w:cs="Times New Roman"/>
        </w:rPr>
        <w:t xml:space="preserve">eltic languages are VSO, </w:t>
      </w:r>
      <w:ins w:id="232" w:author="Stephen C. Levinson" w:date="2016-06-11T21:30:00Z">
        <w:r w:rsidR="001B7825">
          <w:rPr>
            <w:rFonts w:ascii="Times New Roman" w:hAnsi="Times New Roman" w:cs="Times New Roman"/>
          </w:rPr>
          <w:t xml:space="preserve">just as nearly all Dravidian languages are SOV, </w:t>
        </w:r>
      </w:ins>
      <w:r w:rsidRPr="00B32F91">
        <w:rPr>
          <w:rFonts w:ascii="Times New Roman" w:hAnsi="Times New Roman" w:cs="Times New Roman"/>
        </w:rPr>
        <w:t xml:space="preserve">but </w:t>
      </w:r>
      <w:ins w:id="233" w:author="Stephen C. Levinson" w:date="2016-06-11T21:30:00Z">
        <w:r w:rsidRPr="00B32F91">
          <w:rPr>
            <w:rFonts w:ascii="Times New Roman" w:hAnsi="Times New Roman" w:cs="Times New Roman"/>
          </w:rPr>
          <w:t>the</w:t>
        </w:r>
        <w:r w:rsidR="001B7825">
          <w:rPr>
            <w:rFonts w:ascii="Times New Roman" w:hAnsi="Times New Roman" w:cs="Times New Roman"/>
          </w:rPr>
          <w:t xml:space="preserve"> Celtic languages</w:t>
        </w:r>
      </w:ins>
      <w:del w:id="234" w:author="Stephen C. Levinson" w:date="2016-06-11T21:30:00Z">
        <w:r w:rsidRPr="00B32F91">
          <w:rPr>
            <w:rFonts w:ascii="Times New Roman" w:hAnsi="Times New Roman" w:cs="Times New Roman"/>
          </w:rPr>
          <w:delText>they</w:delText>
        </w:r>
      </w:del>
      <w:r w:rsidRPr="00B32F91">
        <w:rPr>
          <w:rFonts w:ascii="Times New Roman" w:hAnsi="Times New Roman" w:cs="Times New Roman"/>
        </w:rPr>
        <w:t xml:space="preserve"> are all related historically, so </w:t>
      </w:r>
      <w:ins w:id="235" w:author="Stephen C. Levinson" w:date="2016-06-11T21:30:00Z">
        <w:r w:rsidR="001B7825">
          <w:rPr>
            <w:rFonts w:ascii="Times New Roman" w:hAnsi="Times New Roman" w:cs="Times New Roman"/>
          </w:rPr>
          <w:t>it would bias the sample</w:t>
        </w:r>
      </w:ins>
      <w:del w:id="236" w:author="Stephen C. Levinson" w:date="2016-06-11T21:30:00Z">
        <w:r w:rsidRPr="00B32F91">
          <w:rPr>
            <w:rFonts w:ascii="Times New Roman" w:hAnsi="Times New Roman" w:cs="Times New Roman"/>
          </w:rPr>
          <w:delText>it’s unfair</w:delText>
        </w:r>
      </w:del>
      <w:r w:rsidRPr="00B32F91">
        <w:rPr>
          <w:rFonts w:ascii="Times New Roman" w:hAnsi="Times New Roman" w:cs="Times New Roman"/>
        </w:rPr>
        <w:t xml:space="preserve"> to count each as an independent</w:t>
      </w:r>
      <w:ins w:id="237" w:author="Stephen C. Levinson" w:date="2016-06-11T21:30:00Z">
        <w:r w:rsidRPr="00B32F91">
          <w:rPr>
            <w:rFonts w:ascii="Times New Roman" w:hAnsi="Times New Roman" w:cs="Times New Roman"/>
          </w:rPr>
          <w:t xml:space="preserve"> </w:t>
        </w:r>
        <w:r w:rsidR="001B7825">
          <w:rPr>
            <w:rFonts w:ascii="Times New Roman" w:hAnsi="Times New Roman" w:cs="Times New Roman"/>
          </w:rPr>
          <w:t>data</w:t>
        </w:r>
      </w:ins>
      <w:r w:rsidRPr="00B32F91">
        <w:rPr>
          <w:rFonts w:ascii="Times New Roman" w:hAnsi="Times New Roman" w:cs="Times New Roman"/>
        </w:rPr>
        <w:t xml:space="preserve"> point (see Roberts and Winters, 2013). </w:t>
      </w:r>
    </w:p>
    <w:p w14:paraId="4BE1C005" w14:textId="37B1B40A"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In this study we will use Harald Hammarstrom’s estimation of word order types in language isolates</w:t>
      </w:r>
      <w:ins w:id="238" w:author="Stephen C. Levinson" w:date="2016-06-11T21:30:00Z">
        <w:r w:rsidR="001B7825">
          <w:rPr>
            <w:rFonts w:ascii="Times New Roman" w:hAnsi="Times New Roman" w:cs="Times New Roman"/>
          </w:rPr>
          <w:t>, that is, languages that are not known to be historically related to any others, and thus approximate to fully independent data points</w:t>
        </w:r>
        <w:r w:rsidRPr="00B32F91">
          <w:rPr>
            <w:rFonts w:ascii="Times New Roman" w:hAnsi="Times New Roman" w:cs="Times New Roman"/>
          </w:rPr>
          <w:t>.</w:t>
        </w:r>
        <w:r w:rsidR="001B7825">
          <w:rPr>
            <w:rStyle w:val="FootnoteReference"/>
            <w:rFonts w:ascii="Times New Roman" w:hAnsi="Times New Roman" w:cs="Times New Roman"/>
          </w:rPr>
          <w:footnoteReference w:id="2"/>
        </w:r>
      </w:ins>
      <w:del w:id="241"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ins w:id="242" w:author="Stephen C. Levinson" w:date="2016-06-11T21:30:00Z">
        <w:r w:rsidR="00C80BE0">
          <w:rPr>
            <w:rFonts w:ascii="Times New Roman" w:hAnsi="Times New Roman" w:cs="Times New Roman"/>
          </w:rPr>
          <w:t xml:space="preserve"> turns out to be</w:t>
        </w:r>
        <w:r w:rsidRPr="00B32F91">
          <w:rPr>
            <w:rFonts w:ascii="Times New Roman" w:hAnsi="Times New Roman" w:cs="Times New Roman"/>
          </w:rPr>
          <w:t>.</w:t>
        </w:r>
      </w:ins>
      <w:del w:id="243" w:author="Stephen C. Levinson" w:date="2016-06-11T21:30:00Z">
        <w:r w:rsidRPr="00B32F91">
          <w:rPr>
            <w:rFonts w:ascii="Times New Roman" w:hAnsi="Times New Roman" w:cs="Times New Roman"/>
          </w:rPr>
          <w:delText>.</w:delText>
        </w:r>
      </w:del>
      <w:r w:rsidRPr="00B32F91">
        <w:rPr>
          <w:rFonts w:ascii="Times New Roman" w:hAnsi="Times New Roman" w:cs="Times New Roman"/>
        </w:rPr>
        <w:t xml:space="preserve"> The majority of the world’s languages place the subject before the object in canonical transitive sentences, so we focus on those, but the model below does not actually distinguish between subjects and objects - only the position of the verb </w:t>
      </w:r>
      <w:del w:id="244" w:author="Stephen C. Levinson" w:date="2016-06-11T21:30:00Z">
        <w:r w:rsidRPr="00B32F91">
          <w:rPr>
            <w:rFonts w:ascii="Times New Roman" w:hAnsi="Times New Roman" w:cs="Times New Roman"/>
          </w:rPr>
          <w:delText xml:space="preserve">that </w:delText>
        </w:r>
      </w:del>
      <w:r w:rsidRPr="00B32F91">
        <w:rPr>
          <w:rFonts w:ascii="Times New Roman" w:hAnsi="Times New Roman" w:cs="Times New Roman"/>
        </w:rPr>
        <w:t>is important</w:t>
      </w:r>
      <w:ins w:id="245" w:author="Stephen C. Levinson" w:date="2016-06-11T21:30:00Z">
        <w:r w:rsidR="00C80BE0">
          <w:rPr>
            <w:rFonts w:ascii="Times New Roman" w:hAnsi="Times New Roman" w:cs="Times New Roman"/>
          </w:rPr>
          <w:t xml:space="preserve"> in the models below</w:t>
        </w:r>
      </w:ins>
      <w:r w:rsidRPr="00B32F91">
        <w:rPr>
          <w:rFonts w:ascii="Times New Roman" w:hAnsi="Times New Roman" w:cs="Times New Roman"/>
        </w:rPr>
        <w:t xml:space="preserve">. </w:t>
      </w:r>
    </w:p>
    <w:p w14:paraId="2E906DBD" w14:textId="411EDD5A"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later sections, we also look at the interaction between basic word order and other typological variables. In this case, we use data from the </w:t>
      </w:r>
      <w:ins w:id="246" w:author="Stephen C. Levinson" w:date="2016-06-11T21:30:00Z">
        <w:r w:rsidR="00C80BE0">
          <w:rPr>
            <w:rFonts w:ascii="Times New Roman" w:hAnsi="Times New Roman" w:cs="Times New Roman"/>
          </w:rPr>
          <w:t>W</w:t>
        </w:r>
        <w:r w:rsidRPr="00B32F91">
          <w:rPr>
            <w:rFonts w:ascii="Times New Roman" w:hAnsi="Times New Roman" w:cs="Times New Roman"/>
          </w:rPr>
          <w:t xml:space="preserve">orld </w:t>
        </w:r>
        <w:r w:rsidR="00C80BE0">
          <w:rPr>
            <w:rFonts w:ascii="Times New Roman" w:hAnsi="Times New Roman" w:cs="Times New Roman"/>
          </w:rPr>
          <w:t>A</w:t>
        </w:r>
        <w:r w:rsidRPr="00B32F91">
          <w:rPr>
            <w:rFonts w:ascii="Times New Roman" w:hAnsi="Times New Roman" w:cs="Times New Roman"/>
          </w:rPr>
          <w:t>tlas</w:t>
        </w:r>
      </w:ins>
      <w:del w:id="247" w:author="Stephen C. Levinson" w:date="2016-06-11T21:30:00Z">
        <w:r w:rsidRPr="00B32F91">
          <w:rPr>
            <w:rFonts w:ascii="Times New Roman" w:hAnsi="Times New Roman" w:cs="Times New Roman"/>
          </w:rPr>
          <w:delText>world atlas</w:delText>
        </w:r>
      </w:del>
      <w:r w:rsidRPr="00B32F91">
        <w:rPr>
          <w:rFonts w:ascii="Times New Roman" w:hAnsi="Times New Roman" w:cs="Times New Roman"/>
        </w:rPr>
        <w:t xml:space="preserve"> of </w:t>
      </w:r>
      <w:ins w:id="248" w:author="Stephen C. Levinson" w:date="2016-06-11T21:30:00Z">
        <w:r w:rsidR="00C80BE0">
          <w:rPr>
            <w:rFonts w:ascii="Times New Roman" w:hAnsi="Times New Roman" w:cs="Times New Roman"/>
          </w:rPr>
          <w:t>L</w:t>
        </w:r>
        <w:r w:rsidRPr="00B32F91">
          <w:rPr>
            <w:rFonts w:ascii="Times New Roman" w:hAnsi="Times New Roman" w:cs="Times New Roman"/>
          </w:rPr>
          <w:t xml:space="preserve">anguage </w:t>
        </w:r>
        <w:r w:rsidR="00C80BE0">
          <w:rPr>
            <w:rFonts w:ascii="Times New Roman" w:hAnsi="Times New Roman" w:cs="Times New Roman"/>
          </w:rPr>
          <w:t>S</w:t>
        </w:r>
        <w:r w:rsidRPr="00B32F91">
          <w:rPr>
            <w:rFonts w:ascii="Times New Roman" w:hAnsi="Times New Roman" w:cs="Times New Roman"/>
          </w:rPr>
          <w:t>tructures</w:t>
        </w:r>
      </w:ins>
      <w:del w:id="249" w:author="Stephen C. Levinson" w:date="2016-06-11T21:30:00Z">
        <w:r w:rsidRPr="00B32F91">
          <w:rPr>
            <w:rFonts w:ascii="Times New Roman" w:hAnsi="Times New Roman" w:cs="Times New Roman"/>
          </w:rPr>
          <w:delText>language structures</w:delText>
        </w:r>
      </w:del>
      <w:r w:rsidRPr="00B32F91">
        <w:rPr>
          <w:rFonts w:ascii="Times New Roman" w:hAnsi="Times New Roman" w:cs="Times New Roman"/>
        </w:rPr>
        <w:t xml:space="preserve"> (Haspelmath et al., 2008</w:t>
      </w:r>
      <w:ins w:id="250" w:author="Stephen C. Levinson" w:date="2016-06-11T21:30:00Z">
        <w:r w:rsidR="00C80BE0">
          <w:rPr>
            <w:rFonts w:ascii="Times New Roman" w:hAnsi="Times New Roman" w:cs="Times New Roman"/>
          </w:rPr>
          <w:t>, 2013</w:t>
        </w:r>
      </w:ins>
      <w:r w:rsidRPr="00B32F91">
        <w:rPr>
          <w:rFonts w:ascii="Times New Roman" w:hAnsi="Times New Roman" w:cs="Times New Roman"/>
        </w:rPr>
        <w:t xml:space="preserve">) in a mixed effects model. </w:t>
      </w:r>
      <w:ins w:id="251" w:author="Stephen C. Levinson" w:date="2016-06-11T21:30:00Z">
        <w:r w:rsidR="002C445B">
          <w:rPr>
            <w:rFonts w:ascii="Times New Roman" w:hAnsi="Times New Roman" w:cs="Times New Roman"/>
          </w:rPr>
          <w:t>We use this to</w:t>
        </w:r>
        <w:r w:rsidR="002C445B" w:rsidRPr="00B32F91">
          <w:rPr>
            <w:rFonts w:ascii="Times New Roman" w:hAnsi="Times New Roman" w:cs="Times New Roman"/>
          </w:rPr>
          <w:t xml:space="preserve"> </w:t>
        </w:r>
        <w:r w:rsidRPr="00B32F91">
          <w:rPr>
            <w:rFonts w:ascii="Times New Roman" w:hAnsi="Times New Roman" w:cs="Times New Roman"/>
          </w:rPr>
          <w:t>estimate</w:t>
        </w:r>
      </w:ins>
      <w:del w:id="252" w:author="Stephen C. Levinson" w:date="2016-06-11T21:30:00Z">
        <w:r w:rsidRPr="00B32F91">
          <w:rPr>
            <w:rFonts w:ascii="Times New Roman" w:hAnsi="Times New Roman" w:cs="Times New Roman"/>
          </w:rPr>
          <w:delText>This estimates</w:delText>
        </w:r>
      </w:del>
      <w:r w:rsidRPr="00B32F91">
        <w:rPr>
          <w:rFonts w:ascii="Times New Roman" w:hAnsi="Times New Roman" w:cs="Times New Roman"/>
        </w:rPr>
        <w:t xml:space="preserve"> the relationship between basic word order and other typological features wh</w:t>
      </w:r>
      <w:ins w:id="253" w:author="Stephen C. Levinson" w:date="2016-06-11T21:30:00Z">
        <w:r w:rsidR="002C445B">
          <w:rPr>
            <w:rFonts w:ascii="Times New Roman" w:hAnsi="Times New Roman" w:cs="Times New Roman"/>
          </w:rPr>
          <w:t>il</w:t>
        </w:r>
      </w:ins>
      <w:r w:rsidRPr="00B32F91">
        <w:rPr>
          <w:rFonts w:ascii="Times New Roman" w:hAnsi="Times New Roman" w:cs="Times New Roman"/>
        </w:rPr>
        <w:t>e</w:t>
      </w:r>
      <w:del w:id="254" w:author="Stephen C. Levinson" w:date="2016-06-11T21:30:00Z">
        <w:r w:rsidRPr="00B32F91">
          <w:rPr>
            <w:rFonts w:ascii="Times New Roman" w:hAnsi="Times New Roman" w:cs="Times New Roman"/>
          </w:rPr>
          <w:delText>n</w:delText>
        </w:r>
      </w:del>
      <w:r w:rsidRPr="00B32F91">
        <w:rPr>
          <w:rFonts w:ascii="Times New Roman" w:hAnsi="Times New Roman" w:cs="Times New Roman"/>
        </w:rPr>
        <w:t xml:space="preserve"> taking into account historical relations. See the supporting information for details and results. </w:t>
      </w:r>
    </w:p>
    <w:p w14:paraId="75CEB10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 A computational agent based model of turn taking </w:t>
      </w:r>
    </w:p>
    <w:p w14:paraId="156AD47B" w14:textId="0D885B9F"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We model a conversation as an interaction between two computational agents A and B. Agent A produces a turn at talk which consists of three abstract elements - a verb, a subject and an object. There are three turn types</w:t>
      </w:r>
      <w:ins w:id="255" w:author="Stephen C. Levinson" w:date="2016-06-11T21:30:00Z">
        <w:r w:rsidR="002C445B">
          <w:rPr>
            <w:rFonts w:ascii="Times New Roman" w:hAnsi="Times New Roman" w:cs="Times New Roman"/>
          </w:rPr>
          <w:t xml:space="preserve"> of word order in the model</w:t>
        </w:r>
      </w:ins>
      <w:r w:rsidRPr="00B32F91">
        <w:rPr>
          <w:rFonts w:ascii="Times New Roman" w:hAnsi="Times New Roman" w:cs="Times New Roman"/>
        </w:rPr>
        <w:t xml:space="preserve"> - VSO, SVO and SOV. The agents do not understand these elements, and there is no meaning associated with the elements</w:t>
      </w:r>
      <w:ins w:id="256" w:author="Stephen C. Levinson" w:date="2016-06-11T21:30:00Z">
        <w:r w:rsidR="002C445B">
          <w:rPr>
            <w:rFonts w:ascii="Times New Roman" w:hAnsi="Times New Roman" w:cs="Times New Roman"/>
          </w:rPr>
          <w:t xml:space="preserve"> – the model</w:t>
        </w:r>
      </w:ins>
      <w:del w:id="257" w:author="Stephen C. Levinson" w:date="2016-06-11T21:30:00Z">
        <w:r w:rsidRPr="00B32F91">
          <w:rPr>
            <w:rFonts w:ascii="Times New Roman" w:hAnsi="Times New Roman" w:cs="Times New Roman"/>
          </w:rPr>
          <w:delText>. This</w:delText>
        </w:r>
      </w:del>
      <w:r w:rsidRPr="00B32F91">
        <w:rPr>
          <w:rFonts w:ascii="Times New Roman" w:hAnsi="Times New Roman" w:cs="Times New Roman"/>
        </w:rPr>
        <w:t xml:space="preserve"> simply captures the idea that </w:t>
      </w:r>
      <w:ins w:id="258" w:author="Stephen C. Levinson" w:date="2016-06-11T21:30:00Z">
        <w:r w:rsidR="002C445B">
          <w:rPr>
            <w:rFonts w:ascii="Times New Roman" w:hAnsi="Times New Roman" w:cs="Times New Roman"/>
          </w:rPr>
          <w:t xml:space="preserve">in each turn </w:t>
        </w:r>
        <w:r w:rsidR="002C445B" w:rsidRPr="00B32F91">
          <w:rPr>
            <w:rFonts w:ascii="Times New Roman" w:hAnsi="Times New Roman" w:cs="Times New Roman"/>
          </w:rPr>
          <w:t>there</w:t>
        </w:r>
        <w:r w:rsidR="002C445B">
          <w:rPr>
            <w:rFonts w:ascii="Times New Roman" w:hAnsi="Times New Roman" w:cs="Times New Roman"/>
          </w:rPr>
          <w:t xml:space="preserve"> is</w:t>
        </w:r>
      </w:ins>
      <w:del w:id="259" w:author="Stephen C. Levinson" w:date="2016-06-11T21:30:00Z">
        <w:r w:rsidRPr="00B32F91">
          <w:rPr>
            <w:rFonts w:ascii="Times New Roman" w:hAnsi="Times New Roman" w:cs="Times New Roman"/>
          </w:rPr>
          <w:delText>there’s</w:delText>
        </w:r>
      </w:del>
      <w:r w:rsidRPr="00B32F91">
        <w:rPr>
          <w:rFonts w:ascii="Times New Roman" w:hAnsi="Times New Roman" w:cs="Times New Roman"/>
        </w:rPr>
        <w:t xml:space="preserve"> some linear order, with some elements</w:t>
      </w:r>
      <w:ins w:id="260" w:author="Stephen C. Levinson" w:date="2016-06-11T21:30:00Z">
        <w:r w:rsidR="002C445B">
          <w:rPr>
            <w:rFonts w:ascii="Times New Roman" w:hAnsi="Times New Roman" w:cs="Times New Roman"/>
          </w:rPr>
          <w:t xml:space="preserve"> (e.g. the verb)</w:t>
        </w:r>
      </w:ins>
      <w:r w:rsidRPr="00B32F91">
        <w:rPr>
          <w:rFonts w:ascii="Times New Roman" w:hAnsi="Times New Roman" w:cs="Times New Roman"/>
        </w:rPr>
        <w:t xml:space="preserve"> being more crucial than others. </w:t>
      </w:r>
    </w:p>
    <w:p w14:paraId="3E66324C" w14:textId="432F945D"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Each agent has an exemplar memory which stores all the turns it has heard. When </w:t>
      </w:r>
      <w:ins w:id="261" w:author="Stephen C. Levinson" w:date="2016-06-11T21:30:00Z">
        <w:r w:rsidRPr="00B32F91">
          <w:rPr>
            <w:rFonts w:ascii="Times New Roman" w:hAnsi="Times New Roman" w:cs="Times New Roman"/>
          </w:rPr>
          <w:t>agent</w:t>
        </w:r>
        <w:r w:rsidR="002C445B">
          <w:rPr>
            <w:rFonts w:ascii="Times New Roman" w:hAnsi="Times New Roman" w:cs="Times New Roman"/>
          </w:rPr>
          <w:t>s</w:t>
        </w:r>
        <w:r w:rsidRPr="00B32F91">
          <w:rPr>
            <w:rFonts w:ascii="Times New Roman" w:hAnsi="Times New Roman" w:cs="Times New Roman"/>
          </w:rPr>
          <w:t xml:space="preserve"> produce</w:t>
        </w:r>
      </w:ins>
      <w:del w:id="262" w:author="Stephen C. Levinson" w:date="2016-06-11T21:30:00Z">
        <w:r w:rsidRPr="00B32F91">
          <w:rPr>
            <w:rFonts w:ascii="Times New Roman" w:hAnsi="Times New Roman" w:cs="Times New Roman"/>
          </w:rPr>
          <w:delText>an agent produces</w:delText>
        </w:r>
      </w:del>
      <w:r w:rsidRPr="00B32F91">
        <w:rPr>
          <w:rFonts w:ascii="Times New Roman" w:hAnsi="Times New Roman" w:cs="Times New Roman"/>
        </w:rPr>
        <w:t xml:space="preserve"> a turn at talk, they select one turn from their memory at random to be the template for their utterance. </w:t>
      </w:r>
    </w:p>
    <w:p w14:paraId="71A46F9D" w14:textId="180B7947" w:rsidR="00286729" w:rsidRPr="00B32F91" w:rsidRDefault="002C445B" w:rsidP="00286729">
      <w:pPr>
        <w:widowControl w:val="0"/>
        <w:autoSpaceDE w:val="0"/>
        <w:autoSpaceDN w:val="0"/>
        <w:adjustRightInd w:val="0"/>
        <w:spacing w:after="240"/>
        <w:rPr>
          <w:rFonts w:ascii="Times New Roman" w:hAnsi="Times New Roman" w:cs="Times New Roman"/>
        </w:rPr>
      </w:pPr>
      <w:ins w:id="263" w:author="Stephen C. Levinson" w:date="2016-06-11T21:30:00Z">
        <w:r>
          <w:rPr>
            <w:rFonts w:ascii="Times New Roman" w:hAnsi="Times New Roman" w:cs="Times New Roman"/>
          </w:rPr>
          <w:t>Once A has produced a turn,</w:t>
        </w:r>
      </w:ins>
      <w:del w:id="264" w:author="Stephen C. Levinson" w:date="2016-06-11T21:30:00Z">
        <w:r w:rsidR="00286729" w:rsidRPr="00B32F91">
          <w:rPr>
            <w:rFonts w:ascii="Times New Roman" w:hAnsi="Times New Roman" w:cs="Times New Roman"/>
          </w:rPr>
          <w:delText>Now</w:delText>
        </w:r>
      </w:del>
      <w:r w:rsidR="00286729" w:rsidRPr="00B32F91">
        <w:rPr>
          <w:rFonts w:ascii="Times New Roman" w:hAnsi="Times New Roman" w:cs="Times New Roman"/>
        </w:rPr>
        <w:t xml:space="preserve"> agent B</w:t>
      </w:r>
      <w:ins w:id="265" w:author="Stephen C. Levinson" w:date="2016-06-11T21:30:00Z">
        <w:r w:rsidR="00286729" w:rsidRPr="00B32F91">
          <w:rPr>
            <w:rFonts w:ascii="Times New Roman" w:hAnsi="Times New Roman" w:cs="Times New Roman"/>
          </w:rPr>
          <w:t xml:space="preserve"> </w:t>
        </w:r>
        <w:r>
          <w:rPr>
            <w:rFonts w:ascii="Times New Roman" w:hAnsi="Times New Roman" w:cs="Times New Roman"/>
          </w:rPr>
          <w:t>now</w:t>
        </w:r>
      </w:ins>
      <w:r w:rsidR="00286729" w:rsidRPr="00B32F91">
        <w:rPr>
          <w:rFonts w:ascii="Times New Roman" w:hAnsi="Times New Roman" w:cs="Times New Roman"/>
        </w:rPr>
        <w:t xml:space="preserve"> has to decide how to respond by choosing a template turn from their own memory. However, we constrain the probability of choosing different turn types according to the distance between the verbs in the sequence. For example, if A produces a VSO turn, then then B has more time to process this information and so is more likely to be able to produce a verb at the start of </w:t>
      </w:r>
      <w:del w:id="266" w:author="Stephen C. Levinson" w:date="2016-06-11T21:30:00Z">
        <w:r w:rsidR="00286729" w:rsidRPr="00B32F91">
          <w:rPr>
            <w:rFonts w:ascii="Times New Roman" w:hAnsi="Times New Roman" w:cs="Times New Roman"/>
          </w:rPr>
          <w:delText>t</w:delText>
        </w:r>
      </w:del>
      <w:r w:rsidR="00286729" w:rsidRPr="00B32F91">
        <w:rPr>
          <w:rFonts w:ascii="Times New Roman" w:hAnsi="Times New Roman" w:cs="Times New Roman"/>
        </w:rPr>
        <w:t>he</w:t>
      </w:r>
      <w:del w:id="267" w:author="Stephen C. Levinson" w:date="2016-06-11T21:30:00Z">
        <w:r w:rsidR="00286729" w:rsidRPr="00B32F91">
          <w:rPr>
            <w:rFonts w:ascii="Times New Roman" w:hAnsi="Times New Roman" w:cs="Times New Roman"/>
          </w:rPr>
          <w:delText>i</w:delText>
        </w:r>
      </w:del>
      <w:r w:rsidR="00286729" w:rsidRPr="00B32F91">
        <w:rPr>
          <w:rFonts w:ascii="Times New Roman" w:hAnsi="Times New Roman" w:cs="Times New Roman"/>
        </w:rPr>
        <w:t>r sentence. If A produces an SVO turn, then th</w:t>
      </w:r>
      <w:del w:id="268" w:author="Stephen C. Levinson" w:date="2016-06-11T21:30:00Z">
        <w:r w:rsidR="00286729" w:rsidRPr="00B32F91">
          <w:rPr>
            <w:rFonts w:ascii="Times New Roman" w:hAnsi="Times New Roman" w:cs="Times New Roman"/>
          </w:rPr>
          <w:delText>e</w:delText>
        </w:r>
      </w:del>
      <w:r w:rsidR="00286729" w:rsidRPr="00B32F91">
        <w:rPr>
          <w:rFonts w:ascii="Times New Roman" w:hAnsi="Times New Roman" w:cs="Times New Roman"/>
        </w:rPr>
        <w:t>i</w:t>
      </w:r>
      <w:ins w:id="269" w:author="Stephen C. Levinson" w:date="2016-06-11T21:30:00Z">
        <w:r>
          <w:rPr>
            <w:rFonts w:ascii="Times New Roman" w:hAnsi="Times New Roman" w:cs="Times New Roman"/>
          </w:rPr>
          <w:t>s</w:t>
        </w:r>
      </w:ins>
      <w:del w:id="270" w:author="Stephen C. Levinson" w:date="2016-06-11T21:30:00Z">
        <w:r w:rsidR="00286729" w:rsidRPr="00B32F91">
          <w:rPr>
            <w:rFonts w:ascii="Times New Roman" w:hAnsi="Times New Roman" w:cs="Times New Roman"/>
          </w:rPr>
          <w:delText>r</w:delText>
        </w:r>
      </w:del>
      <w:r w:rsidR="00286729" w:rsidRPr="00B32F91">
        <w:rPr>
          <w:rFonts w:ascii="Times New Roman" w:hAnsi="Times New Roman" w:cs="Times New Roman"/>
        </w:rPr>
        <w:t xml:space="preserve"> verb is closer to the crunch zone and B is less able to produce a verb-initial turn. If A produces </w:t>
      </w:r>
      <w:ins w:id="271" w:author="Stephen C. Levinson" w:date="2016-06-11T21:30:00Z">
        <w:r w:rsidR="00286729" w:rsidRPr="00B32F91">
          <w:rPr>
            <w:rFonts w:ascii="Times New Roman" w:hAnsi="Times New Roman" w:cs="Times New Roman"/>
          </w:rPr>
          <w:t>a</w:t>
        </w:r>
        <w:r>
          <w:rPr>
            <w:rFonts w:ascii="Times New Roman" w:hAnsi="Times New Roman" w:cs="Times New Roman"/>
          </w:rPr>
          <w:t>n</w:t>
        </w:r>
      </w:ins>
      <w:del w:id="272" w:author="Stephen C. Levinson" w:date="2016-06-11T21:30:00Z">
        <w:r w:rsidR="00286729" w:rsidRPr="00B32F91">
          <w:rPr>
            <w:rFonts w:ascii="Times New Roman" w:hAnsi="Times New Roman" w:cs="Times New Roman"/>
          </w:rPr>
          <w:delText>a</w:delText>
        </w:r>
      </w:del>
      <w:r w:rsidR="00286729" w:rsidRPr="00B32F91">
        <w:rPr>
          <w:rFonts w:ascii="Times New Roman" w:hAnsi="Times New Roman" w:cs="Times New Roman"/>
        </w:rPr>
        <w:t xml:space="preserve"> SOV turn, then the verb is in the crunch zone and so B is very unlikely to be able to produce a verb-initial sentence in time, and quite unlikely to be able to produce a verb-medial sentence in time. </w:t>
      </w:r>
    </w:p>
    <w:p w14:paraId="4C5ACA5A" w14:textId="0B384ED2"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To model this, each item in the agent’s memory is given a weight which affects its probability of being chosen. If A produces a turn T</w:t>
      </w:r>
      <w:r w:rsidRPr="00B32F91">
        <w:rPr>
          <w:rFonts w:ascii="Times New Roman" w:hAnsi="Times New Roman" w:cs="Times New Roman"/>
          <w:position w:val="-6"/>
        </w:rPr>
        <w:t xml:space="preserve">1 </w:t>
      </w:r>
      <w:r w:rsidRPr="00B32F91">
        <w:rPr>
          <w:rFonts w:ascii="Times New Roman" w:hAnsi="Times New Roman" w:cs="Times New Roman"/>
        </w:rPr>
        <w:t>which has the verb at position V</w:t>
      </w:r>
      <w:r w:rsidRPr="00B32F91">
        <w:rPr>
          <w:rFonts w:ascii="Times New Roman" w:hAnsi="Times New Roman" w:cs="Times New Roman"/>
          <w:position w:val="-6"/>
        </w:rPr>
        <w:t xml:space="preserve">1 </w:t>
      </w:r>
      <w:r w:rsidRPr="00B32F91">
        <w:rPr>
          <w:rFonts w:ascii="Times New Roman" w:hAnsi="Times New Roman" w:cs="Times New Roman"/>
        </w:rPr>
        <w:t>(start = 0, middle = 1, end = 2) and a length L</w:t>
      </w:r>
      <w:r w:rsidRPr="00B32F91">
        <w:rPr>
          <w:rFonts w:ascii="Times New Roman" w:hAnsi="Times New Roman" w:cs="Times New Roman"/>
          <w:position w:val="-6"/>
        </w:rPr>
        <w:t xml:space="preserve">1 </w:t>
      </w:r>
      <w:r w:rsidRPr="00B32F91">
        <w:rPr>
          <w:rFonts w:ascii="Times New Roman" w:hAnsi="Times New Roman" w:cs="Times New Roman"/>
        </w:rPr>
        <w:t>(at this stage, all turns have a length of 3), then a responding turn by B, T</w:t>
      </w:r>
      <w:r w:rsidRPr="00B32F91">
        <w:rPr>
          <w:rFonts w:ascii="Times New Roman" w:hAnsi="Times New Roman" w:cs="Times New Roman"/>
          <w:position w:val="-6"/>
        </w:rPr>
        <w:t>2</w:t>
      </w:r>
      <w:r w:rsidRPr="00B32F91">
        <w:rPr>
          <w:rFonts w:ascii="Times New Roman" w:hAnsi="Times New Roman" w:cs="Times New Roman"/>
        </w:rPr>
        <w:t>, which has the verb at position V</w:t>
      </w:r>
      <w:r w:rsidRPr="00B32F91">
        <w:rPr>
          <w:rFonts w:ascii="Times New Roman" w:hAnsi="Times New Roman" w:cs="Times New Roman"/>
          <w:position w:val="-6"/>
        </w:rPr>
        <w:t xml:space="preserve">2 </w:t>
      </w:r>
      <w:r w:rsidRPr="00B32F91">
        <w:rPr>
          <w:rFonts w:ascii="Times New Roman" w:hAnsi="Times New Roman" w:cs="Times New Roman"/>
        </w:rPr>
        <w:t>is given the following weight</w:t>
      </w:r>
      <w:ins w:id="273" w:author="Stephen C. Levinson" w:date="2016-06-11T21:30:00Z">
        <w:r w:rsidR="002C445B">
          <w:rPr>
            <w:rFonts w:ascii="Times New Roman" w:hAnsi="Times New Roman" w:cs="Times New Roman"/>
          </w:rPr>
          <w:t>,</w:t>
        </w:r>
      </w:ins>
      <w:del w:id="274" w:author="Stephen C. Levinson" w:date="2016-06-11T21:30:00Z">
        <w:r w:rsidRPr="00B32F91">
          <w:rPr>
            <w:rFonts w:ascii="Times New Roman" w:hAnsi="Times New Roman" w:cs="Times New Roman"/>
          </w:rPr>
          <w:delText xml:space="preserve">: </w:delText>
        </w:r>
      </w:del>
    </w:p>
    <w:p w14:paraId="5211C35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W</w:t>
      </w:r>
      <w:r w:rsidRPr="00B32F91">
        <w:rPr>
          <w:rFonts w:ascii="Times New Roman" w:hAnsi="Times New Roman" w:cs="Times New Roman"/>
          <w:position w:val="-6"/>
        </w:rPr>
        <w:t>T</w:t>
      </w:r>
      <w:r w:rsidRPr="00B32F91">
        <w:rPr>
          <w:rFonts w:ascii="Times New Roman" w:hAnsi="Times New Roman" w:cs="Times New Roman"/>
          <w:position w:val="-8"/>
        </w:rPr>
        <w:t xml:space="preserve">2 </w:t>
      </w:r>
      <w:r w:rsidRPr="00B32F91">
        <w:rPr>
          <w:rFonts w:ascii="Times New Roman" w:hAnsi="Times New Roman" w:cs="Times New Roman"/>
        </w:rPr>
        <w:t>= ((L</w:t>
      </w:r>
      <w:r w:rsidRPr="00B32F91">
        <w:rPr>
          <w:rFonts w:ascii="Times New Roman" w:hAnsi="Times New Roman" w:cs="Times New Roman"/>
          <w:position w:val="-6"/>
        </w:rPr>
        <w:t xml:space="preserve">1 </w:t>
      </w:r>
      <w:r w:rsidRPr="00B32F91">
        <w:rPr>
          <w:rFonts w:ascii="Times New Roman" w:hAnsi="Times New Roman" w:cs="Times New Roman"/>
        </w:rPr>
        <w:t>− V</w:t>
      </w:r>
      <w:r w:rsidRPr="00B32F91">
        <w:rPr>
          <w:rFonts w:ascii="Times New Roman" w:hAnsi="Times New Roman" w:cs="Times New Roman"/>
          <w:position w:val="-6"/>
        </w:rPr>
        <w:t>1</w:t>
      </w:r>
      <w:r w:rsidRPr="00B32F91">
        <w:rPr>
          <w:rFonts w:ascii="Times New Roman" w:hAnsi="Times New Roman" w:cs="Times New Roman"/>
        </w:rPr>
        <w:t>) + V</w:t>
      </w:r>
      <w:r w:rsidRPr="00B32F91">
        <w:rPr>
          <w:rFonts w:ascii="Times New Roman" w:hAnsi="Times New Roman" w:cs="Times New Roman"/>
          <w:position w:val="-6"/>
        </w:rPr>
        <w:t>2</w:t>
      </w:r>
      <w:r w:rsidRPr="00B32F91">
        <w:rPr>
          <w:rFonts w:ascii="Times New Roman" w:hAnsi="Times New Roman" w:cs="Times New Roman"/>
        </w:rPr>
        <w:t>)</w:t>
      </w:r>
      <w:r w:rsidRPr="00B32F91">
        <w:rPr>
          <w:rFonts w:ascii="Times New Roman" w:hAnsi="Times New Roman" w:cs="Times New Roman"/>
          <w:position w:val="13"/>
        </w:rPr>
        <w:t xml:space="preserve">α </w:t>
      </w:r>
      <w:r w:rsidRPr="00B32F91">
        <w:rPr>
          <w:rFonts w:ascii="Times New Roman" w:hAnsi="Times New Roman" w:cs="Times New Roman"/>
        </w:rPr>
        <w:t xml:space="preserve">(1) </w:t>
      </w:r>
    </w:p>
    <w:p w14:paraId="0E7F1ED2" w14:textId="0A348058" w:rsidR="00286729" w:rsidRPr="00B32F91" w:rsidRDefault="002C445B" w:rsidP="00286729">
      <w:pPr>
        <w:widowControl w:val="0"/>
        <w:autoSpaceDE w:val="0"/>
        <w:autoSpaceDN w:val="0"/>
        <w:adjustRightInd w:val="0"/>
        <w:spacing w:after="240"/>
        <w:rPr>
          <w:rFonts w:ascii="Times New Roman" w:hAnsi="Times New Roman" w:cs="Times New Roman"/>
        </w:rPr>
      </w:pPr>
      <w:ins w:id="275" w:author="Stephen C. Levinson" w:date="2016-06-11T21:30:00Z">
        <w:r>
          <w:rPr>
            <w:rFonts w:ascii="Times New Roman" w:hAnsi="Times New Roman" w:cs="Times New Roman"/>
          </w:rPr>
          <w:t>w</w:t>
        </w:r>
      </w:ins>
      <w:del w:id="276" w:author="Stephen C. Levinson" w:date="2016-06-11T21:30:00Z">
        <w:r w:rsidR="00286729" w:rsidRPr="00B32F91">
          <w:rPr>
            <w:rFonts w:ascii="Times New Roman" w:hAnsi="Times New Roman" w:cs="Times New Roman"/>
          </w:rPr>
          <w:delText>W</w:delText>
        </w:r>
      </w:del>
      <w:r w:rsidR="00286729" w:rsidRPr="00B32F91">
        <w:rPr>
          <w:rFonts w:ascii="Times New Roman" w:hAnsi="Times New Roman" w:cs="Times New Roman"/>
        </w:rPr>
        <w:t xml:space="preserve">here α is a parameter which controls the strength of the effect. When α = 1, then the weight increases linearly as the distance between the two verbs increases. The probability of choosing item i from a memory which contains M items is then directly proportional to its weight. </w:t>
      </w:r>
    </w:p>
    <w:p w14:paraId="3DCE25B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position w:val="2"/>
        </w:rPr>
        <w:t>[FORMULA</w:t>
      </w:r>
      <w:r w:rsidRPr="00B32F91">
        <w:rPr>
          <w:rFonts w:ascii="Times New Roman" w:hAnsi="Times New Roman" w:cs="Times New Roman"/>
        </w:rPr>
        <w:t>]</w:t>
      </w:r>
    </w:p>
    <w:p w14:paraId="2888FB7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2A243AAF" w14:textId="1B2C7056"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Conversations proceed in the following way. A produces a first turn by selecting randomly from </w:t>
      </w:r>
      <w:del w:id="277" w:author="Stephen C. Levinson" w:date="2016-06-11T21:30:00Z">
        <w:r w:rsidRPr="00B32F91">
          <w:rPr>
            <w:rFonts w:ascii="Times New Roman" w:hAnsi="Times New Roman" w:cs="Times New Roman"/>
          </w:rPr>
          <w:delText>t</w:delText>
        </w:r>
      </w:del>
      <w:r w:rsidRPr="00B32F91">
        <w:rPr>
          <w:rFonts w:ascii="Times New Roman" w:hAnsi="Times New Roman" w:cs="Times New Roman"/>
        </w:rPr>
        <w:t>he</w:t>
      </w:r>
      <w:del w:id="278" w:author="Stephen C. Levinson" w:date="2016-06-11T21:30:00Z">
        <w:r w:rsidRPr="00B32F91">
          <w:rPr>
            <w:rFonts w:ascii="Times New Roman" w:hAnsi="Times New Roman" w:cs="Times New Roman"/>
          </w:rPr>
          <w:delText>i</w:delText>
        </w:r>
      </w:del>
      <w:r w:rsidRPr="00B32F91">
        <w:rPr>
          <w:rFonts w:ascii="Times New Roman" w:hAnsi="Times New Roman" w:cs="Times New Roman"/>
        </w:rPr>
        <w:t xml:space="preserve">r memory. B then produces a turn, drawing from </w:t>
      </w:r>
      <w:del w:id="279" w:author="Stephen C. Levinson" w:date="2016-06-11T21:30:00Z">
        <w:r w:rsidRPr="00B32F91">
          <w:rPr>
            <w:rFonts w:ascii="Times New Roman" w:hAnsi="Times New Roman" w:cs="Times New Roman"/>
          </w:rPr>
          <w:delText>t</w:delText>
        </w:r>
      </w:del>
      <w:r w:rsidRPr="00B32F91">
        <w:rPr>
          <w:rFonts w:ascii="Times New Roman" w:hAnsi="Times New Roman" w:cs="Times New Roman"/>
        </w:rPr>
        <w:t>h</w:t>
      </w:r>
      <w:del w:id="280" w:author="Stephen C. Levinson" w:date="2016-06-11T21:30:00Z">
        <w:r w:rsidRPr="00B32F91">
          <w:rPr>
            <w:rFonts w:ascii="Times New Roman" w:hAnsi="Times New Roman" w:cs="Times New Roman"/>
          </w:rPr>
          <w:delText>e</w:delText>
        </w:r>
      </w:del>
      <w:r w:rsidRPr="00B32F91">
        <w:rPr>
          <w:rFonts w:ascii="Times New Roman" w:hAnsi="Times New Roman" w:cs="Times New Roman"/>
        </w:rPr>
        <w:t>i</w:t>
      </w:r>
      <w:ins w:id="281" w:author="Stephen C. Levinson" w:date="2016-06-11T21:30:00Z">
        <w:r w:rsidR="002C445B">
          <w:rPr>
            <w:rFonts w:ascii="Times New Roman" w:hAnsi="Times New Roman" w:cs="Times New Roman"/>
          </w:rPr>
          <w:t>s</w:t>
        </w:r>
      </w:ins>
      <w:del w:id="282" w:author="Stephen C. Levinson" w:date="2016-06-11T21:30:00Z">
        <w:r w:rsidRPr="00B32F91">
          <w:rPr>
            <w:rFonts w:ascii="Times New Roman" w:hAnsi="Times New Roman" w:cs="Times New Roman"/>
          </w:rPr>
          <w:delText>r</w:delText>
        </w:r>
      </w:del>
      <w:r w:rsidRPr="00B32F91">
        <w:rPr>
          <w:rFonts w:ascii="Times New Roman" w:hAnsi="Times New Roman" w:cs="Times New Roman"/>
        </w:rPr>
        <w:t xml:space="preserve"> memory according to the weight function above. Then A produces a third turn, weighting </w:t>
      </w:r>
      <w:del w:id="283" w:author="Stephen C. Levinson" w:date="2016-06-11T21:30:00Z">
        <w:r w:rsidRPr="00B32F91">
          <w:rPr>
            <w:rFonts w:ascii="Times New Roman" w:hAnsi="Times New Roman" w:cs="Times New Roman"/>
          </w:rPr>
          <w:delText>t</w:delText>
        </w:r>
      </w:del>
      <w:r w:rsidRPr="00B32F91">
        <w:rPr>
          <w:rFonts w:ascii="Times New Roman" w:hAnsi="Times New Roman" w:cs="Times New Roman"/>
        </w:rPr>
        <w:t>he</w:t>
      </w:r>
      <w:del w:id="284" w:author="Stephen C. Levinson" w:date="2016-06-11T21:30:00Z">
        <w:r w:rsidRPr="00B32F91">
          <w:rPr>
            <w:rFonts w:ascii="Times New Roman" w:hAnsi="Times New Roman" w:cs="Times New Roman"/>
          </w:rPr>
          <w:delText>i</w:delText>
        </w:r>
      </w:del>
      <w:r w:rsidRPr="00B32F91">
        <w:rPr>
          <w:rFonts w:ascii="Times New Roman" w:hAnsi="Times New Roman" w:cs="Times New Roman"/>
        </w:rPr>
        <w:t xml:space="preserve">r selection by the turn type that B produced. Then B responds, and so on. </w:t>
      </w:r>
    </w:p>
    <w:p w14:paraId="4AEC0A5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Conversations are independent from each other, and always start with an un-</w:t>
      </w:r>
      <w:del w:id="285" w:author="Stephen C. Levinson" w:date="2016-06-11T21:30:00Z">
        <w:r w:rsidRPr="00B32F91">
          <w:rPr>
            <w:rFonts w:ascii="Times New Roman" w:hAnsi="Times New Roman" w:cs="Times New Roman"/>
          </w:rPr>
          <w:delText xml:space="preserve"> </w:delText>
        </w:r>
      </w:del>
      <w:r w:rsidRPr="00B32F91">
        <w:rPr>
          <w:rFonts w:ascii="Times New Roman" w:hAnsi="Times New Roman" w:cs="Times New Roman"/>
        </w:rPr>
        <w:t>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Pr="00B32F91">
        <w:rPr>
          <w:rFonts w:ascii="Times New Roman" w:hAnsi="Times New Roman" w:cs="Times New Roman"/>
          <w:position w:val="-6"/>
        </w:rPr>
        <w:t xml:space="preserve">conversation </w:t>
      </w:r>
      <w:r w:rsidRPr="00B32F91">
        <w:rPr>
          <w:rFonts w:ascii="Times New Roman" w:hAnsi="Times New Roman" w:cs="Times New Roman"/>
        </w:rPr>
        <w:t>conversations with N</w:t>
      </w:r>
      <w:r w:rsidRPr="00B32F91">
        <w:rPr>
          <w:rFonts w:ascii="Times New Roman" w:hAnsi="Times New Roman" w:cs="Times New Roman"/>
          <w:position w:val="-6"/>
        </w:rPr>
        <w:t xml:space="preserve">turn </w:t>
      </w:r>
      <w:r w:rsidRPr="00B32F91">
        <w:rPr>
          <w:rFonts w:ascii="Times New Roman" w:hAnsi="Times New Roman" w:cs="Times New Roman"/>
        </w:rPr>
        <w:t xml:space="preserve">turns each. </w:t>
      </w:r>
    </w:p>
    <w:p w14:paraId="5C5673DD" w14:textId="12DE47D8"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also model a small amount of noise in communication. With a small </w:t>
      </w:r>
      <w:ins w:id="286" w:author="Stephen C. Levinson" w:date="2016-06-11T21:30:00Z">
        <w:r w:rsidRPr="00B32F91">
          <w:rPr>
            <w:rFonts w:ascii="Times New Roman" w:hAnsi="Times New Roman" w:cs="Times New Roman"/>
          </w:rPr>
          <w:t>probability</w:t>
        </w:r>
      </w:ins>
      <w:del w:id="287" w:author="Stephen C. Levinson" w:date="2016-06-11T21:30:00Z">
        <w:r w:rsidRPr="00B32F91">
          <w:rPr>
            <w:rFonts w:ascii="Times New Roman" w:hAnsi="Times New Roman" w:cs="Times New Roman"/>
          </w:rPr>
          <w:delText>prob- ability</w:delText>
        </w:r>
      </w:del>
      <w:r w:rsidRPr="00B32F91">
        <w:rPr>
          <w:rFonts w:ascii="Times New Roman" w:hAnsi="Times New Roman" w:cs="Times New Roman"/>
        </w:rPr>
        <w:t xml:space="preserve"> β (noise), an agent produces a random turn type from all possible turn types. </w:t>
      </w:r>
    </w:p>
    <w:p w14:paraId="7BA7DC9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3.1 Cultural evolution </w:t>
      </w:r>
    </w:p>
    <w:p w14:paraId="71C5AD7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Now we need a model of cultural evolution. We start with a small population of N</w:t>
      </w:r>
      <w:r w:rsidRPr="00B32F91">
        <w:rPr>
          <w:rFonts w:ascii="Times New Roman" w:hAnsi="Times New Roman" w:cs="Times New Roman"/>
          <w:position w:val="-6"/>
        </w:rPr>
        <w:t xml:space="preserve">agents </w:t>
      </w:r>
      <w:r w:rsidRPr="00B32F91">
        <w:rPr>
          <w:rFonts w:ascii="Times New Roman" w:hAnsi="Times New Roman" w:cs="Times New Roman"/>
        </w:rPr>
        <w:t>‘adult’ agents. Each agent is initialised with a random selection of turn types in their memory. This means that populations are initialised with no bias in their word order preferences. Each agent is randomly paired with another agent and they have a conversation with N</w:t>
      </w:r>
      <w:r w:rsidRPr="00B32F91">
        <w:rPr>
          <w:rFonts w:ascii="Times New Roman" w:hAnsi="Times New Roman" w:cs="Times New Roman"/>
          <w:position w:val="-6"/>
        </w:rPr>
        <w:t xml:space="preserve">turn </w:t>
      </w:r>
      <w:r w:rsidRPr="00B32F91">
        <w:rPr>
          <w:rFonts w:ascii="Times New Roman" w:hAnsi="Times New Roman" w:cs="Times New Roman"/>
        </w:rPr>
        <w:t>turns. This repeats until they have had N</w:t>
      </w:r>
      <w:r w:rsidRPr="00B32F91">
        <w:rPr>
          <w:rFonts w:ascii="Times New Roman" w:hAnsi="Times New Roman" w:cs="Times New Roman"/>
          <w:position w:val="-6"/>
        </w:rPr>
        <w:t xml:space="preserve">conversation </w:t>
      </w:r>
      <w:r w:rsidRPr="00B32F91">
        <w:rPr>
          <w:rFonts w:ascii="Times New Roman" w:hAnsi="Times New Roman" w:cs="Times New Roman"/>
        </w:rPr>
        <w:t xml:space="preserve">conversations. This results in a series of turns and conversations, and we can measure the frequency of each turn structure. </w:t>
      </w:r>
    </w:p>
    <w:p w14:paraId="479CCC1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 </w:t>
      </w:r>
    </w:p>
    <w:p w14:paraId="654EF6D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This repeats for N</w:t>
      </w:r>
      <w:r w:rsidRPr="00B32F91">
        <w:rPr>
          <w:rFonts w:ascii="Times New Roman" w:hAnsi="Times New Roman" w:cs="Times New Roman"/>
          <w:position w:val="-6"/>
        </w:rPr>
        <w:t xml:space="preserve">generation </w:t>
      </w:r>
      <w:r w:rsidRPr="00B32F91">
        <w:rPr>
          <w:rFonts w:ascii="Times New Roman" w:hAnsi="Times New Roman" w:cs="Times New Roman"/>
        </w:rPr>
        <w:t xml:space="preserve">generations. For each generation, we can track how the proportions of each type of sentence change. </w:t>
      </w:r>
    </w:p>
    <w:p w14:paraId="1B1EB6D3"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3.2 Sentence particles </w:t>
      </w:r>
    </w:p>
    <w:p w14:paraId="04588BDB" w14:textId="11F81FB5"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We can expand the model again to explore the role of sentence final particles. Tanaka (2000;</w:t>
      </w:r>
      <w:ins w:id="288" w:author="Stephen C. Levinson" w:date="2016-06-11T21:30:00Z">
        <w:r w:rsidR="00FD0BEA">
          <w:rPr>
            <w:rFonts w:ascii="Times" w:hAnsi="Times" w:cs="Times"/>
          </w:rPr>
          <w:t xml:space="preserve"> </w:t>
        </w:r>
      </w:ins>
      <w:r w:rsidRPr="00B32F91">
        <w:rPr>
          <w:rFonts w:ascii="Times" w:hAnsi="Times" w:cs="Times"/>
        </w:rPr>
        <w:t>2005) notes that the grammar of Japanese limits the projectability of turns. The predicate comes at the end of the sentence, and the sentence can be widely transformed by elements that come after the predicate. This appears to work against rapid turn taking. However, sentence final particles can potentially act as a ‘buffer’ which push crucial information away from the crunch zone and allow more time for the next speaker to plan their turn (this insight from Kobin Kendrick</w:t>
      </w:r>
      <w:commentRangeStart w:id="289"/>
      <w:r w:rsidRPr="00B32F91">
        <w:rPr>
          <w:rFonts w:ascii="Times" w:hAnsi="Times" w:cs="Times"/>
        </w:rPr>
        <w:t>, personal communication, see figure 4</w:t>
      </w:r>
      <w:commentRangeEnd w:id="289"/>
      <w:r w:rsidR="00FD0BEA">
        <w:rPr>
          <w:rStyle w:val="CommentReference"/>
        </w:rPr>
        <w:commentReference w:id="289"/>
      </w:r>
      <w:r w:rsidRPr="00B32F91">
        <w:rPr>
          <w:rFonts w:ascii="Times" w:hAnsi="Times" w:cs="Times"/>
        </w:rPr>
        <w:t xml:space="preserve">). </w:t>
      </w:r>
    </w:p>
    <w:p w14:paraId="53FA03CF" w14:textId="4CACB173"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In</w:t>
      </w:r>
      <w:ins w:id="290" w:author="Stephen C. Levinson" w:date="2016-06-11T21:30:00Z">
        <w:r w:rsidRPr="00B32F91">
          <w:rPr>
            <w:rFonts w:ascii="Times" w:hAnsi="Times" w:cs="Times"/>
          </w:rPr>
          <w:t xml:space="preserve"> </w:t>
        </w:r>
        <w:r w:rsidR="00FD0BEA">
          <w:rPr>
            <w:rFonts w:ascii="Times" w:hAnsi="Times" w:cs="Times"/>
          </w:rPr>
          <w:t>the</w:t>
        </w:r>
      </w:ins>
      <w:r w:rsidRPr="00B32F91">
        <w:rPr>
          <w:rFonts w:ascii="Times" w:hAnsi="Times" w:cs="Times"/>
        </w:rPr>
        <w:t xml:space="preserve"> example of Japanese conversation in figure 5, we see that the sentence final particle is appearing constantly in overlap. This suggests that they can be treated as non-crucial elements of the turn (the overlap in the example can be partly attributed to the general projectability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64B3849E" w14:textId="11AEC664"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In this case, turn final particles </w:t>
      </w:r>
      <w:ins w:id="291" w:author="Stephen C. Levinson" w:date="2016-06-11T21:30:00Z">
        <w:r w:rsidR="00FD0BEA">
          <w:rPr>
            <w:rFonts w:ascii="Times" w:hAnsi="Times" w:cs="Times"/>
          </w:rPr>
          <w:t xml:space="preserve">seem to </w:t>
        </w:r>
      </w:ins>
      <w:r w:rsidRPr="00B32F91">
        <w:rPr>
          <w:rFonts w:ascii="Times" w:hAnsi="Times" w:cs="Times"/>
        </w:rPr>
        <w:t xml:space="preserve">aid </w:t>
      </w:r>
      <w:ins w:id="292" w:author="Stephen C. Levinson" w:date="2016-06-11T21:30:00Z">
        <w:r w:rsidR="00FD0BEA">
          <w:rPr>
            <w:rFonts w:ascii="Times" w:hAnsi="Times" w:cs="Times"/>
          </w:rPr>
          <w:t>turn-</w:t>
        </w:r>
      </w:ins>
      <w:r w:rsidRPr="00B32F91">
        <w:rPr>
          <w:rFonts w:ascii="Times" w:hAnsi="Times" w:cs="Times"/>
        </w:rPr>
        <w:t xml:space="preserve">transition </w:t>
      </w:r>
      <w:ins w:id="293" w:author="Stephen C. Levinson" w:date="2016-06-11T21:30:00Z">
        <w:r w:rsidR="00FD0BEA">
          <w:rPr>
            <w:rFonts w:ascii="Times" w:hAnsi="Times" w:cs="Times"/>
          </w:rPr>
          <w:t>in</w:t>
        </w:r>
      </w:ins>
      <w:del w:id="294" w:author="Stephen C. Levinson" w:date="2016-06-11T21:30:00Z">
        <w:r w:rsidRPr="00B32F91">
          <w:rPr>
            <w:rFonts w:ascii="Times" w:hAnsi="Times" w:cs="Times"/>
          </w:rPr>
          <w:delText>of</w:delText>
        </w:r>
      </w:del>
      <w:r w:rsidRPr="00B32F91">
        <w:rPr>
          <w:rFonts w:ascii="Times" w:hAnsi="Times" w:cs="Times"/>
        </w:rPr>
        <w:t xml:space="preserve"> this verb-final language. </w:t>
      </w:r>
      <w:ins w:id="295" w:author="Stephen C. Levinson" w:date="2016-06-11T21:30:00Z">
        <w:r w:rsidRPr="00B32F91">
          <w:rPr>
            <w:rFonts w:ascii="Times" w:hAnsi="Times" w:cs="Times"/>
          </w:rPr>
          <w:t>However</w:t>
        </w:r>
      </w:ins>
      <w:del w:id="296" w:author="Stephen C. Levinson" w:date="2016-06-11T21:30:00Z">
        <w:r w:rsidRPr="00B32F91">
          <w:rPr>
            <w:rFonts w:ascii="Times" w:hAnsi="Times" w:cs="Times"/>
          </w:rPr>
          <w:delText>How- ever</w:delText>
        </w:r>
      </w:del>
      <w:r w:rsidRPr="00B32F91">
        <w:rPr>
          <w:rFonts w:ascii="Times" w:hAnsi="Times" w:cs="Times"/>
        </w:rPr>
        <w:t xml:space="preserve">, the general prediction about which word order would benefit from final or initial particles is difficult to make. If a language is verb-initial, should sentence particles come at the start of the turn, or the end of the previous turn? </w:t>
      </w:r>
      <w:ins w:id="297" w:author="Stephen C. Levinson" w:date="2016-06-11T21:30:00Z">
        <w:r w:rsidR="00FD0BEA">
          <w:rPr>
            <w:rFonts w:ascii="Times" w:hAnsi="Times" w:cs="Times"/>
          </w:rPr>
          <w:t xml:space="preserve">At the beginning they would help to buffer the production by the speaker, while at the end they would serve to buffer the next speaker’s production problems. </w:t>
        </w:r>
      </w:ins>
      <w:r w:rsidRPr="00B32F91">
        <w:rPr>
          <w:rFonts w:ascii="Times" w:hAnsi="Times" w:cs="Times"/>
        </w:rPr>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55F393AA" w14:textId="78FDB135"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Sentence particles were included in the model as follows. As well as the three basic word order types, agents could also produce versions with a sentence final or sentence initial particle (</w:t>
      </w:r>
      <w:ins w:id="298" w:author="Stephen C. Levinson" w:date="2016-06-11T21:30:00Z">
        <w:r w:rsidR="00FD0BEA">
          <w:rPr>
            <w:rFonts w:ascii="Times" w:hAnsi="Times" w:cs="Times"/>
          </w:rPr>
          <w:t xml:space="preserve">thus </w:t>
        </w:r>
        <w:r w:rsidRPr="00B32F91">
          <w:rPr>
            <w:rFonts w:ascii="Times" w:hAnsi="Times" w:cs="Times"/>
          </w:rPr>
          <w:t xml:space="preserve">9 </w:t>
        </w:r>
        <w:r w:rsidR="00FD0BEA">
          <w:rPr>
            <w:rFonts w:ascii="Times" w:hAnsi="Times" w:cs="Times"/>
          </w:rPr>
          <w:t>combinations of</w:t>
        </w:r>
      </w:ins>
      <w:del w:id="299" w:author="Stephen C. Levinson" w:date="2016-06-11T21:30:00Z">
        <w:r w:rsidRPr="00B32F91">
          <w:rPr>
            <w:rFonts w:ascii="Times" w:hAnsi="Times" w:cs="Times"/>
          </w:rPr>
          <w:delText>9</w:delText>
        </w:r>
      </w:del>
      <w:r w:rsidRPr="00B32F91">
        <w:rPr>
          <w:rFonts w:ascii="Times" w:hAnsi="Times" w:cs="Times"/>
        </w:rPr>
        <w:t xml:space="preserve"> types to choose from). Turn types with particles were less likely to be picked for production, since they are slightly longer (agents prefer to produce shorter turns). The relative length of particles to other words (verb, subject and object) could be manipulated via a parameter p. From the examples in Japanese, we would expect particles to be shorter than most words. The inclusion of a particle which added distance between verbs in a turn boosted the possibility that the verb can come earlier in a following sentence. </w:t>
      </w:r>
    </w:p>
    <w:p w14:paraId="3970FF54" w14:textId="0A0B0896"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noProof/>
        </w:rPr>
        <w:drawing>
          <wp:inline distT="0" distB="0" distL="0" distR="0" wp14:anchorId="252A3120" wp14:editId="05B8E4C2">
            <wp:extent cx="4946520" cy="2631440"/>
            <wp:effectExtent l="0" t="0" r="6985" b="10160"/>
            <wp:docPr id="1" name="Picture 1" descr="images/pdf/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Particle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9954" cy="2633267"/>
                    </a:xfrm>
                    <a:prstGeom prst="rect">
                      <a:avLst/>
                    </a:prstGeom>
                    <a:noFill/>
                    <a:ln>
                      <a:noFill/>
                    </a:ln>
                  </pic:spPr>
                </pic:pic>
              </a:graphicData>
            </a:graphic>
          </wp:inline>
        </w:drawing>
      </w:r>
    </w:p>
    <w:p w14:paraId="78C1D642"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Figure 4: Sentence particles ‘P’ can act as a ‘buffer’ between turns, taking the crucial information away from the crunch zone. </w:t>
      </w:r>
    </w:p>
    <w:p w14:paraId="22076C4C" w14:textId="77777777" w:rsidR="00B32F91" w:rsidRPr="00B32F91" w:rsidRDefault="00B32F91" w:rsidP="00B32F91">
      <w:pPr>
        <w:widowControl w:val="0"/>
        <w:autoSpaceDE w:val="0"/>
        <w:autoSpaceDN w:val="0"/>
        <w:adjustRightInd w:val="0"/>
        <w:spacing w:after="240"/>
        <w:rPr>
          <w:rFonts w:ascii="Times" w:hAnsi="Times" w:cs="Times"/>
        </w:rPr>
      </w:pPr>
    </w:p>
    <w:p w14:paraId="3F001F45" w14:textId="32D149C2" w:rsidR="00B32F91" w:rsidRPr="00B32F91" w:rsidRDefault="00B32F91"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noProof/>
        </w:rPr>
        <w:drawing>
          <wp:inline distT="0" distB="0" distL="0" distR="0" wp14:anchorId="4523F971" wp14:editId="2709821D">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5586BCDE"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Figure 5: A conversation in Japanese. Square brackets indicate where the next speaker overlaps with the previous one. The utterance final particles are in bold. Adapted from Tanaka (2000), Tokyo 7, p.26. </w:t>
      </w:r>
    </w:p>
    <w:p w14:paraId="3F459ECF"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6CEA365A"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7033FBA6"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3B2204D7"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3.3 Summary of assumptions </w:t>
      </w:r>
    </w:p>
    <w:p w14:paraId="23206EB8" w14:textId="37843803"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Here we summarise the basic assumptions </w:t>
      </w:r>
      <w:ins w:id="300" w:author="Stephen C. Levinson" w:date="2016-06-11T21:30:00Z">
        <w:r w:rsidR="00FD0BEA">
          <w:rPr>
            <w:rFonts w:ascii="Times New Roman" w:hAnsi="Times New Roman" w:cs="Times New Roman"/>
          </w:rPr>
          <w:t>and simplifications</w:t>
        </w:r>
        <w:r w:rsidRPr="00B32F91">
          <w:rPr>
            <w:rFonts w:ascii="Times New Roman" w:hAnsi="Times New Roman" w:cs="Times New Roman"/>
          </w:rPr>
          <w:t xml:space="preserve"> </w:t>
        </w:r>
      </w:ins>
      <w:r w:rsidRPr="00B32F91">
        <w:rPr>
          <w:rFonts w:ascii="Times New Roman" w:hAnsi="Times New Roman" w:cs="Times New Roman"/>
        </w:rPr>
        <w:t xml:space="preserve">of the model: </w:t>
      </w:r>
    </w:p>
    <w:p w14:paraId="2E444EAE"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All turns contain verbs </w:t>
      </w:r>
      <w:r w:rsidRPr="00B32F91">
        <w:rPr>
          <w:rFonts w:ascii="MS Mincho" w:eastAsia="MS Mincho" w:hAnsi="MS Mincho" w:cs="MS Mincho"/>
        </w:rPr>
        <w:t> </w:t>
      </w:r>
    </w:p>
    <w:p w14:paraId="0D8B27C8"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We do not model semantics or detailed syntax/morphology </w:t>
      </w:r>
      <w:r w:rsidRPr="00B32F91">
        <w:rPr>
          <w:rFonts w:ascii="MS Mincho" w:eastAsia="MS Mincho" w:hAnsi="MS Mincho" w:cs="MS Mincho"/>
        </w:rPr>
        <w:t> </w:t>
      </w:r>
    </w:p>
    <w:p w14:paraId="2E81CA78"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Speakers must minimise gaps and overlaps </w:t>
      </w:r>
      <w:r w:rsidRPr="00B32F91">
        <w:rPr>
          <w:rFonts w:ascii="MS Mincho" w:eastAsia="MS Mincho" w:hAnsi="MS Mincho" w:cs="MS Mincho"/>
        </w:rPr>
        <w:t> </w:t>
      </w:r>
    </w:p>
    <w:p w14:paraId="44413AE1" w14:textId="6665AB5F"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Planning crucial elements is increasingly difficult as </w:t>
      </w:r>
      <w:ins w:id="301" w:author="Stephen C. Levinson" w:date="2016-06-11T21:30:00Z">
        <w:r w:rsidR="00FD0BEA">
          <w:rPr>
            <w:rFonts w:ascii="Times New Roman" w:hAnsi="Times New Roman" w:cs="Times New Roman"/>
          </w:rPr>
          <w:t>they</w:t>
        </w:r>
        <w:r w:rsidR="00FD0BEA" w:rsidRPr="00B32F91">
          <w:rPr>
            <w:rFonts w:ascii="Times New Roman" w:hAnsi="Times New Roman" w:cs="Times New Roman"/>
          </w:rPr>
          <w:t xml:space="preserve"> </w:t>
        </w:r>
        <w:r w:rsidRPr="00B32F91">
          <w:rPr>
            <w:rFonts w:ascii="Times New Roman" w:hAnsi="Times New Roman" w:cs="Times New Roman"/>
          </w:rPr>
          <w:t>approach</w:t>
        </w:r>
      </w:ins>
      <w:del w:id="302" w:author="Stephen C. Levinson" w:date="2016-06-11T21:30:00Z">
        <w:r w:rsidRPr="00B32F91">
          <w:rPr>
            <w:rFonts w:ascii="Times New Roman" w:hAnsi="Times New Roman" w:cs="Times New Roman"/>
          </w:rPr>
          <w:delText>it approaches</w:delText>
        </w:r>
      </w:del>
      <w:r w:rsidRPr="00B32F91">
        <w:rPr>
          <w:rFonts w:ascii="Times New Roman" w:hAnsi="Times New Roman" w:cs="Times New Roman"/>
        </w:rPr>
        <w:t xml:space="preserve"> the ‘crunch zone’ </w:t>
      </w:r>
      <w:r w:rsidRPr="00B32F91">
        <w:rPr>
          <w:rFonts w:ascii="MS Mincho" w:eastAsia="MS Mincho" w:hAnsi="MS Mincho" w:cs="MS Mincho"/>
        </w:rPr>
        <w:t> </w:t>
      </w:r>
    </w:p>
    <w:p w14:paraId="157CA90D"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Verbs are crucial elements (they are hard to plan) </w:t>
      </w:r>
      <w:r w:rsidRPr="00B32F91">
        <w:rPr>
          <w:rFonts w:ascii="MS Mincho" w:eastAsia="MS Mincho" w:hAnsi="MS Mincho" w:cs="MS Mincho"/>
        </w:rPr>
        <w:t> </w:t>
      </w:r>
    </w:p>
    <w:p w14:paraId="6A6E0CFF"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The production cost of sentence is related to sentence length (though in the </w:t>
      </w:r>
      <w:del w:id="303" w:author="Stephen C. Levinson" w:date="2016-06-11T21:30:00Z">
        <w:r w:rsidRPr="00B32F91">
          <w:rPr>
            <w:rFonts w:ascii="MS Mincho" w:eastAsia="MS Mincho" w:hAnsi="MS Mincho" w:cs="MS Mincho"/>
          </w:rPr>
          <w:delText> </w:delText>
        </w:r>
      </w:del>
      <w:r w:rsidRPr="00B32F91">
        <w:rPr>
          <w:rFonts w:ascii="Times New Roman" w:hAnsi="Times New Roman" w:cs="Times New Roman"/>
        </w:rPr>
        <w:t xml:space="preserve">main model all sentences have the same length) </w:t>
      </w:r>
      <w:r w:rsidRPr="00B32F91">
        <w:rPr>
          <w:rFonts w:ascii="MS Mincho" w:eastAsia="MS Mincho" w:hAnsi="MS Mincho" w:cs="MS Mincho"/>
        </w:rPr>
        <w:t> </w:t>
      </w:r>
    </w:p>
    <w:p w14:paraId="1AF57219"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In cultural evolution, agents learn by observing others and storing examples of behaviour </w:t>
      </w:r>
      <w:r w:rsidRPr="00B32F91">
        <w:rPr>
          <w:rFonts w:ascii="MS Mincho" w:eastAsia="MS Mincho" w:hAnsi="MS Mincho" w:cs="MS Mincho"/>
        </w:rPr>
        <w:t> </w:t>
      </w:r>
    </w:p>
    <w:p w14:paraId="5526EC4B"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Generations are discrete </w:t>
      </w:r>
      <w:r w:rsidRPr="00B32F91">
        <w:rPr>
          <w:rFonts w:ascii="MS Mincho" w:eastAsia="MS Mincho" w:hAnsi="MS Mincho" w:cs="MS Mincho"/>
        </w:rPr>
        <w:t> </w:t>
      </w:r>
    </w:p>
    <w:p w14:paraId="5143D076" w14:textId="725FD0FE" w:rsidR="00286729" w:rsidRPr="00B32F91" w:rsidRDefault="00286729" w:rsidP="00286729">
      <w:pPr>
        <w:widowControl w:val="0"/>
        <w:tabs>
          <w:tab w:val="left" w:pos="220"/>
          <w:tab w:val="left" w:pos="720"/>
        </w:tabs>
        <w:autoSpaceDE w:val="0"/>
        <w:autoSpaceDN w:val="0"/>
        <w:adjustRightInd w:val="0"/>
        <w:spacing w:after="320"/>
        <w:rPr>
          <w:rFonts w:ascii="MS Mincho" w:eastAsia="MS Mincho" w:hAnsi="MS Mincho" w:cs="MS Mincho"/>
        </w:rPr>
      </w:pPr>
      <w:r w:rsidRPr="00B32F91">
        <w:rPr>
          <w:rFonts w:ascii="Times New Roman" w:hAnsi="Times New Roman" w:cs="Times New Roman"/>
        </w:rPr>
        <w:t xml:space="preserve">Clearly, these assumptions are idealisations, and </w:t>
      </w:r>
      <w:ins w:id="304" w:author="Stephen C. Levinson" w:date="2016-06-11T21:30:00Z">
        <w:r w:rsidR="001D5A3A">
          <w:rPr>
            <w:rFonts w:ascii="Times New Roman" w:hAnsi="Times New Roman" w:cs="Times New Roman"/>
          </w:rPr>
          <w:t>the actual factors are much</w:t>
        </w:r>
        <w:r w:rsidRPr="00B32F91">
          <w:rPr>
            <w:rFonts w:ascii="Times New Roman" w:hAnsi="Times New Roman" w:cs="Times New Roman"/>
          </w:rPr>
          <w:t xml:space="preserve"> </w:t>
        </w:r>
      </w:ins>
      <w:del w:id="305" w:author="Stephen C. Levinson" w:date="2016-06-11T21:30:00Z">
        <w:r w:rsidRPr="00B32F91">
          <w:rPr>
            <w:rFonts w:ascii="Times New Roman" w:hAnsi="Times New Roman" w:cs="Times New Roman"/>
          </w:rPr>
          <w:delText xml:space="preserve">language is </w:delText>
        </w:r>
      </w:del>
      <w:r w:rsidRPr="00B32F91">
        <w:rPr>
          <w:rFonts w:ascii="Times New Roman" w:hAnsi="Times New Roman" w:cs="Times New Roman"/>
        </w:rPr>
        <w:t>more complex tha</w:t>
      </w:r>
      <w:ins w:id="306" w:author="Stephen C. Levinson" w:date="2016-06-11T21:30:00Z">
        <w:r w:rsidR="001D5A3A">
          <w:rPr>
            <w:rFonts w:ascii="Times New Roman" w:hAnsi="Times New Roman" w:cs="Times New Roman"/>
          </w:rPr>
          <w:t>n</w:t>
        </w:r>
      </w:ins>
      <w:del w:id="307" w:author="Stephen C. Levinson" w:date="2016-06-11T21:30:00Z">
        <w:r w:rsidRPr="00B32F91">
          <w:rPr>
            <w:rFonts w:ascii="Times New Roman" w:hAnsi="Times New Roman" w:cs="Times New Roman"/>
          </w:rPr>
          <w:delText>t</w:delText>
        </w:r>
      </w:del>
      <w:r w:rsidRPr="00B32F91">
        <w:rPr>
          <w:rFonts w:ascii="Times New Roman" w:hAnsi="Times New Roman" w:cs="Times New Roman"/>
        </w:rPr>
        <w:t xml:space="preserve"> this. </w:t>
      </w:r>
      <w:ins w:id="308" w:author="Stephen C. Levinson" w:date="2016-06-11T21:30:00Z">
        <w:r w:rsidR="00FD0BEA">
          <w:rPr>
            <w:rFonts w:ascii="Times New Roman" w:hAnsi="Times New Roman" w:cs="Times New Roman"/>
          </w:rPr>
          <w:t>As noted earlier,</w:t>
        </w:r>
      </w:ins>
      <w:del w:id="309" w:author="Stephen C. Levinson" w:date="2016-06-11T21:30:00Z">
        <w:r w:rsidRPr="00B32F91">
          <w:rPr>
            <w:rFonts w:ascii="Times New Roman" w:hAnsi="Times New Roman" w:cs="Times New Roman"/>
          </w:rPr>
          <w:delText>Even</w:delText>
        </w:r>
      </w:del>
      <w:r w:rsidRPr="00B32F91">
        <w:rPr>
          <w:rFonts w:ascii="Times New Roman" w:hAnsi="Times New Roman" w:cs="Times New Roman"/>
        </w:rPr>
        <w:t xml:space="preserve"> the assumption that all turns contain verbs is clearly </w:t>
      </w:r>
      <w:ins w:id="310" w:author="Stephen C. Levinson" w:date="2016-06-11T21:30:00Z">
        <w:r w:rsidR="00FD0BEA">
          <w:rPr>
            <w:rFonts w:ascii="Times New Roman" w:hAnsi="Times New Roman" w:cs="Times New Roman"/>
          </w:rPr>
          <w:t>counterfactual, given the elliptical nature of many responses</w:t>
        </w:r>
        <w:r w:rsidRPr="00B32F91">
          <w:rPr>
            <w:rFonts w:ascii="Times New Roman" w:hAnsi="Times New Roman" w:cs="Times New Roman"/>
          </w:rPr>
          <w:t>.</w:t>
        </w:r>
      </w:ins>
      <w:del w:id="311" w:author="Stephen C. Levinson" w:date="2016-06-11T21:30:00Z">
        <w:r w:rsidRPr="00B32F91">
          <w:rPr>
            <w:rFonts w:ascii="Times New Roman" w:hAnsi="Times New Roman" w:cs="Times New Roman"/>
          </w:rPr>
          <w:delText>wrong when looking at ordinary conversation.</w:delText>
        </w:r>
      </w:del>
      <w:r w:rsidRPr="00B32F91">
        <w:rPr>
          <w:rFonts w:ascii="Times New Roman" w:hAnsi="Times New Roman" w:cs="Times New Roman"/>
        </w:rPr>
        <w:t xml:space="preserve"> However, as a starting point, we think that this </w:t>
      </w:r>
      <w:ins w:id="312" w:author="Stephen C. Levinson" w:date="2016-06-11T21:30:00Z">
        <w:r w:rsidR="00FD0BEA">
          <w:rPr>
            <w:rFonts w:ascii="Times New Roman" w:hAnsi="Times New Roman" w:cs="Times New Roman"/>
          </w:rPr>
          <w:t>model captures some of the crucial constraints on interactive language use under temporal pressure</w:t>
        </w:r>
        <w:r w:rsidRPr="00B32F91">
          <w:rPr>
            <w:rFonts w:ascii="Times New Roman" w:hAnsi="Times New Roman" w:cs="Times New Roman"/>
          </w:rPr>
          <w:t>.</w:t>
        </w:r>
      </w:ins>
      <w:del w:id="313" w:author="Stephen C. Levinson" w:date="2016-06-11T21:30:00Z">
        <w:r w:rsidRPr="00B32F91">
          <w:rPr>
            <w:rFonts w:ascii="Times New Roman" w:hAnsi="Times New Roman" w:cs="Times New Roman"/>
          </w:rPr>
          <w:delText>is reasonable.</w:delText>
        </w:r>
      </w:del>
      <w:r w:rsidRPr="00B32F91">
        <w:rPr>
          <w:rFonts w:ascii="Times New Roman" w:hAnsi="Times New Roman" w:cs="Times New Roman"/>
        </w:rPr>
        <w:t xml:space="preserve"> We are attempting to construct the simplest model which will help us think about the </w:t>
      </w:r>
      <w:ins w:id="314" w:author="Stephen C. Levinson" w:date="2016-06-11T21:30:00Z">
        <w:r w:rsidR="001D5A3A">
          <w:rPr>
            <w:rFonts w:ascii="Times New Roman" w:hAnsi="Times New Roman" w:cs="Times New Roman"/>
          </w:rPr>
          <w:t>intricate inter-</w:t>
        </w:r>
        <w:r w:rsidRPr="00B32F91">
          <w:rPr>
            <w:rFonts w:ascii="Times New Roman" w:hAnsi="Times New Roman" w:cs="Times New Roman"/>
          </w:rPr>
          <w:t xml:space="preserve"> </w:t>
        </w:r>
      </w:ins>
      <w:r w:rsidRPr="00B32F91">
        <w:rPr>
          <w:rFonts w:ascii="Times New Roman" w:hAnsi="Times New Roman" w:cs="Times New Roman"/>
        </w:rPr>
        <w:t xml:space="preserve">relationships between conversation, cognition and cultural evolution. One way to </w:t>
      </w:r>
      <w:ins w:id="315" w:author="Stephen C. Levinson" w:date="2016-06-11T21:30:00Z">
        <w:r w:rsidR="001D5A3A">
          <w:rPr>
            <w:rFonts w:ascii="Times New Roman" w:hAnsi="Times New Roman" w:cs="Times New Roman"/>
          </w:rPr>
          <w:t>construe</w:t>
        </w:r>
      </w:ins>
      <w:del w:id="316" w:author="Stephen C. Levinson" w:date="2016-06-11T21:30:00Z">
        <w:r w:rsidRPr="00B32F91">
          <w:rPr>
            <w:rFonts w:ascii="Times New Roman" w:hAnsi="Times New Roman" w:cs="Times New Roman"/>
          </w:rPr>
          <w:delText>think about</w:delText>
        </w:r>
      </w:del>
      <w:r w:rsidRPr="00B32F91">
        <w:rPr>
          <w:rFonts w:ascii="Times New Roman" w:hAnsi="Times New Roman" w:cs="Times New Roman"/>
        </w:rPr>
        <w:t xml:space="preserve"> the model is that it </w:t>
      </w:r>
      <w:ins w:id="317" w:author="Stephen C. Levinson" w:date="2016-06-11T21:30:00Z">
        <w:r w:rsidR="001D5A3A">
          <w:rPr>
            <w:rFonts w:ascii="Times New Roman" w:hAnsi="Times New Roman" w:cs="Times New Roman"/>
          </w:rPr>
          <w:t>captures</w:t>
        </w:r>
      </w:ins>
      <w:del w:id="318" w:author="Stephen C. Levinson" w:date="2016-06-11T21:30:00Z">
        <w:r w:rsidRPr="00B32F91">
          <w:rPr>
            <w:rFonts w:ascii="Times New Roman" w:hAnsi="Times New Roman" w:cs="Times New Roman"/>
          </w:rPr>
          <w:delText>is modelling</w:delText>
        </w:r>
      </w:del>
      <w:r w:rsidRPr="00B32F91">
        <w:rPr>
          <w:rFonts w:ascii="Times New Roman" w:hAnsi="Times New Roman" w:cs="Times New Roman"/>
        </w:rPr>
        <w:t xml:space="preserve"> only some conversations, not every interaction between agents, and that the selective pressure only applies in turns which match the conditions above. </w:t>
      </w:r>
      <w:r w:rsidRPr="00B32F91">
        <w:rPr>
          <w:rFonts w:ascii="MS Mincho" w:eastAsia="MS Mincho" w:hAnsi="MS Mincho" w:cs="MS Mincho"/>
        </w:rPr>
        <w:t> </w:t>
      </w:r>
    </w:p>
    <w:p w14:paraId="31A12931" w14:textId="77777777" w:rsidR="00286729" w:rsidRPr="00B32F91" w:rsidRDefault="00286729" w:rsidP="00286729">
      <w:pPr>
        <w:widowControl w:val="0"/>
        <w:tabs>
          <w:tab w:val="left" w:pos="220"/>
          <w:tab w:val="left" w:pos="720"/>
        </w:tabs>
        <w:autoSpaceDE w:val="0"/>
        <w:autoSpaceDN w:val="0"/>
        <w:adjustRightInd w:val="0"/>
        <w:spacing w:after="320"/>
        <w:rPr>
          <w:rFonts w:ascii="MS Mincho" w:eastAsia="MS Mincho" w:hAnsi="MS Mincho" w:cs="MS Mincho"/>
        </w:rPr>
      </w:pPr>
      <w:r w:rsidRPr="00B32F91">
        <w:rPr>
          <w:rFonts w:ascii="Times New Roman" w:hAnsi="Times New Roman" w:cs="Times New Roman"/>
        </w:rPr>
        <w:t xml:space="preserve">4 Results </w:t>
      </w:r>
      <w:r w:rsidRPr="00B32F91">
        <w:rPr>
          <w:rFonts w:ascii="MS Mincho" w:eastAsia="MS Mincho" w:hAnsi="MS Mincho" w:cs="MS Mincho"/>
        </w:rPr>
        <w:t> </w:t>
      </w:r>
    </w:p>
    <w:p w14:paraId="0EB60CFA" w14:textId="491E6DEE" w:rsidR="00286729" w:rsidRPr="00B32F91" w:rsidRDefault="00286729" w:rsidP="00286729">
      <w:pPr>
        <w:widowControl w:val="0"/>
        <w:tabs>
          <w:tab w:val="left" w:pos="220"/>
          <w:tab w:val="left" w:pos="720"/>
        </w:tabs>
        <w:autoSpaceDE w:val="0"/>
        <w:autoSpaceDN w:val="0"/>
        <w:adjustRightInd w:val="0"/>
        <w:spacing w:after="320"/>
        <w:rPr>
          <w:del w:id="319" w:author="Stephen C. Levinson" w:date="2016-06-11T21:30:00Z"/>
          <w:rFonts w:ascii="Times New Roman" w:hAnsi="Times New Roman" w:cs="Times New Roman"/>
        </w:rPr>
      </w:pPr>
      <w:r w:rsidRPr="00B32F91">
        <w:rPr>
          <w:rFonts w:ascii="Times New Roman" w:hAnsi="Times New Roman" w:cs="Times New Roman"/>
        </w:rPr>
        <w:t>Figure 4 shows</w:t>
      </w:r>
      <w:ins w:id="320" w:author="Stephen C. Levinson" w:date="2016-06-11T21:30:00Z">
        <w:r w:rsidR="001D5A3A">
          <w:rPr>
            <w:rFonts w:ascii="Times New Roman" w:hAnsi="Times New Roman" w:cs="Times New Roman"/>
          </w:rPr>
          <w:t>, as an example of the kinds of results obtained,</w:t>
        </w:r>
      </w:ins>
      <w:r w:rsidRPr="00B32F91">
        <w:rPr>
          <w:rFonts w:ascii="Times New Roman" w:hAnsi="Times New Roman" w:cs="Times New Roman"/>
        </w:rPr>
        <w:t xml:space="preserve"> three independent runs of the model with a population of 10 agents taking 2 conversations of 10 turns each (noise level β = 0.01). Along the horizontal axis we see generations and each line represents how the frequency of each type of </w:t>
      </w:r>
      <w:ins w:id="321" w:author="Stephen C. Levinson" w:date="2016-06-11T21:30:00Z">
        <w:r w:rsidR="001D5A3A">
          <w:rPr>
            <w:rFonts w:ascii="Times New Roman" w:hAnsi="Times New Roman" w:cs="Times New Roman"/>
          </w:rPr>
          <w:t xml:space="preserve">basic word-order (or major </w:t>
        </w:r>
      </w:ins>
      <w:del w:id="322" w:author="Stephen C. Levinson" w:date="2016-06-11T21:30:00Z">
        <w:r w:rsidRPr="00B32F91">
          <w:rPr>
            <w:rFonts w:ascii="MS Mincho" w:eastAsia="MS Mincho" w:hAnsi="MS Mincho" w:cs="MS Mincho"/>
          </w:rPr>
          <w:delText> </w:delText>
        </w:r>
        <w:r w:rsidRPr="00B32F91">
          <w:rPr>
            <w:rFonts w:ascii="Times New Roman" w:hAnsi="Times New Roman" w:cs="Times New Roman"/>
          </w:rPr>
          <w:delText xml:space="preserve">10 </w:delText>
        </w:r>
        <w:r w:rsidRPr="00B32F91">
          <w:rPr>
            <w:rFonts w:ascii="MS Mincho" w:eastAsia="MS Mincho" w:hAnsi="MS Mincho" w:cs="MS Mincho"/>
          </w:rPr>
          <w:delText> </w:delText>
        </w:r>
      </w:del>
    </w:p>
    <w:p w14:paraId="791C93EE" w14:textId="2F6C1522" w:rsidR="00286729" w:rsidRPr="00B32F91" w:rsidRDefault="00286729" w:rsidP="00F46F70">
      <w:pPr>
        <w:widowControl w:val="0"/>
        <w:tabs>
          <w:tab w:val="left" w:pos="220"/>
          <w:tab w:val="left" w:pos="720"/>
        </w:tabs>
        <w:autoSpaceDE w:val="0"/>
        <w:autoSpaceDN w:val="0"/>
        <w:adjustRightInd w:val="0"/>
        <w:spacing w:after="320"/>
        <w:rPr>
          <w:rFonts w:ascii="Times New Roman" w:hAnsi="Times New Roman" w:cs="Times New Roman"/>
        </w:rPr>
        <w:pPrChange w:id="323" w:author="Stephen C. Levinson" w:date="2016-06-11T21:30:00Z">
          <w:pPr>
            <w:widowControl w:val="0"/>
            <w:autoSpaceDE w:val="0"/>
            <w:autoSpaceDN w:val="0"/>
            <w:adjustRightInd w:val="0"/>
            <w:spacing w:after="240"/>
          </w:pPr>
        </w:pPrChange>
      </w:pPr>
      <w:r w:rsidRPr="00B32F91">
        <w:rPr>
          <w:rFonts w:ascii="Times New Roman" w:hAnsi="Times New Roman" w:cs="Times New Roman"/>
        </w:rPr>
        <w:t xml:space="preserve">sentence </w:t>
      </w:r>
      <w:ins w:id="324" w:author="Stephen C. Levinson" w:date="2016-06-11T21:30:00Z">
        <w:r w:rsidR="001D5A3A">
          <w:rPr>
            <w:rFonts w:ascii="Times New Roman" w:hAnsi="Times New Roman" w:cs="Times New Roman"/>
          </w:rPr>
          <w:t xml:space="preserve">type) </w:t>
        </w:r>
      </w:ins>
      <w:r w:rsidRPr="00B32F91">
        <w:rPr>
          <w:rFonts w:ascii="Times New Roman" w:hAnsi="Times New Roman" w:cs="Times New Roman"/>
        </w:rPr>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p>
    <w:p w14:paraId="58640BBE" w14:textId="607392BD"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4: Proportions of each turn type used at each generation for three </w:t>
      </w:r>
      <w:ins w:id="325" w:author="Stephen C. Levinson" w:date="2016-06-11T21:30:00Z">
        <w:r w:rsidRPr="00B32F91">
          <w:rPr>
            <w:rFonts w:ascii="Times New Roman" w:hAnsi="Times New Roman" w:cs="Times New Roman"/>
            <w:b/>
          </w:rPr>
          <w:t>independent</w:t>
        </w:r>
      </w:ins>
      <w:del w:id="326" w:author="Stephen C. Levinson" w:date="2016-06-11T21:30:00Z">
        <w:r w:rsidRPr="00B32F91">
          <w:rPr>
            <w:rFonts w:ascii="Times New Roman" w:hAnsi="Times New Roman" w:cs="Times New Roman"/>
            <w:b/>
          </w:rPr>
          <w:delText>inde- pendent</w:delText>
        </w:r>
      </w:del>
      <w:r w:rsidRPr="00B32F91">
        <w:rPr>
          <w:rFonts w:ascii="Times New Roman" w:hAnsi="Times New Roman" w:cs="Times New Roman"/>
          <w:b/>
        </w:rPr>
        <w:t xml:space="preserve"> runs of the main model. </w:t>
      </w:r>
    </w:p>
    <w:p w14:paraId="112362A6" w14:textId="2FA680C0" w:rsidR="00286729" w:rsidRPr="00B32F91" w:rsidRDefault="001D5A3A" w:rsidP="00286729">
      <w:pPr>
        <w:widowControl w:val="0"/>
        <w:autoSpaceDE w:val="0"/>
        <w:autoSpaceDN w:val="0"/>
        <w:adjustRightInd w:val="0"/>
        <w:spacing w:after="240"/>
        <w:rPr>
          <w:rFonts w:ascii="Times New Roman" w:hAnsi="Times New Roman" w:cs="Times New Roman"/>
        </w:rPr>
      </w:pPr>
      <w:ins w:id="327" w:author="Stephen C. Levinson" w:date="2016-06-11T21:30:00Z">
        <w:r>
          <w:rPr>
            <w:rFonts w:ascii="Times New Roman" w:hAnsi="Times New Roman" w:cs="Times New Roman"/>
          </w:rPr>
          <w:t>In fact, w</w:t>
        </w:r>
        <w:r w:rsidR="00286729" w:rsidRPr="00B32F91">
          <w:rPr>
            <w:rFonts w:ascii="Times New Roman" w:hAnsi="Times New Roman" w:cs="Times New Roman"/>
          </w:rPr>
          <w:t>e</w:t>
        </w:r>
      </w:ins>
      <w:del w:id="328" w:author="Stephen C. Levinson" w:date="2016-06-11T21:30:00Z">
        <w:r w:rsidR="00286729" w:rsidRPr="00B32F91">
          <w:rPr>
            <w:rFonts w:ascii="Times New Roman" w:hAnsi="Times New Roman" w:cs="Times New Roman"/>
          </w:rPr>
          <w:delText>We</w:delText>
        </w:r>
      </w:del>
      <w:r w:rsidR="00286729" w:rsidRPr="00B32F91">
        <w:rPr>
          <w:rFonts w:ascii="Times New Roman" w:hAnsi="Times New Roman" w:cs="Times New Roman"/>
        </w:rPr>
        <w:t xml:space="preserve"> ran the model 1000 times </w:t>
      </w:r>
      <w:ins w:id="329" w:author="Stephen C. Levinson" w:date="2016-06-11T21:30:00Z">
        <w:r>
          <w:rPr>
            <w:rFonts w:ascii="Times New Roman" w:hAnsi="Times New Roman" w:cs="Times New Roman"/>
          </w:rPr>
          <w:t xml:space="preserve">and </w:t>
        </w:r>
      </w:ins>
      <w:r w:rsidR="00286729" w:rsidRPr="00B32F91">
        <w:rPr>
          <w:rFonts w:ascii="Times New Roman" w:hAnsi="Times New Roman" w:cs="Times New Roman"/>
        </w:rPr>
        <w:t>measured the proportion of runs that converge to each word</w:t>
      </w:r>
      <w:ins w:id="330" w:author="Stephen C. Levinson" w:date="2016-06-11T21:30:00Z">
        <w:r>
          <w:rPr>
            <w:rFonts w:ascii="Times New Roman" w:hAnsi="Times New Roman" w:cs="Times New Roman"/>
          </w:rPr>
          <w:t>-</w:t>
        </w:r>
      </w:ins>
      <w:del w:id="331" w:author="Stephen C. Levinson" w:date="2016-06-11T21:30:00Z">
        <w:r w:rsidR="00286729" w:rsidRPr="00B32F91">
          <w:rPr>
            <w:rFonts w:ascii="Times New Roman" w:hAnsi="Times New Roman" w:cs="Times New Roman"/>
          </w:rPr>
          <w:delText xml:space="preserve"> </w:delText>
        </w:r>
      </w:del>
      <w:r w:rsidR="00286729" w:rsidRPr="00B32F91">
        <w:rPr>
          <w:rFonts w:ascii="Times New Roman" w:hAnsi="Times New Roman" w:cs="Times New Roman"/>
        </w:rPr>
        <w:t>order type</w:t>
      </w:r>
      <w:ins w:id="332" w:author="Stephen C. Levinson" w:date="2016-06-11T21:30:00Z">
        <w:r>
          <w:rPr>
            <w:rFonts w:ascii="Times New Roman" w:hAnsi="Times New Roman" w:cs="Times New Roman"/>
          </w:rPr>
          <w:t xml:space="preserve"> on each run</w:t>
        </w:r>
      </w:ins>
      <w:r w:rsidR="00286729" w:rsidRPr="00B32F91">
        <w:rPr>
          <w:rFonts w:ascii="Times New Roman" w:hAnsi="Times New Roman" w:cs="Times New Roman"/>
        </w:rPr>
        <w:t>. In every simulation, the population converged on a single word order type within 100 generations</w:t>
      </w:r>
      <w:ins w:id="333" w:author="Stephen C. Levinson" w:date="2016-06-11T21:30:00Z">
        <w:r>
          <w:rPr>
            <w:rFonts w:ascii="Times New Roman" w:hAnsi="Times New Roman" w:cs="Times New Roman"/>
          </w:rPr>
          <w:t>, itself an interesting result</w:t>
        </w:r>
        <w:r w:rsidR="00286729" w:rsidRPr="00B32F91">
          <w:rPr>
            <w:rFonts w:ascii="Times New Roman" w:hAnsi="Times New Roman" w:cs="Times New Roman"/>
          </w:rPr>
          <w:t>.</w:t>
        </w:r>
      </w:ins>
      <w:del w:id="334" w:author="Stephen C. Levinson" w:date="2016-06-11T21:30:00Z">
        <w:r w:rsidR="00286729" w:rsidRPr="00B32F91">
          <w:rPr>
            <w:rFonts w:ascii="Times New Roman" w:hAnsi="Times New Roman" w:cs="Times New Roman"/>
          </w:rPr>
          <w:delText>.</w:delText>
        </w:r>
      </w:del>
      <w:r w:rsidR="00286729" w:rsidRPr="00B32F91">
        <w:rPr>
          <w:rFonts w:ascii="Times New Roman" w:hAnsi="Times New Roman" w:cs="Times New Roman"/>
        </w:rPr>
        <w:t xml:space="preserve"> Figure 5 shows the </w:t>
      </w:r>
      <w:ins w:id="335" w:author="Stephen C. Levinson" w:date="2016-06-11T21:30:00Z">
        <w:r w:rsidR="00286729" w:rsidRPr="00B32F91">
          <w:rPr>
            <w:rFonts w:ascii="Times New Roman" w:hAnsi="Times New Roman" w:cs="Times New Roman"/>
          </w:rPr>
          <w:t>result</w:t>
        </w:r>
        <w:r>
          <w:rPr>
            <w:rFonts w:ascii="Times New Roman" w:hAnsi="Times New Roman" w:cs="Times New Roman"/>
          </w:rPr>
          <w:t>ing proportions of word orders in two different conditions</w:t>
        </w:r>
      </w:ins>
      <w:del w:id="336" w:author="Stephen C. Levinson" w:date="2016-06-11T21:30:00Z">
        <w:r w:rsidR="00286729" w:rsidRPr="00B32F91">
          <w:rPr>
            <w:rFonts w:ascii="Times New Roman" w:hAnsi="Times New Roman" w:cs="Times New Roman"/>
          </w:rPr>
          <w:delText>results</w:delText>
        </w:r>
      </w:del>
      <w:r w:rsidR="00286729" w:rsidRPr="00B32F91">
        <w:rPr>
          <w:rFonts w:ascii="Times New Roman" w:hAnsi="Times New Roman" w:cs="Times New Roman"/>
        </w:rPr>
        <w:t xml:space="preserve"> (α = 0.1). When agents only have conversations with 1 turn (no constraints from turn taking), then each word order type is equally likely to win. When turns follow each other within a conversation, the proportions look </w:t>
      </w:r>
      <w:ins w:id="337" w:author="Stephen C. Levinson" w:date="2016-06-11T21:30:00Z">
        <w:r>
          <w:rPr>
            <w:rFonts w:ascii="Times New Roman" w:hAnsi="Times New Roman" w:cs="Times New Roman"/>
          </w:rPr>
          <w:t>very close to</w:t>
        </w:r>
      </w:ins>
      <w:del w:id="338" w:author="Stephen C. Levinson" w:date="2016-06-11T21:30:00Z">
        <w:r w:rsidR="00286729" w:rsidRPr="00B32F91">
          <w:rPr>
            <w:rFonts w:ascii="Times New Roman" w:hAnsi="Times New Roman" w:cs="Times New Roman"/>
          </w:rPr>
          <w:delText>qualitatively like</w:delText>
        </w:r>
      </w:del>
      <w:r w:rsidR="00286729" w:rsidRPr="00B32F91">
        <w:rPr>
          <w:rFonts w:ascii="Times New Roman" w:hAnsi="Times New Roman" w:cs="Times New Roman"/>
        </w:rPr>
        <w:t xml:space="preserve"> the actual </w:t>
      </w:r>
      <w:ins w:id="339" w:author="Stephen C. Levinson" w:date="2016-06-11T21:30:00Z">
        <w:r>
          <w:rPr>
            <w:rFonts w:ascii="Times New Roman" w:hAnsi="Times New Roman" w:cs="Times New Roman"/>
          </w:rPr>
          <w:t xml:space="preserve">‘natural’ </w:t>
        </w:r>
      </w:ins>
      <w:r w:rsidR="00286729" w:rsidRPr="00B32F91">
        <w:rPr>
          <w:rFonts w:ascii="Times New Roman" w:hAnsi="Times New Roman" w:cs="Times New Roman"/>
        </w:rPr>
        <w:t>distribution of word orders we see in real languages</w:t>
      </w:r>
      <w:ins w:id="340" w:author="Stephen C. Levinson" w:date="2016-06-11T21:30:00Z">
        <w:r>
          <w:rPr>
            <w:rFonts w:ascii="Times New Roman" w:hAnsi="Times New Roman" w:cs="Times New Roman"/>
          </w:rPr>
          <w:t xml:space="preserve">, as measured by the </w:t>
        </w:r>
        <w:r w:rsidR="00404C72">
          <w:rPr>
            <w:rFonts w:ascii="Times New Roman" w:hAnsi="Times New Roman" w:cs="Times New Roman"/>
          </w:rPr>
          <w:t>proportions of word-orders in the language isolates of the world, where</w:t>
        </w:r>
      </w:ins>
      <w:del w:id="341" w:author="Stephen C. Levinson" w:date="2016-06-11T21:30:00Z">
        <w:r w:rsidR="00286729" w:rsidRPr="00B32F91">
          <w:rPr>
            <w:rFonts w:ascii="Times New Roman" w:hAnsi="Times New Roman" w:cs="Times New Roman"/>
          </w:rPr>
          <w:delText>:</w:delText>
        </w:r>
      </w:del>
      <w:r w:rsidR="00286729" w:rsidRPr="00B32F91">
        <w:rPr>
          <w:rFonts w:ascii="Times New Roman" w:hAnsi="Times New Roman" w:cs="Times New Roman"/>
        </w:rPr>
        <w:t xml:space="preserve"> SOV is most frequent followed by SVO and VSO. </w:t>
      </w:r>
    </w:p>
    <w:p w14:paraId="158C3FFE" w14:textId="21A616E6"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Essentially, the turn taking constraints impose a bias for pushing the verb out of the crunch zone to the end of the sentence. However, one crucial result is that although there is a small proportion of populations with VSO order, within those populations all agents are using VSO order. That is, the model is producing the two target phenomena: convergence within populations and a bias for verb-later orders </w:t>
      </w:r>
      <w:ins w:id="342" w:author="Stephen C. Levinson" w:date="2016-06-11T21:30:00Z">
        <w:r w:rsidR="00404C72">
          <w:rPr>
            <w:rFonts w:ascii="Times New Roman" w:hAnsi="Times New Roman" w:cs="Times New Roman"/>
          </w:rPr>
          <w:t>across</w:t>
        </w:r>
      </w:ins>
      <w:del w:id="343" w:author="Stephen C. Levinson" w:date="2016-06-11T21:30:00Z">
        <w:r w:rsidRPr="00B32F91">
          <w:rPr>
            <w:rFonts w:ascii="Times New Roman" w:hAnsi="Times New Roman" w:cs="Times New Roman"/>
          </w:rPr>
          <w:delText>between</w:delText>
        </w:r>
      </w:del>
      <w:r w:rsidRPr="00B32F91">
        <w:rPr>
          <w:rFonts w:ascii="Times New Roman" w:hAnsi="Times New Roman" w:cs="Times New Roman"/>
        </w:rPr>
        <w:t xml:space="preserve"> populations. </w:t>
      </w:r>
    </w:p>
    <w:p w14:paraId="407FA3E7" w14:textId="7BC9448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5: Proportions of each turn type that 1000 generations converge to in: a model without pressures for turn taking (left); a model with turn taking constraints (middle); and actual language data </w:t>
      </w:r>
      <w:ins w:id="344" w:author="Stephen C. Levinson" w:date="2016-06-11T21:30:00Z">
        <w:r w:rsidR="00404C72">
          <w:rPr>
            <w:rFonts w:ascii="Times New Roman" w:hAnsi="Times New Roman" w:cs="Times New Roman"/>
            <w:b/>
          </w:rPr>
          <w:t>from the world’s isolates</w:t>
        </w:r>
        <w:r w:rsidRPr="00B32F91">
          <w:rPr>
            <w:rFonts w:ascii="Times New Roman" w:hAnsi="Times New Roman" w:cs="Times New Roman"/>
            <w:b/>
          </w:rPr>
          <w:t xml:space="preserve"> </w:t>
        </w:r>
      </w:ins>
      <w:r w:rsidRPr="00B32F91">
        <w:rPr>
          <w:rFonts w:ascii="Times New Roman" w:hAnsi="Times New Roman" w:cs="Times New Roman"/>
          <w:b/>
        </w:rPr>
        <w:t xml:space="preserve">(right). </w:t>
      </w:r>
    </w:p>
    <w:p w14:paraId="7BBFAA5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results in figure 5 fit the data qualitatively, but also quantitatively (the proportions as well as the ranks are quite close to the real ones). The quantitative fit depends on the parameters of the model. Figure 6 shows how the distribution of word order types varies with the α parameter, which controls how the distance between verbs relates to the processing cost.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languages should show 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2F681C8" w14:textId="7356DA1D"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Figure 6: Right: how the function which relates the distance between verbs in neighbouring turns and processing cost with the α parameter. Left: how the proportions of different word</w:t>
      </w:r>
      <w:ins w:id="345" w:author="Stephen C. Levinson" w:date="2016-06-11T21:30:00Z">
        <w:r w:rsidR="00404C72">
          <w:rPr>
            <w:rFonts w:ascii="Times New Roman" w:hAnsi="Times New Roman" w:cs="Times New Roman"/>
          </w:rPr>
          <w:t>-</w:t>
        </w:r>
      </w:ins>
      <w:del w:id="346" w:author="Stephen C. Levinson" w:date="2016-06-11T21:30:00Z">
        <w:r w:rsidRPr="00B32F91">
          <w:rPr>
            <w:rFonts w:ascii="Times New Roman" w:hAnsi="Times New Roman" w:cs="Times New Roman"/>
          </w:rPr>
          <w:delText xml:space="preserve"> </w:delText>
        </w:r>
      </w:del>
      <w:r w:rsidRPr="00B32F91">
        <w:rPr>
          <w:rFonts w:ascii="Times New Roman" w:hAnsi="Times New Roman" w:cs="Times New Roman"/>
        </w:rPr>
        <w:t xml:space="preserve">order types varies with the α parameter. </w:t>
      </w:r>
    </w:p>
    <w:p w14:paraId="45DD95B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The supporting information shows that the model results are robust to settings of various parameters, including N</w:t>
      </w:r>
      <w:r w:rsidRPr="00B32F91">
        <w:rPr>
          <w:rFonts w:ascii="Times New Roman" w:hAnsi="Times New Roman" w:cs="Times New Roman"/>
          <w:position w:val="-6"/>
        </w:rPr>
        <w:t>agents</w:t>
      </w:r>
      <w:r w:rsidRPr="00B32F91">
        <w:rPr>
          <w:rFonts w:ascii="Times New Roman" w:hAnsi="Times New Roman" w:cs="Times New Roman"/>
        </w:rPr>
        <w:t>, N</w:t>
      </w:r>
      <w:r w:rsidRPr="00B32F91">
        <w:rPr>
          <w:rFonts w:ascii="Times New Roman" w:hAnsi="Times New Roman" w:cs="Times New Roman"/>
          <w:position w:val="-6"/>
        </w:rPr>
        <w:t>conversation</w:t>
      </w:r>
      <w:r w:rsidRPr="00B32F91">
        <w:rPr>
          <w:rFonts w:ascii="Times New Roman" w:hAnsi="Times New Roman" w:cs="Times New Roman"/>
        </w:rPr>
        <w:t>, N</w:t>
      </w:r>
      <w:r w:rsidRPr="00B32F91">
        <w:rPr>
          <w:rFonts w:ascii="Times New Roman" w:hAnsi="Times New Roman" w:cs="Times New Roman"/>
          <w:position w:val="-6"/>
        </w:rPr>
        <w:t xml:space="preserve">turns </w:t>
      </w:r>
      <w:r w:rsidRPr="00B32F91">
        <w:rPr>
          <w:rFonts w:ascii="Times New Roman" w:hAnsi="Times New Roman" w:cs="Times New Roman"/>
        </w:rPr>
        <w:t xml:space="preserve">and β. </w:t>
      </w:r>
    </w:p>
    <w:p w14:paraId="499C43E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4.2 Sentence final particles </w:t>
      </w:r>
    </w:p>
    <w:p w14:paraId="51A8C6E3"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Figure 9 shows some results for sentence final particles (α = 0.1, β = 0, p = 0.5, N</w:t>
      </w:r>
      <w:r w:rsidRPr="00B32F91">
        <w:rPr>
          <w:rFonts w:ascii="Times" w:hAnsi="Times" w:cs="Times"/>
          <w:position w:val="-6"/>
        </w:rPr>
        <w:t xml:space="preserve">agents </w:t>
      </w:r>
      <w:r w:rsidRPr="00B32F91">
        <w:rPr>
          <w:rFonts w:ascii="Times" w:hAnsi="Times" w:cs="Times"/>
        </w:rPr>
        <w:t xml:space="preserve">= 10, comparing 20 conversations of 1 turn with 10 conversations of 2 turns). The model without turn taking constraints predicts that languages are similarly likely to have initial or final sentences regardless of verb position. However, with the constraint we see two things: Initial particles are more likely than final particles for verb initial languages, and that, for verb final languages, final particles are proportionately more likely. That is, if a language happens to settle on verb final structures, it is also more likely to develop sentence final particles. This prediction also matches the real data quite well (data from position of polar question particles, Dryer, 2013b, see SI). Interestingly, it also predicts that verb final languages should be less likely to have particles at all. </w:t>
      </w:r>
    </w:p>
    <w:p w14:paraId="0B598762" w14:textId="5855762B"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However, this result was not robust to changes in parameters. The fit to the data was better when noise level was low</w:t>
      </w:r>
      <w:ins w:id="347" w:author="Stephen C. Levinson" w:date="2016-06-11T21:30:00Z">
        <w:r w:rsidR="00623CB5">
          <w:rPr>
            <w:rFonts w:ascii="Times" w:hAnsi="Times" w:cs="Times"/>
          </w:rPr>
          <w:t>,</w:t>
        </w:r>
      </w:ins>
      <w:r w:rsidRPr="00B32F91">
        <w:rPr>
          <w:rFonts w:ascii="Times" w:hAnsi="Times" w:cs="Times"/>
        </w:rPr>
        <w:t xml:space="preserve"> and</w:t>
      </w:r>
      <w:ins w:id="348" w:author="Stephen C. Levinson" w:date="2016-06-11T21:30:00Z">
        <w:r w:rsidRPr="00B32F91">
          <w:rPr>
            <w:rFonts w:ascii="Times" w:hAnsi="Times" w:cs="Times"/>
          </w:rPr>
          <w:t xml:space="preserve"> </w:t>
        </w:r>
        <w:r w:rsidR="00623CB5">
          <w:rPr>
            <w:rFonts w:ascii="Times" w:hAnsi="Times" w:cs="Times"/>
          </w:rPr>
          <w:t>in addition</w:t>
        </w:r>
      </w:ins>
      <w:r w:rsidRPr="00B32F91">
        <w:rPr>
          <w:rFonts w:ascii="Times" w:hAnsi="Times" w:cs="Times"/>
        </w:rPr>
        <w:t xml:space="preserve"> the inclusion of a question particle in a buffer zone had a big effect. This is a reasonable </w:t>
      </w:r>
      <w:ins w:id="349" w:author="Stephen C. Levinson" w:date="2016-06-11T21:30:00Z">
        <w:r w:rsidR="00623CB5">
          <w:rPr>
            <w:rFonts w:ascii="Times" w:hAnsi="Times" w:cs="Times"/>
          </w:rPr>
          <w:t>result</w:t>
        </w:r>
      </w:ins>
      <w:del w:id="350" w:author="Stephen C. Levinson" w:date="2016-06-11T21:30:00Z">
        <w:r w:rsidRPr="00B32F91">
          <w:rPr>
            <w:rFonts w:ascii="Times" w:hAnsi="Times" w:cs="Times"/>
          </w:rPr>
          <w:delText>assumption</w:delText>
        </w:r>
      </w:del>
      <w:r w:rsidRPr="00B32F91">
        <w:rPr>
          <w:rFonts w:ascii="Times" w:hAnsi="Times" w:cs="Times"/>
        </w:rPr>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ins w:id="351" w:author="Stephen C. Levinson" w:date="2016-06-11T21:30:00Z">
        <w:r w:rsidR="00623CB5">
          <w:rPr>
            <w:rFonts w:ascii="Times" w:hAnsi="Times" w:cs="Times"/>
          </w:rPr>
          <w:t>use of particles to buffer interactive language use</w:t>
        </w:r>
      </w:ins>
      <w:del w:id="352" w:author="Stephen C. Levinson" w:date="2016-06-11T21:30:00Z">
        <w:r w:rsidRPr="00B32F91">
          <w:rPr>
            <w:rFonts w:ascii="Times" w:hAnsi="Times" w:cs="Times"/>
          </w:rPr>
          <w:delText>phenomenon</w:delText>
        </w:r>
      </w:del>
      <w:r w:rsidRPr="00B32F91">
        <w:rPr>
          <w:rFonts w:ascii="Times" w:hAnsi="Times" w:cs="Times"/>
        </w:rPr>
        <w:t xml:space="preserve"> emerges only under specific conditions. </w:t>
      </w:r>
    </w:p>
    <w:p w14:paraId="52E2E57B" w14:textId="77777777" w:rsidR="00B32F91" w:rsidRPr="00B32F91" w:rsidRDefault="00B32F91" w:rsidP="00B32F91">
      <w:pPr>
        <w:widowControl w:val="0"/>
        <w:autoSpaceDE w:val="0"/>
        <w:autoSpaceDN w:val="0"/>
        <w:adjustRightInd w:val="0"/>
        <w:spacing w:after="240"/>
        <w:rPr>
          <w:rFonts w:ascii="Times" w:hAnsi="Times" w:cs="Times"/>
        </w:rPr>
      </w:pPr>
    </w:p>
    <w:p w14:paraId="0D0B6CCD" w14:textId="7777777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8: Distribution of word order types and the presence of absence of sentence particles. </w:t>
      </w:r>
    </w:p>
    <w:p w14:paraId="2BBDF04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5 Discussion </w:t>
      </w:r>
    </w:p>
    <w:p w14:paraId="274BF2E5" w14:textId="17627A50"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In this article, we </w:t>
      </w:r>
      <w:ins w:id="353" w:author="Stephen C. Levinson" w:date="2016-06-11T21:30:00Z">
        <w:r w:rsidR="00404C72">
          <w:rPr>
            <w:rFonts w:ascii="Times" w:hAnsi="Times" w:cs="Times"/>
          </w:rPr>
          <w:t xml:space="preserve">have </w:t>
        </w:r>
      </w:ins>
      <w:r w:rsidRPr="00B32F91">
        <w:rPr>
          <w:rFonts w:ascii="Times" w:hAnsi="Times" w:cs="Times"/>
        </w:rPr>
        <w:t>suggested that turn</w:t>
      </w:r>
      <w:ins w:id="354" w:author="Stephen C. Levinson" w:date="2016-06-11T21:30:00Z">
        <w:r w:rsidR="00404C72">
          <w:rPr>
            <w:rFonts w:ascii="Times" w:hAnsi="Times" w:cs="Times"/>
          </w:rPr>
          <w:t>-</w:t>
        </w:r>
      </w:ins>
      <w:del w:id="355" w:author="Stephen C. Levinson" w:date="2016-06-11T21:30:00Z">
        <w:r w:rsidRPr="00B32F91">
          <w:rPr>
            <w:rFonts w:ascii="Times" w:hAnsi="Times" w:cs="Times"/>
          </w:rPr>
          <w:delText xml:space="preserve"> </w:delText>
        </w:r>
      </w:del>
      <w:r w:rsidRPr="00B32F91">
        <w:rPr>
          <w:rFonts w:ascii="Times" w:hAnsi="Times" w:cs="Times"/>
        </w:rPr>
        <w:t xml:space="preserve">taking in conversation imposes constraints on the </w:t>
      </w:r>
      <w:ins w:id="356" w:author="Stephen C. Levinson" w:date="2016-06-11T21:30:00Z">
        <w:r w:rsidR="00404C72">
          <w:rPr>
            <w:rFonts w:ascii="Times" w:hAnsi="Times" w:cs="Times"/>
          </w:rPr>
          <w:t>efficiency</w:t>
        </w:r>
      </w:ins>
      <w:del w:id="357" w:author="Stephen C. Levinson" w:date="2016-06-11T21:30:00Z">
        <w:r w:rsidRPr="00B32F91">
          <w:rPr>
            <w:rFonts w:ascii="Times" w:hAnsi="Times" w:cs="Times"/>
          </w:rPr>
          <w:delText>information structure</w:delText>
        </w:r>
      </w:del>
      <w:r w:rsidRPr="00B32F91">
        <w:rPr>
          <w:rFonts w:ascii="Times" w:hAnsi="Times" w:cs="Times"/>
        </w:rPr>
        <w:t xml:space="preserve"> of </w:t>
      </w:r>
      <w:ins w:id="358" w:author="Stephen C. Levinson" w:date="2016-06-11T21:30:00Z">
        <w:r w:rsidR="00404C72">
          <w:rPr>
            <w:rFonts w:ascii="Times" w:hAnsi="Times" w:cs="Times"/>
          </w:rPr>
          <w:t>different basic word orders in interactive language use</w:t>
        </w:r>
      </w:ins>
      <w:del w:id="359" w:author="Stephen C. Levinson" w:date="2016-06-11T21:30:00Z">
        <w:r w:rsidRPr="00B32F91">
          <w:rPr>
            <w:rFonts w:ascii="Times" w:hAnsi="Times" w:cs="Times"/>
          </w:rPr>
          <w:delText>turns</w:delText>
        </w:r>
      </w:del>
      <w:r w:rsidRPr="00B32F91">
        <w:rPr>
          <w:rFonts w:ascii="Times" w:hAnsi="Times" w:cs="Times"/>
        </w:rPr>
        <w:t xml:space="preserve">. Languages should adapt to these constraints, and we should see evidence of this adaptation in the structures of the world’s languages. Support for this idea can be found by identifying a </w:t>
      </w:r>
      <w:ins w:id="360" w:author="Stephen C. Levinson" w:date="2016-06-11T21:30:00Z">
        <w:r w:rsidR="00404C72">
          <w:rPr>
            <w:rFonts w:ascii="Times" w:hAnsi="Times" w:cs="Times"/>
          </w:rPr>
          <w:t xml:space="preserve">set of </w:t>
        </w:r>
        <w:r w:rsidRPr="00B32F91">
          <w:rPr>
            <w:rFonts w:ascii="Times" w:hAnsi="Times" w:cs="Times"/>
          </w:rPr>
          <w:t>constraint</w:t>
        </w:r>
        <w:r w:rsidR="00404C72">
          <w:rPr>
            <w:rFonts w:ascii="Times" w:hAnsi="Times" w:cs="Times"/>
          </w:rPr>
          <w:t>s</w:t>
        </w:r>
      </w:ins>
      <w:del w:id="361" w:author="Stephen C. Levinson" w:date="2016-06-11T21:30:00Z">
        <w:r w:rsidRPr="00B32F91">
          <w:rPr>
            <w:rFonts w:ascii="Times" w:hAnsi="Times" w:cs="Times"/>
          </w:rPr>
          <w:delText>constraint</w:delText>
        </w:r>
      </w:del>
      <w:r w:rsidRPr="00B32F91">
        <w:rPr>
          <w:rFonts w:ascii="Times" w:hAnsi="Times" w:cs="Times"/>
        </w:rPr>
        <w:t xml:space="preserve"> that conversation imposes, generating a prediction about the distribution of linguistic structures that should emerge from these constraints, and then testing this </w:t>
      </w:r>
      <w:ins w:id="362" w:author="Stephen C. Levinson" w:date="2016-06-11T21:30:00Z">
        <w:r w:rsidRPr="00B32F91">
          <w:rPr>
            <w:rFonts w:ascii="Times" w:hAnsi="Times" w:cs="Times"/>
          </w:rPr>
          <w:t>prediction</w:t>
        </w:r>
      </w:ins>
      <w:del w:id="363" w:author="Stephen C. Levinson" w:date="2016-06-11T21:30:00Z">
        <w:r w:rsidRPr="00B32F91">
          <w:rPr>
            <w:rFonts w:ascii="Times" w:hAnsi="Times" w:cs="Times"/>
          </w:rPr>
          <w:delText>predic- tion</w:delText>
        </w:r>
      </w:del>
      <w:r w:rsidRPr="00B32F91">
        <w:rPr>
          <w:rFonts w:ascii="Times" w:hAnsi="Times" w:cs="Times"/>
        </w:rPr>
        <w:t xml:space="preserve"> against real data. We</w:t>
      </w:r>
      <w:ins w:id="364" w:author="Stephen C. Levinson" w:date="2016-06-11T21:30:00Z">
        <w:r w:rsidRPr="00B32F91">
          <w:rPr>
            <w:rFonts w:ascii="Times" w:hAnsi="Times" w:cs="Times"/>
          </w:rPr>
          <w:t xml:space="preserve"> </w:t>
        </w:r>
        <w:r w:rsidR="00404C72">
          <w:rPr>
            <w:rFonts w:ascii="Times" w:hAnsi="Times" w:cs="Times"/>
          </w:rPr>
          <w:t>have</w:t>
        </w:r>
      </w:ins>
      <w:r w:rsidRPr="00B32F91">
        <w:rPr>
          <w:rFonts w:ascii="Times" w:hAnsi="Times" w:cs="Times"/>
        </w:rPr>
        <w:t xml:space="preserve"> suggested that the need for rapid turn</w:t>
      </w:r>
      <w:ins w:id="365" w:author="Stephen C. Levinson" w:date="2016-06-11T21:30:00Z">
        <w:r w:rsidR="00404C72">
          <w:rPr>
            <w:rFonts w:ascii="Times" w:hAnsi="Times" w:cs="Times"/>
          </w:rPr>
          <w:t>-</w:t>
        </w:r>
      </w:ins>
      <w:del w:id="366" w:author="Stephen C. Levinson" w:date="2016-06-11T21:30:00Z">
        <w:r w:rsidRPr="00B32F91">
          <w:rPr>
            <w:rFonts w:ascii="Times" w:hAnsi="Times" w:cs="Times"/>
          </w:rPr>
          <w:delText xml:space="preserve"> </w:delText>
        </w:r>
      </w:del>
      <w:r w:rsidRPr="00B32F91">
        <w:rPr>
          <w:rFonts w:ascii="Times" w:hAnsi="Times" w:cs="Times"/>
        </w:rPr>
        <w:t xml:space="preserve">taking imposes a ‘crunch zone’ for online language processing around the ends of turns, and </w:t>
      </w:r>
      <w:ins w:id="367" w:author="Stephen C. Levinson" w:date="2016-06-11T21:30:00Z">
        <w:r w:rsidRPr="00B32F91">
          <w:rPr>
            <w:rFonts w:ascii="Times" w:hAnsi="Times" w:cs="Times"/>
          </w:rPr>
          <w:t>hypothesised</w:t>
        </w:r>
      </w:ins>
      <w:del w:id="368" w:author="Stephen C. Levinson" w:date="2016-06-11T21:30:00Z">
        <w:r w:rsidRPr="00B32F91">
          <w:rPr>
            <w:rFonts w:ascii="Times" w:hAnsi="Times" w:cs="Times"/>
          </w:rPr>
          <w:delText>hypoth- esised</w:delText>
        </w:r>
      </w:del>
      <w:r w:rsidRPr="00B32F91">
        <w:rPr>
          <w:rFonts w:ascii="Times" w:hAnsi="Times" w:cs="Times"/>
        </w:rPr>
        <w:t xml:space="preserve"> that this might affect the optimal position of crucial elements in a clause. We presented an agent</w:t>
      </w:r>
      <w:ins w:id="369" w:author="Stephen C. Levinson" w:date="2016-06-11T21:30:00Z">
        <w:r w:rsidR="00404C72">
          <w:rPr>
            <w:rFonts w:ascii="Times" w:hAnsi="Times" w:cs="Times"/>
          </w:rPr>
          <w:t>-</w:t>
        </w:r>
      </w:ins>
      <w:del w:id="370" w:author="Stephen C. Levinson" w:date="2016-06-11T21:30:00Z">
        <w:r w:rsidRPr="00B32F91">
          <w:rPr>
            <w:rFonts w:ascii="Times" w:hAnsi="Times" w:cs="Times"/>
          </w:rPr>
          <w:delText xml:space="preserve"> </w:delText>
        </w:r>
      </w:del>
      <w:r w:rsidRPr="00B32F91">
        <w:rPr>
          <w:rFonts w:ascii="Times" w:hAnsi="Times" w:cs="Times"/>
        </w:rPr>
        <w:t xml:space="preserve">based model to help generate predictions about how these constraints should affect the cultural evolution of language, then compared the results to real data. We found a reasonable qualitative </w:t>
      </w:r>
      <w:ins w:id="371" w:author="Stephen C. Levinson" w:date="2016-06-11T21:30:00Z">
        <w:r w:rsidR="00404C72">
          <w:rPr>
            <w:rFonts w:ascii="Times" w:hAnsi="Times" w:cs="Times"/>
          </w:rPr>
          <w:t>and quantitative</w:t>
        </w:r>
        <w:r w:rsidRPr="00B32F91">
          <w:rPr>
            <w:rFonts w:ascii="Times" w:hAnsi="Times" w:cs="Times"/>
          </w:rPr>
          <w:t xml:space="preserve"> </w:t>
        </w:r>
      </w:ins>
      <w:r w:rsidRPr="00B32F91">
        <w:rPr>
          <w:rFonts w:ascii="Times" w:hAnsi="Times" w:cs="Times"/>
        </w:rPr>
        <w:t xml:space="preserve">match between the output of the model and the distribution of basic word orders in the real world. </w:t>
      </w:r>
    </w:p>
    <w:p w14:paraId="27B1FF3A" w14:textId="1239263F"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The model suggests that speakers within a culture will </w:t>
      </w:r>
      <w:ins w:id="372" w:author="Stephen C. Levinson" w:date="2016-06-11T21:30:00Z">
        <w:r w:rsidR="00404C72">
          <w:rPr>
            <w:rFonts w:ascii="Times" w:hAnsi="Times" w:cs="Times"/>
          </w:rPr>
          <w:t xml:space="preserve">tend to </w:t>
        </w:r>
      </w:ins>
      <w:r w:rsidRPr="00B32F91">
        <w:rPr>
          <w:rFonts w:ascii="Times" w:hAnsi="Times" w:cs="Times"/>
        </w:rPr>
        <w:t xml:space="preserve">co-ordinate their </w:t>
      </w:r>
      <w:ins w:id="373" w:author="Stephen C. Levinson" w:date="2016-06-11T21:30:00Z">
        <w:r w:rsidRPr="00B32F91">
          <w:rPr>
            <w:rFonts w:ascii="Times" w:hAnsi="Times" w:cs="Times"/>
          </w:rPr>
          <w:t>grammatical</w:t>
        </w:r>
      </w:ins>
      <w:del w:id="374" w:author="Stephen C. Levinson" w:date="2016-06-11T21:30:00Z">
        <w:r w:rsidRPr="00B32F91">
          <w:rPr>
            <w:rFonts w:ascii="Times" w:hAnsi="Times" w:cs="Times"/>
          </w:rPr>
          <w:delText>gram- matical</w:delText>
        </w:r>
      </w:del>
      <w:r w:rsidRPr="00B32F91">
        <w:rPr>
          <w:rFonts w:ascii="Times" w:hAnsi="Times" w:cs="Times"/>
        </w:rPr>
        <w:t xml:space="preserve"> structures</w:t>
      </w:r>
      <w:ins w:id="375" w:author="Stephen C. Levinson" w:date="2016-06-11T21:30:00Z">
        <w:r w:rsidR="0053604C">
          <w:rPr>
            <w:rFonts w:ascii="Times" w:hAnsi="Times" w:cs="Times"/>
          </w:rPr>
          <w:t>, such that genuine free word-order is unlikely to survive in a conversational context</w:t>
        </w:r>
      </w:ins>
      <w:r w:rsidRPr="00B32F91">
        <w:rPr>
          <w:rFonts w:ascii="Times" w:hAnsi="Times" w:cs="Times"/>
        </w:rPr>
        <w:t>, and that any of the basic orders can become the conventional way of communicating. However, because the structure of a prior turn has knock-</w:t>
      </w:r>
      <w:del w:id="376" w:author="Stephen C. Levinson" w:date="2016-06-11T21:30:00Z">
        <w:r w:rsidRPr="00B32F91">
          <w:rPr>
            <w:rFonts w:ascii="Times" w:hAnsi="Times" w:cs="Times"/>
          </w:rPr>
          <w:delText xml:space="preserve"> </w:delText>
        </w:r>
      </w:del>
      <w:r w:rsidRPr="00B32F91">
        <w:rPr>
          <w:rFonts w:ascii="Times" w:hAnsi="Times" w:cs="Times"/>
        </w:rPr>
        <w:t xml:space="preserve">on effects for the production of the next turn, there is a bias for cultures to evolve towards pushing the verb further back in the turn. This leads to a distribution of basic word order which mirrors the distribution we see in the real world. </w:t>
      </w:r>
    </w:p>
    <w:p w14:paraId="72992B36" w14:textId="32D3291D"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There are many issues to resolve. The model is extremely simple and makes many assumptions that could be relaxed. The parameters also need to be tied to specific cognitive mechanisms, rather than abstract notions of processing cost. Rules of the sequential organisation of conversation could </w:t>
      </w:r>
      <w:ins w:id="377" w:author="Stephen C. Levinson" w:date="2016-06-11T21:30:00Z">
        <w:r w:rsidR="0053604C">
          <w:rPr>
            <w:rFonts w:ascii="Times" w:hAnsi="Times" w:cs="Times"/>
          </w:rPr>
          <w:t>also</w:t>
        </w:r>
        <w:r w:rsidRPr="00B32F91">
          <w:rPr>
            <w:rFonts w:ascii="Times" w:hAnsi="Times" w:cs="Times"/>
          </w:rPr>
          <w:t xml:space="preserve"> </w:t>
        </w:r>
      </w:ins>
      <w:r w:rsidRPr="00B32F91">
        <w:rPr>
          <w:rFonts w:ascii="Times" w:hAnsi="Times" w:cs="Times"/>
        </w:rPr>
        <w:t xml:space="preserve">be built into the model. The model also makes more general predictions about grammatical structures within conversations which could be tested. For example, do speakers alter the </w:t>
      </w:r>
      <w:ins w:id="378" w:author="Stephen C. Levinson" w:date="2016-06-11T21:30:00Z">
        <w:r w:rsidRPr="00B32F91">
          <w:rPr>
            <w:rFonts w:ascii="Times" w:hAnsi="Times" w:cs="Times"/>
          </w:rPr>
          <w:t>information</w:t>
        </w:r>
      </w:ins>
      <w:del w:id="379" w:author="Stephen C. Levinson" w:date="2016-06-11T21:30:00Z">
        <w:r w:rsidRPr="00B32F91">
          <w:rPr>
            <w:rFonts w:ascii="Times" w:hAnsi="Times" w:cs="Times"/>
          </w:rPr>
          <w:delText>in- formation</w:delText>
        </w:r>
      </w:del>
      <w:r w:rsidRPr="00B32F91">
        <w:rPr>
          <w:rFonts w:ascii="Times" w:hAnsi="Times" w:cs="Times"/>
        </w:rPr>
        <w:t xml:space="preserve"> structure of their turns to aid processing through by local co-ordination? </w:t>
      </w:r>
      <w:ins w:id="380" w:author="Stephen C. Levinson" w:date="2016-06-11T21:30:00Z">
        <w:r w:rsidR="0053604C">
          <w:rPr>
            <w:rFonts w:ascii="Times" w:hAnsi="Times" w:cs="Times"/>
          </w:rPr>
          <w:t>Despite these limitations, we believe that the model provides</w:t>
        </w:r>
      </w:ins>
      <w:del w:id="381" w:author="Stephen C. Levinson" w:date="2016-06-11T21:30:00Z">
        <w:r w:rsidRPr="00B32F91">
          <w:rPr>
            <w:rFonts w:ascii="Times" w:hAnsi="Times" w:cs="Times"/>
          </w:rPr>
          <w:delText>However, it serves as</w:delText>
        </w:r>
      </w:del>
      <w:r w:rsidRPr="00B32F91">
        <w:rPr>
          <w:rFonts w:ascii="Times" w:hAnsi="Times" w:cs="Times"/>
        </w:rPr>
        <w:t xml:space="preserve"> a useful tool for thinking about the relationship between </w:t>
      </w:r>
      <w:ins w:id="382" w:author="Stephen C. Levinson" w:date="2016-06-11T21:30:00Z">
        <w:r w:rsidRPr="00B32F91">
          <w:rPr>
            <w:rFonts w:ascii="Times" w:hAnsi="Times" w:cs="Times"/>
          </w:rPr>
          <w:t>conversation</w:t>
        </w:r>
      </w:ins>
      <w:del w:id="383" w:author="Stephen C. Levinson" w:date="2016-06-11T21:30:00Z">
        <w:r w:rsidRPr="00B32F91">
          <w:rPr>
            <w:rFonts w:ascii="Times" w:hAnsi="Times" w:cs="Times"/>
          </w:rPr>
          <w:delText>con- versation</w:delText>
        </w:r>
      </w:del>
      <w:r w:rsidRPr="00B32F91">
        <w:rPr>
          <w:rFonts w:ascii="Times" w:hAnsi="Times" w:cs="Times"/>
        </w:rPr>
        <w:t xml:space="preserve"> and cognition in a cultural evolution framework. </w:t>
      </w:r>
    </w:p>
    <w:p w14:paraId="471A13C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References </w:t>
      </w:r>
    </w:p>
    <w:p w14:paraId="4E75B3B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Croft, W. (2000). Explaining language change: an evolutionary approach. Harlow, Essex: Longman. </w:t>
      </w:r>
    </w:p>
    <w:p w14:paraId="147CB8C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Dryer, M. S. (2013a). Order of Subject, Object and Verb. Max Planck Institute for Evolutionary Anthropology, Leipzig. </w:t>
      </w:r>
    </w:p>
    <w:p w14:paraId="0FC91B0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Dryer, M. S. (2013b). Prefixing vs. Suffixing in Inflectional Morphology. Max Planck Institute for Evolutionary Anthropology, Leipzig. </w:t>
      </w:r>
    </w:p>
    <w:p w14:paraId="311DF37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Ferrer-i Cancho, R. (2008). Some word order biases from limited brain resources: A mathematical approach. Advances in Complex Systems, 11(03):393–414. </w:t>
      </w:r>
    </w:p>
    <w:p w14:paraId="651210F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Goldin-Meadow, S., So, W. C., O</w:t>
      </w:r>
      <w:r w:rsidRPr="00B32F91">
        <w:rPr>
          <w:rFonts w:ascii="Times New Roman" w:hAnsi="Times New Roman" w:cs="Times New Roman"/>
          <w:position w:val="8"/>
        </w:rPr>
        <w:t xml:space="preserve"> ̈</w:t>
      </w:r>
      <w:r w:rsidRPr="00B32F91">
        <w:rPr>
          <w:rFonts w:ascii="Times New Roman" w:hAnsi="Times New Roman" w:cs="Times New Roman"/>
        </w:rPr>
        <w:t xml:space="preserve">zyu ̈rek, A., and Mylander, C. (2008). The nat- ural order of events: How speakers of different languages represent events non- verbally. Proceedings of the National Academy of Sciences, 105(27):9163–9168. </w:t>
      </w:r>
    </w:p>
    <w:p w14:paraId="0121D3C9"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Haspelmath, M., Dryer, M. S., Gil, D., and Comrie, B. (2008). World Atlas of Language Structures. online at http://wals.info. Accessed 2013-04-18. Munich: Max Planck Digital Library. </w:t>
      </w:r>
    </w:p>
    <w:p w14:paraId="09C689C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Hawkins, J. (1994). A performance theory of order and constituency, volume 73. Cambridge University Press. </w:t>
      </w:r>
    </w:p>
    <w:p w14:paraId="209F92C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Indefrey, P. (2011). The spatial and temporal signatures of word production com- ponents: a critical update. Frontiers in psychology, 2. </w:t>
      </w:r>
    </w:p>
    <w:p w14:paraId="24CD825E"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Kendrick, K. H. and Torreira, F. (2015). The timing and construction of pref- erence: A quantitative study. Discourse Processes,advance online publication. DOI:10.1080/0163853X.2014.955997. </w:t>
      </w:r>
    </w:p>
    <w:p w14:paraId="7B0F0B3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Levinson, S. (2006). On the human interaction engine. In Enfield, N. and Levinson, S., editors, Roots of Human Sociality: Culture, Cognition and Human Interac- tion, pages 39–69. Oxford: Berg. </w:t>
      </w:r>
    </w:p>
    <w:p w14:paraId="0B2EA5A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Levinson, S. C. (1983). Pragmatics. Cambridge University Press.</w:t>
      </w:r>
      <w:r w:rsidRPr="00B32F91">
        <w:rPr>
          <w:rFonts w:ascii="MS Mincho" w:eastAsia="MS Mincho" w:hAnsi="MS Mincho" w:cs="MS Mincho"/>
        </w:rPr>
        <w:t> </w:t>
      </w:r>
      <w:r w:rsidRPr="00B32F91">
        <w:rPr>
          <w:rFonts w:ascii="Times New Roman" w:hAnsi="Times New Roman" w:cs="Times New Roman"/>
        </w:rPr>
        <w:t xml:space="preserve">Roberts, S. G. and Winters, J. (2013). Linguistic diversity and traffic accidents: </w:t>
      </w:r>
    </w:p>
    <w:p w14:paraId="1796817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Lessons from statistical studies of cultural traits. PLoS One, 8(8):e70902. Sacks, H., Schegloff, E. A., and Jefferson, G. (1974). A simplest systematics for </w:t>
      </w:r>
    </w:p>
    <w:p w14:paraId="03F08A3F"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organization of turn-taking for conversation. Language, 40(4):696–735. </w:t>
      </w:r>
    </w:p>
    <w:p w14:paraId="3DF43D39"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Schegloff, E. A. (1989). Reflections on language, development, and the interac- tional character of talk-in-interaction. Interaction in human development, pages 139–153. </w:t>
      </w:r>
    </w:p>
    <w:p w14:paraId="5DDD7F3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Schouwstra, M. and de Swart, H. (2014). The semantic origins of word order. Cognition, 131(3):431–436. </w:t>
      </w:r>
    </w:p>
    <w:p w14:paraId="1566FE3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Stivers, T., Enfield, N. J., Brown, P., Englert, C., Hayashi, M., Heinemann, T., Hoymann, G., Rossano, F., De Ruiter, J. P., Yoon, K.-E., and Levinson, S. C. (2009). Universals and cultural variation in turn-taking in conversation. Pro- ceedings of the National Academy of Sciences, 106(26):10587–10592. </w:t>
      </w:r>
    </w:p>
    <w:p w14:paraId="2B340AAE" w14:textId="77777777" w:rsidR="00D55F85" w:rsidRPr="00B32F91" w:rsidRDefault="00D55F85">
      <w:pPr>
        <w:rPr>
          <w:rFonts w:ascii="Times New Roman" w:hAnsi="Times New Roman" w:cs="Times New Roman"/>
        </w:rPr>
      </w:pPr>
    </w:p>
    <w:sectPr w:rsidR="00D55F85" w:rsidRPr="00B32F91" w:rsidSect="00653DAF">
      <w:headerReference w:type="default" r:id="rId14"/>
      <w:footerReference w:type="default" r:id="rId15"/>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 w:author="Stephen C. Levinson" w:date="2016-06-11T13:13:00Z" w:initials="SCL">
    <w:p w14:paraId="0CF2F4CC" w14:textId="77777777" w:rsidR="001D5A3A" w:rsidRDefault="001D5A3A">
      <w:pPr>
        <w:pStyle w:val="CommentText"/>
      </w:pPr>
      <w:r>
        <w:rPr>
          <w:rStyle w:val="CommentReference"/>
        </w:rPr>
        <w:annotationRef/>
      </w:r>
      <w:r>
        <w:t xml:space="preserve">Not very happy with this example. At least put the affixes in order, because one is changing too much to make parsing possible. </w:t>
      </w:r>
    </w:p>
  </w:comment>
  <w:comment w:id="134" w:author="Stephen C. Levinson" w:date="2016-06-11T13:13:00Z" w:initials="SCL">
    <w:p w14:paraId="7A8ED634" w14:textId="77777777" w:rsidR="001D5A3A" w:rsidRPr="00667464" w:rsidRDefault="001D5A3A" w:rsidP="00667464">
      <w:pPr>
        <w:pStyle w:val="CommentText"/>
      </w:pPr>
      <w:r>
        <w:rPr>
          <w:rStyle w:val="CommentReference"/>
        </w:rPr>
        <w:annotationRef/>
      </w:r>
      <w:r>
        <w:t xml:space="preserve">Free Prefix order in Chintang. </w:t>
      </w:r>
    </w:p>
    <w:p w14:paraId="54BC8FE9" w14:textId="77777777" w:rsidR="001D5A3A" w:rsidRDefault="001D5A3A" w:rsidP="00667464">
      <w:pPr>
        <w:pStyle w:val="CommentText"/>
      </w:pPr>
      <w:r w:rsidRPr="00667464">
        <w:t>Language, Volume 83, Number 1, March 2007, pp. 43-73</w:t>
      </w:r>
    </w:p>
  </w:comment>
  <w:comment w:id="173" w:author="Stephen C. Levinson" w:date="2016-06-11T13:13:00Z" w:initials="SCL">
    <w:p w14:paraId="7C6ACD7E" w14:textId="77777777" w:rsidR="001D5A3A" w:rsidRDefault="001D5A3A" w:rsidP="009B39E1">
      <w:pPr>
        <w:pStyle w:val="CommentText"/>
      </w:pPr>
      <w:r>
        <w:rPr>
          <w:rStyle w:val="CommentReference"/>
        </w:rPr>
        <w:annotationRef/>
      </w:r>
      <w:r>
        <w:t>Larry Horn. 1984. Toward a new taxonomy of pragmatic inference.</w:t>
      </w:r>
      <w:r w:rsidRPr="009B39E1">
        <w:t xml:space="preserve"> </w:t>
      </w:r>
      <w:r>
        <w:t>In D. Schiffrin (ed.), Meaning, Form, and Use in Context:</w:t>
      </w:r>
    </w:p>
    <w:p w14:paraId="285A5E46" w14:textId="77777777" w:rsidR="001D5A3A" w:rsidRDefault="001D5A3A" w:rsidP="009B39E1">
      <w:pPr>
        <w:pStyle w:val="CommentText"/>
      </w:pPr>
      <w:r>
        <w:t>Linguistic Applications (GURT ’84), 11–42. Washington, DC: Georgetown University</w:t>
      </w:r>
    </w:p>
    <w:p w14:paraId="2DDF74E1" w14:textId="77777777" w:rsidR="001D5A3A" w:rsidRDefault="001D5A3A" w:rsidP="009B39E1">
      <w:pPr>
        <w:pStyle w:val="CommentText"/>
      </w:pPr>
      <w:r>
        <w:t>Press. Reprinted in Kasher (ed., 1998), vol. IV: 389–418.</w:t>
      </w:r>
    </w:p>
  </w:comment>
  <w:comment w:id="187" w:author="Stephen C. Levinson" w:date="2016-06-11T13:13:00Z" w:initials="SCL">
    <w:p w14:paraId="4444A239" w14:textId="77777777" w:rsidR="001D5A3A" w:rsidRDefault="001D5A3A">
      <w:pPr>
        <w:pStyle w:val="CommentText"/>
      </w:pPr>
      <w:r>
        <w:rPr>
          <w:rStyle w:val="CommentReference"/>
        </w:rPr>
        <w:annotationRef/>
      </w:r>
      <w:r>
        <w:t>this is my alternative Figure 3, because I find yours hard to understand</w:t>
      </w:r>
    </w:p>
  </w:comment>
  <w:comment w:id="196" w:author="Stephen C. Levinson" w:date="2016-06-11T13:13:00Z" w:initials="SCL">
    <w:p w14:paraId="7584D3C8" w14:textId="77777777" w:rsidR="001D5A3A" w:rsidRDefault="001D5A3A">
      <w:pPr>
        <w:pStyle w:val="CommentText"/>
      </w:pPr>
      <w:r>
        <w:rPr>
          <w:rStyle w:val="CommentReference"/>
        </w:rPr>
        <w:annotationRef/>
      </w:r>
      <w:r>
        <w:t>Hard to understand - needs labelled rows and elaborate caption</w:t>
      </w:r>
    </w:p>
  </w:comment>
  <w:comment w:id="227" w:author="Stephen C. Levinson" w:date="2016-06-11T13:13:00Z" w:initials="SCL">
    <w:p w14:paraId="3A8E02BF" w14:textId="77777777" w:rsidR="001D5A3A" w:rsidRDefault="001D5A3A">
      <w:pPr>
        <w:pStyle w:val="CommentText"/>
      </w:pPr>
      <w:r>
        <w:rPr>
          <w:rStyle w:val="CommentReference"/>
        </w:rPr>
        <w:annotationRef/>
      </w:r>
    </w:p>
  </w:comment>
  <w:comment w:id="289" w:author="Stephen C. Levinson" w:date="2016-06-11T20:09:00Z" w:initials="SCL">
    <w:p w14:paraId="76E5103B" w14:textId="77777777" w:rsidR="001D5A3A" w:rsidRDefault="001D5A3A">
      <w:pPr>
        <w:pStyle w:val="CommentText"/>
      </w:pPr>
      <w:r>
        <w:rPr>
          <w:rStyle w:val="CommentReference"/>
        </w:rPr>
        <w:annotationRef/>
      </w:r>
      <w:r>
        <w:t>I think we can cite his PhD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2F4CC" w15:done="0"/>
  <w15:commentEx w15:paraId="54BC8FE9" w15:done="0"/>
  <w15:commentEx w15:paraId="2DDF74E1" w15:done="0"/>
  <w15:commentEx w15:paraId="4444A239" w15:done="0"/>
  <w15:commentEx w15:paraId="7584D3C8" w15:done="0"/>
  <w15:commentEx w15:paraId="3A8E02BF" w15:done="0"/>
  <w15:commentEx w15:paraId="76E5103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B7B32" w14:textId="77777777" w:rsidR="00653DAF" w:rsidRDefault="00653DAF">
      <w:r>
        <w:separator/>
      </w:r>
    </w:p>
  </w:endnote>
  <w:endnote w:type="continuationSeparator" w:id="0">
    <w:p w14:paraId="644C3333" w14:textId="77777777" w:rsidR="00653DAF" w:rsidRDefault="00653DAF">
      <w:r>
        <w:continuationSeparator/>
      </w:r>
    </w:p>
  </w:endnote>
  <w:endnote w:type="continuationNotice" w:id="1">
    <w:p w14:paraId="0D1FFD47" w14:textId="77777777" w:rsidR="00653DAF" w:rsidRDefault="00653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384" w:author="Stephen C. Levinson" w:date="2016-06-11T21:30:00Z"/>
  <w:sdt>
    <w:sdtPr>
      <w:id w:val="128061555"/>
      <w:docPartObj>
        <w:docPartGallery w:val="Page Numbers (Bottom of Page)"/>
        <w:docPartUnique/>
      </w:docPartObj>
    </w:sdtPr>
    <w:sdtEndPr>
      <w:rPr>
        <w:noProof/>
      </w:rPr>
    </w:sdtEndPr>
    <w:sdtContent>
      <w:customXmlInsRangeEnd w:id="384"/>
      <w:p w14:paraId="7E663FDA" w14:textId="77777777" w:rsidR="001D5A3A" w:rsidRDefault="001D5A3A">
        <w:pPr>
          <w:pStyle w:val="Footer"/>
          <w:jc w:val="right"/>
          <w:rPr>
            <w:ins w:id="385" w:author="Stephen C. Levinson" w:date="2016-06-11T21:30:00Z"/>
          </w:rPr>
        </w:pPr>
        <w:ins w:id="386" w:author="Stephen C. Levinson" w:date="2016-06-11T21:30:00Z">
          <w:r>
            <w:fldChar w:fldCharType="begin"/>
          </w:r>
          <w:r>
            <w:instrText xml:space="preserve"> PAGE   \* MERGEFORMAT </w:instrText>
          </w:r>
          <w:r>
            <w:fldChar w:fldCharType="separate"/>
          </w:r>
        </w:ins>
        <w:r w:rsidR="004A01E7">
          <w:rPr>
            <w:noProof/>
          </w:rPr>
          <w:t>1</w:t>
        </w:r>
        <w:ins w:id="387" w:author="Stephen C. Levinson" w:date="2016-06-11T21:30:00Z">
          <w:r>
            <w:rPr>
              <w:noProof/>
            </w:rPr>
            <w:fldChar w:fldCharType="end"/>
          </w:r>
        </w:ins>
      </w:p>
      <w:customXmlInsRangeStart w:id="388" w:author="Stephen C. Levinson" w:date="2016-06-11T21:30:00Z"/>
    </w:sdtContent>
  </w:sdt>
  <w:customXmlInsRangeEnd w:id="388"/>
  <w:p w14:paraId="0AA9354F" w14:textId="3410AA69" w:rsidR="00DA4A14" w:rsidRDefault="00DA4A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3B223" w14:textId="77777777" w:rsidR="00653DAF" w:rsidRDefault="00653DAF">
      <w:r>
        <w:separator/>
      </w:r>
    </w:p>
  </w:footnote>
  <w:footnote w:type="continuationSeparator" w:id="0">
    <w:p w14:paraId="081F16D3" w14:textId="77777777" w:rsidR="00653DAF" w:rsidRDefault="00653DAF">
      <w:r>
        <w:continuationSeparator/>
      </w:r>
    </w:p>
  </w:footnote>
  <w:footnote w:type="continuationNotice" w:id="1">
    <w:p w14:paraId="4F08D09D" w14:textId="77777777" w:rsidR="00653DAF" w:rsidRDefault="00653DAF"/>
  </w:footnote>
  <w:footnote w:id="2">
    <w:p w14:paraId="4D82E422" w14:textId="77777777" w:rsidR="001D5A3A" w:rsidRDefault="001D5A3A">
      <w:pPr>
        <w:pStyle w:val="FootnoteText"/>
        <w:rPr>
          <w:ins w:id="239" w:author="Stephen C. Levinson" w:date="2016-06-11T21:30:00Z"/>
        </w:rPr>
      </w:pPr>
      <w:ins w:id="240" w:author="Stephen C. Levinson" w:date="2016-06-11T21:30:00Z">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6C074" w14:textId="77777777" w:rsidR="00DA4A14" w:rsidRDefault="00DA4A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29"/>
    <w:rsid w:val="0000457F"/>
    <w:rsid w:val="00034D3A"/>
    <w:rsid w:val="00133289"/>
    <w:rsid w:val="001601F5"/>
    <w:rsid w:val="001A12A4"/>
    <w:rsid w:val="001B7825"/>
    <w:rsid w:val="001D5A3A"/>
    <w:rsid w:val="00210187"/>
    <w:rsid w:val="00230608"/>
    <w:rsid w:val="00286729"/>
    <w:rsid w:val="002C445B"/>
    <w:rsid w:val="00320F24"/>
    <w:rsid w:val="00383005"/>
    <w:rsid w:val="00404C72"/>
    <w:rsid w:val="004A01E7"/>
    <w:rsid w:val="004C6AD8"/>
    <w:rsid w:val="0053604C"/>
    <w:rsid w:val="005619C5"/>
    <w:rsid w:val="00623CB5"/>
    <w:rsid w:val="00624E9F"/>
    <w:rsid w:val="00653DAF"/>
    <w:rsid w:val="00667464"/>
    <w:rsid w:val="006E2DB7"/>
    <w:rsid w:val="007A2452"/>
    <w:rsid w:val="0082209F"/>
    <w:rsid w:val="008436FC"/>
    <w:rsid w:val="008B3824"/>
    <w:rsid w:val="00907346"/>
    <w:rsid w:val="00916FC5"/>
    <w:rsid w:val="009620E1"/>
    <w:rsid w:val="009B39E1"/>
    <w:rsid w:val="009F6E07"/>
    <w:rsid w:val="00A3244F"/>
    <w:rsid w:val="00A71E24"/>
    <w:rsid w:val="00A914BE"/>
    <w:rsid w:val="00AA5A05"/>
    <w:rsid w:val="00B32F91"/>
    <w:rsid w:val="00B91A8E"/>
    <w:rsid w:val="00BD3587"/>
    <w:rsid w:val="00BE2315"/>
    <w:rsid w:val="00C80BE0"/>
    <w:rsid w:val="00C82C61"/>
    <w:rsid w:val="00CD0E81"/>
    <w:rsid w:val="00D55F85"/>
    <w:rsid w:val="00DA4A14"/>
    <w:rsid w:val="00E516B9"/>
    <w:rsid w:val="00E60AA9"/>
    <w:rsid w:val="00F125AB"/>
    <w:rsid w:val="00F46F70"/>
    <w:rsid w:val="00F80F28"/>
    <w:rsid w:val="00FB4878"/>
    <w:rsid w:val="00FD0BEA"/>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702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A14"/>
    <w:rPr>
      <w:rFonts w:ascii="Tahoma" w:hAnsi="Tahoma" w:cs="Tahoma"/>
      <w:sz w:val="16"/>
      <w:szCs w:val="16"/>
    </w:rPr>
  </w:style>
  <w:style w:type="character" w:customStyle="1" w:styleId="BalloonTextChar">
    <w:name w:val="Balloon Text Char"/>
    <w:basedOn w:val="DefaultParagraphFont"/>
    <w:link w:val="BalloonText"/>
    <w:uiPriority w:val="99"/>
    <w:semiHidden/>
    <w:rsid w:val="00DA4A14"/>
    <w:rPr>
      <w:rFonts w:ascii="Tahoma" w:hAnsi="Tahoma" w:cs="Tahoma"/>
      <w:sz w:val="16"/>
      <w:szCs w:val="16"/>
    </w:rPr>
  </w:style>
  <w:style w:type="character" w:styleId="CommentReference">
    <w:name w:val="annotation reference"/>
    <w:basedOn w:val="DefaultParagraphFont"/>
    <w:uiPriority w:val="99"/>
    <w:semiHidden/>
    <w:unhideWhenUsed/>
    <w:rsid w:val="00DA4A14"/>
    <w:rPr>
      <w:sz w:val="16"/>
      <w:szCs w:val="16"/>
    </w:rPr>
  </w:style>
  <w:style w:type="paragraph" w:styleId="CommentText">
    <w:name w:val="annotation text"/>
    <w:basedOn w:val="Normal"/>
    <w:link w:val="CommentTextChar"/>
    <w:uiPriority w:val="99"/>
    <w:unhideWhenUsed/>
    <w:rsid w:val="00DA4A14"/>
    <w:rPr>
      <w:sz w:val="20"/>
      <w:szCs w:val="20"/>
    </w:rPr>
  </w:style>
  <w:style w:type="character" w:customStyle="1" w:styleId="CommentTextChar">
    <w:name w:val="Comment Text Char"/>
    <w:basedOn w:val="DefaultParagraphFont"/>
    <w:link w:val="CommentText"/>
    <w:uiPriority w:val="99"/>
    <w:rsid w:val="00DA4A14"/>
    <w:rPr>
      <w:sz w:val="20"/>
      <w:szCs w:val="20"/>
    </w:rPr>
  </w:style>
  <w:style w:type="paragraph" w:styleId="CommentSubject">
    <w:name w:val="annotation subject"/>
    <w:basedOn w:val="CommentText"/>
    <w:next w:val="CommentText"/>
    <w:link w:val="CommentSubjectChar"/>
    <w:uiPriority w:val="99"/>
    <w:semiHidden/>
    <w:unhideWhenUsed/>
    <w:rsid w:val="00DA4A14"/>
    <w:rPr>
      <w:b/>
      <w:bCs/>
    </w:rPr>
  </w:style>
  <w:style w:type="character" w:customStyle="1" w:styleId="CommentSubjectChar">
    <w:name w:val="Comment Subject Char"/>
    <w:basedOn w:val="CommentTextChar"/>
    <w:link w:val="CommentSubject"/>
    <w:uiPriority w:val="99"/>
    <w:semiHidden/>
    <w:rsid w:val="00DA4A14"/>
    <w:rPr>
      <w:b/>
      <w:bCs/>
      <w:sz w:val="20"/>
      <w:szCs w:val="20"/>
    </w:rPr>
  </w:style>
  <w:style w:type="paragraph" w:styleId="Revision">
    <w:name w:val="Revision"/>
    <w:hidden/>
    <w:uiPriority w:val="99"/>
    <w:semiHidden/>
    <w:rsid w:val="00DA4A14"/>
  </w:style>
  <w:style w:type="paragraph" w:styleId="Header">
    <w:name w:val="header"/>
    <w:basedOn w:val="Normal"/>
    <w:link w:val="HeaderChar"/>
    <w:uiPriority w:val="99"/>
    <w:unhideWhenUsed/>
    <w:rsid w:val="00DA4A14"/>
    <w:pPr>
      <w:tabs>
        <w:tab w:val="center" w:pos="4680"/>
        <w:tab w:val="right" w:pos="9360"/>
      </w:tabs>
    </w:pPr>
  </w:style>
  <w:style w:type="character" w:customStyle="1" w:styleId="HeaderChar">
    <w:name w:val="Header Char"/>
    <w:basedOn w:val="DefaultParagraphFont"/>
    <w:link w:val="Header"/>
    <w:uiPriority w:val="99"/>
    <w:rsid w:val="00DA4A14"/>
  </w:style>
  <w:style w:type="paragraph" w:styleId="Footer">
    <w:name w:val="footer"/>
    <w:basedOn w:val="Normal"/>
    <w:link w:val="FooterChar"/>
    <w:uiPriority w:val="99"/>
    <w:unhideWhenUsed/>
    <w:rsid w:val="00DA4A14"/>
    <w:pPr>
      <w:tabs>
        <w:tab w:val="center" w:pos="4680"/>
        <w:tab w:val="right" w:pos="9360"/>
      </w:tabs>
    </w:pPr>
  </w:style>
  <w:style w:type="character" w:customStyle="1" w:styleId="FooterChar">
    <w:name w:val="Footer Char"/>
    <w:basedOn w:val="DefaultParagraphFont"/>
    <w:link w:val="Footer"/>
    <w:uiPriority w:val="99"/>
    <w:rsid w:val="00DA4A14"/>
  </w:style>
  <w:style w:type="paragraph" w:styleId="FootnoteText">
    <w:name w:val="footnote text"/>
    <w:basedOn w:val="Normal"/>
    <w:link w:val="FootnoteTextChar"/>
    <w:uiPriority w:val="99"/>
    <w:semiHidden/>
    <w:unhideWhenUsed/>
    <w:rsid w:val="00DA4A14"/>
    <w:rPr>
      <w:sz w:val="20"/>
      <w:szCs w:val="20"/>
    </w:rPr>
  </w:style>
  <w:style w:type="character" w:customStyle="1" w:styleId="FootnoteTextChar">
    <w:name w:val="Footnote Text Char"/>
    <w:basedOn w:val="DefaultParagraphFont"/>
    <w:link w:val="FootnoteText"/>
    <w:uiPriority w:val="99"/>
    <w:semiHidden/>
    <w:rsid w:val="00DA4A14"/>
    <w:rPr>
      <w:sz w:val="20"/>
      <w:szCs w:val="20"/>
    </w:rPr>
  </w:style>
  <w:style w:type="character" w:styleId="FootnoteReference">
    <w:name w:val="footnote reference"/>
    <w:basedOn w:val="DefaultParagraphFont"/>
    <w:uiPriority w:val="99"/>
    <w:semiHidden/>
    <w:unhideWhenUsed/>
    <w:rsid w:val="00DA4A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AE7D23-E69D-F249-8BBA-A6B8EDE3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6361</Words>
  <Characters>36258</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1</cp:revision>
  <dcterms:created xsi:type="dcterms:W3CDTF">2016-05-24T14:01:00Z</dcterms:created>
  <dcterms:modified xsi:type="dcterms:W3CDTF">2016-06-12T16:33:00Z</dcterms:modified>
</cp:coreProperties>
</file>