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D7E6F" w14:textId="03AE4E30" w:rsidR="00056A4A" w:rsidRDefault="00286729" w:rsidP="004B4E77">
      <w:pPr>
        <w:widowControl w:val="0"/>
        <w:autoSpaceDE w:val="0"/>
        <w:autoSpaceDN w:val="0"/>
        <w:adjustRightInd w:val="0"/>
        <w:jc w:val="center"/>
        <w:rPr>
          <w:sz w:val="36"/>
        </w:rPr>
      </w:pPr>
      <w:r w:rsidRPr="00056A4A">
        <w:rPr>
          <w:sz w:val="36"/>
        </w:rPr>
        <w:t xml:space="preserve">Conversation, cognition and cultural evolution: </w:t>
      </w:r>
    </w:p>
    <w:p w14:paraId="404F13CC" w14:textId="658852CC" w:rsidR="00286729" w:rsidRPr="00056A4A" w:rsidRDefault="00286729" w:rsidP="004B4E77">
      <w:pPr>
        <w:widowControl w:val="0"/>
        <w:autoSpaceDE w:val="0"/>
        <w:autoSpaceDN w:val="0"/>
        <w:adjustRightInd w:val="0"/>
        <w:jc w:val="center"/>
        <w:rPr>
          <w:sz w:val="36"/>
        </w:rPr>
      </w:pPr>
      <w:r w:rsidRPr="00056A4A">
        <w:rPr>
          <w:sz w:val="36"/>
        </w:rPr>
        <w:t>a model of the cultural evolution of word order through pressures imposed from turn taking in conversation</w:t>
      </w:r>
    </w:p>
    <w:p w14:paraId="62191EEA" w14:textId="77777777" w:rsidR="004B4E77" w:rsidRDefault="004B4E77" w:rsidP="00D4574D">
      <w:pPr>
        <w:widowControl w:val="0"/>
        <w:autoSpaceDE w:val="0"/>
        <w:autoSpaceDN w:val="0"/>
        <w:adjustRightInd w:val="0"/>
        <w:spacing w:after="240"/>
        <w:jc w:val="both"/>
      </w:pPr>
    </w:p>
    <w:p w14:paraId="34B73DE5" w14:textId="3D6B2E36" w:rsidR="00286729" w:rsidRDefault="00286729" w:rsidP="00D4574D">
      <w:pPr>
        <w:widowControl w:val="0"/>
        <w:autoSpaceDE w:val="0"/>
        <w:autoSpaceDN w:val="0"/>
        <w:adjustRightInd w:val="0"/>
        <w:spacing w:after="240"/>
        <w:jc w:val="both"/>
      </w:pPr>
      <w:proofErr w:type="spellStart"/>
      <w:r w:rsidRPr="00B32F91">
        <w:t>Seán</w:t>
      </w:r>
      <w:proofErr w:type="spellEnd"/>
      <w:r w:rsidRPr="00B32F91">
        <w:t xml:space="preserve"> G. Roberts</w:t>
      </w:r>
      <w:ins w:id="0" w:author="Sean Roberts" w:date="2017-01-18T15:40:00Z">
        <w:r w:rsidR="00273EE2" w:rsidRPr="00273EE2">
          <w:rPr>
            <w:vertAlign w:val="superscript"/>
          </w:rPr>
          <w:t>1,2</w:t>
        </w:r>
      </w:ins>
      <w:r w:rsidR="0023008D">
        <w:t xml:space="preserve"> and </w:t>
      </w:r>
      <w:r w:rsidRPr="00B32F91">
        <w:t>Stephen C. Levinson</w:t>
      </w:r>
      <w:ins w:id="1" w:author="Sean Roberts" w:date="2017-01-19T11:06:00Z">
        <w:r w:rsidR="000D5F48">
          <w:rPr>
            <w:vertAlign w:val="superscript"/>
          </w:rPr>
          <w:t>2</w:t>
        </w:r>
      </w:ins>
      <w:ins w:id="2" w:author="Sean Roberts" w:date="2017-01-18T15:40:00Z">
        <w:r w:rsidR="00273EE2" w:rsidRPr="00273EE2">
          <w:rPr>
            <w:vertAlign w:val="superscript"/>
          </w:rPr>
          <w:t>,3</w:t>
        </w:r>
      </w:ins>
      <w:r w:rsidRPr="00B32F91">
        <w:t xml:space="preserve"> </w:t>
      </w:r>
    </w:p>
    <w:p w14:paraId="2C2B37BE" w14:textId="0C61C2A7" w:rsidR="00273EE2" w:rsidRDefault="0023008D" w:rsidP="00D4574D">
      <w:pPr>
        <w:widowControl w:val="0"/>
        <w:autoSpaceDE w:val="0"/>
        <w:autoSpaceDN w:val="0"/>
        <w:adjustRightInd w:val="0"/>
        <w:spacing w:after="240"/>
        <w:jc w:val="both"/>
        <w:rPr>
          <w:ins w:id="3" w:author="Sean Roberts" w:date="2017-01-19T11:05:00Z"/>
        </w:rPr>
      </w:pPr>
      <w:del w:id="4" w:author="Sean Roberts" w:date="2017-01-19T11:05:00Z">
        <w:r w:rsidDel="000D5F48">
          <w:delText xml:space="preserve">Language and Cognition Department, Max Planck Institute for Psycholinguistics, </w:delText>
        </w:r>
        <w:r w:rsidRPr="0023008D" w:rsidDel="000D5F48">
          <w:delText>Wundtlaan 1</w:delText>
        </w:r>
        <w:r w:rsidR="004B4E77" w:rsidDel="000D5F48">
          <w:delText xml:space="preserve">, </w:delText>
        </w:r>
        <w:r w:rsidRPr="0023008D" w:rsidDel="000D5F48">
          <w:delText>6525 XD Nijmegen</w:delText>
        </w:r>
        <w:r w:rsidDel="000D5F48">
          <w:delText xml:space="preserve">, </w:delText>
        </w:r>
        <w:r w:rsidRPr="0023008D" w:rsidDel="000D5F48">
          <w:delText>The Netherlands</w:delText>
        </w:r>
      </w:del>
      <w:ins w:id="5" w:author="Sean Roberts" w:date="2017-01-19T11:05:00Z">
        <w:r w:rsidR="000D5F48">
          <w:t>1</w:t>
        </w:r>
      </w:ins>
      <w:ins w:id="6" w:author="Sean Roberts" w:date="2017-01-18T15:41:00Z">
        <w:r w:rsidR="00273EE2">
          <w:t xml:space="preserve">. Department of Archaeology and Anthropology, University of Bristol, 43 Woodland Road, </w:t>
        </w:r>
      </w:ins>
      <w:ins w:id="7" w:author="Sean Roberts" w:date="2017-01-18T15:42:00Z">
        <w:r w:rsidR="00273EE2" w:rsidRPr="00273EE2">
          <w:t>BS8 1UU</w:t>
        </w:r>
        <w:r w:rsidR="00273EE2">
          <w:t xml:space="preserve"> Bristol, United Kingdom</w:t>
        </w:r>
      </w:ins>
    </w:p>
    <w:p w14:paraId="464D628D" w14:textId="3A1FF9E8" w:rsidR="000D5F48" w:rsidRDefault="000D5F48" w:rsidP="00D4574D">
      <w:pPr>
        <w:widowControl w:val="0"/>
        <w:autoSpaceDE w:val="0"/>
        <w:autoSpaceDN w:val="0"/>
        <w:adjustRightInd w:val="0"/>
        <w:spacing w:after="240"/>
        <w:jc w:val="both"/>
        <w:rPr>
          <w:ins w:id="8" w:author="Sean Roberts" w:date="2017-01-18T15:41:00Z"/>
        </w:rPr>
      </w:pPr>
      <w:ins w:id="9" w:author="Sean Roberts" w:date="2017-01-19T11:05:00Z">
        <w:r>
          <w:t>2</w:t>
        </w:r>
        <w:r>
          <w:t xml:space="preserve">. Language and Cognition Department, Max Planck Institute for Psycholinguistics, </w:t>
        </w:r>
        <w:proofErr w:type="spellStart"/>
        <w:r w:rsidRPr="0023008D">
          <w:t>Wundtlaan</w:t>
        </w:r>
        <w:proofErr w:type="spellEnd"/>
        <w:r w:rsidRPr="0023008D">
          <w:t xml:space="preserve"> 1</w:t>
        </w:r>
        <w:r>
          <w:t xml:space="preserve">, </w:t>
        </w:r>
        <w:r w:rsidRPr="0023008D">
          <w:t>6525 XD Nijmegen</w:t>
        </w:r>
        <w:r>
          <w:t xml:space="preserve">, </w:t>
        </w:r>
        <w:r w:rsidRPr="0023008D">
          <w:t>The Netherlands</w:t>
        </w:r>
      </w:ins>
    </w:p>
    <w:p w14:paraId="41A367DB" w14:textId="3FE37B6E" w:rsidR="00273EE2" w:rsidRDefault="00273EE2" w:rsidP="00273EE2">
      <w:pPr>
        <w:widowControl w:val="0"/>
        <w:autoSpaceDE w:val="0"/>
        <w:autoSpaceDN w:val="0"/>
        <w:adjustRightInd w:val="0"/>
        <w:spacing w:after="240"/>
        <w:jc w:val="both"/>
        <w:rPr>
          <w:ins w:id="10" w:author="Sean Roberts" w:date="2017-01-18T15:43:00Z"/>
        </w:rPr>
      </w:pPr>
      <w:ins w:id="11" w:author="Sean Roberts" w:date="2017-01-18T15:41:00Z">
        <w:r>
          <w:t xml:space="preserve">3. </w:t>
        </w:r>
      </w:ins>
      <w:proofErr w:type="spellStart"/>
      <w:ins w:id="12" w:author="Sean Roberts" w:date="2017-01-18T15:42:00Z">
        <w:r>
          <w:t>Donders</w:t>
        </w:r>
        <w:proofErr w:type="spellEnd"/>
        <w:r>
          <w:t xml:space="preserve"> Institute for Brain, Cognition and </w:t>
        </w:r>
        <w:proofErr w:type="spellStart"/>
        <w:r>
          <w:t>Behaviour</w:t>
        </w:r>
        <w:proofErr w:type="spellEnd"/>
        <w:r>
          <w:t xml:space="preserve">, </w:t>
        </w:r>
        <w:proofErr w:type="spellStart"/>
        <w:r>
          <w:t>Radboud</w:t>
        </w:r>
        <w:proofErr w:type="spellEnd"/>
        <w:r>
          <w:t xml:space="preserve"> University, </w:t>
        </w:r>
      </w:ins>
      <w:proofErr w:type="spellStart"/>
      <w:ins w:id="13" w:author="Sean Roberts" w:date="2017-01-18T15:43:00Z">
        <w:r>
          <w:rPr>
            <w:rFonts w:eastAsia="Times New Roman"/>
          </w:rPr>
          <w:t>Kapittelweg</w:t>
        </w:r>
        <w:proofErr w:type="spellEnd"/>
        <w:r>
          <w:rPr>
            <w:rFonts w:eastAsia="Times New Roman"/>
          </w:rPr>
          <w:t xml:space="preserve"> 29, 6525 EN Nijmegen, The Netherlands</w:t>
        </w:r>
      </w:ins>
    </w:p>
    <w:p w14:paraId="3A14A95F" w14:textId="77777777" w:rsidR="0023008D" w:rsidRDefault="0023008D" w:rsidP="00D4574D">
      <w:pPr>
        <w:widowControl w:val="0"/>
        <w:autoSpaceDE w:val="0"/>
        <w:autoSpaceDN w:val="0"/>
        <w:adjustRightInd w:val="0"/>
        <w:spacing w:after="240"/>
        <w:jc w:val="both"/>
      </w:pPr>
      <w:r w:rsidRPr="007B6D21">
        <w:t>sean.roberts@mpi.nl</w:t>
      </w:r>
      <w:r>
        <w:t>, stephen.levinson@mpi.nl</w:t>
      </w:r>
    </w:p>
    <w:p w14:paraId="45B26566" w14:textId="77777777" w:rsidR="0023008D" w:rsidRPr="00B32F91" w:rsidRDefault="0023008D" w:rsidP="00D4574D">
      <w:pPr>
        <w:widowControl w:val="0"/>
        <w:autoSpaceDE w:val="0"/>
        <w:autoSpaceDN w:val="0"/>
        <w:adjustRightInd w:val="0"/>
        <w:spacing w:after="240" w:line="480" w:lineRule="auto"/>
        <w:jc w:val="both"/>
      </w:pPr>
    </w:p>
    <w:p w14:paraId="67E8C342" w14:textId="77777777" w:rsidR="00286729" w:rsidRPr="004B4E77" w:rsidRDefault="00286729" w:rsidP="00D4574D">
      <w:pPr>
        <w:widowControl w:val="0"/>
        <w:autoSpaceDE w:val="0"/>
        <w:autoSpaceDN w:val="0"/>
        <w:adjustRightInd w:val="0"/>
        <w:spacing w:after="240" w:line="480" w:lineRule="auto"/>
        <w:jc w:val="both"/>
        <w:rPr>
          <w:b/>
        </w:rPr>
      </w:pPr>
      <w:r w:rsidRPr="004B4E77">
        <w:rPr>
          <w:b/>
        </w:rPr>
        <w:t xml:space="preserve">Abstract </w:t>
      </w:r>
    </w:p>
    <w:p w14:paraId="6797A692" w14:textId="6452DDD9" w:rsidR="00286729" w:rsidRPr="00B32F91" w:rsidRDefault="00623CB5" w:rsidP="0039642E">
      <w:pPr>
        <w:widowControl w:val="0"/>
        <w:autoSpaceDE w:val="0"/>
        <w:autoSpaceDN w:val="0"/>
        <w:adjustRightInd w:val="0"/>
        <w:spacing w:after="240"/>
        <w:jc w:val="both"/>
      </w:pPr>
      <w:r>
        <w:t xml:space="preserve">This paper outlines a first attempt to model the special constraints that arise in language processing in conversation, and to explore the implications such functional considerations may have on language typology and language change. In </w:t>
      </w:r>
      <w:r w:rsidR="00316DD5">
        <w:t>particular,</w:t>
      </w:r>
      <w:r>
        <w:t xml:space="preserve"> we focus on processing pressures imposed by conversational turn-taking and their consequences for the cultural evolution </w:t>
      </w:r>
      <w:r w:rsidR="00316DD5">
        <w:t>of</w:t>
      </w:r>
      <w:r>
        <w:t xml:space="preserve"> the </w:t>
      </w:r>
      <w:r w:rsidR="00286729" w:rsidRPr="00B32F91">
        <w:t>structural properties of language. We present an agent-based model of cultural evolution where agents take turns at talk in conversation. When the start of planning for the next turn is constrained by the position of the verb</w:t>
      </w:r>
      <w:ins w:id="14" w:author="Sean Roberts" w:date="2016-10-13T11:49:00Z">
        <w:r w:rsidR="00855290">
          <w:t>,</w:t>
        </w:r>
      </w:ins>
      <w:r w:rsidR="00286729" w:rsidRPr="00B32F91">
        <w:t xml:space="preserve"> the stable distribution of </w:t>
      </w:r>
      <w:ins w:id="15" w:author="Sean Roberts" w:date="2016-10-13T11:50:00Z">
        <w:r w:rsidR="00855290">
          <w:t xml:space="preserve">dominant </w:t>
        </w:r>
      </w:ins>
      <w:r w:rsidR="00286729" w:rsidRPr="00B32F91">
        <w:t xml:space="preserve">word orders </w:t>
      </w:r>
      <w:ins w:id="16" w:author="Sean Roberts" w:date="2016-10-13T11:50:00Z">
        <w:r w:rsidR="00912B03">
          <w:t xml:space="preserve">across languages </w:t>
        </w:r>
      </w:ins>
      <w:r w:rsidR="00286729" w:rsidRPr="00B32F91">
        <w:t xml:space="preserve">evolves to match the actual distribution reasonably well. We suggest that the interface of cognition and interaction should be a more central part of the story of language evolution. </w:t>
      </w:r>
    </w:p>
    <w:p w14:paraId="7B34B9F5" w14:textId="4B373FB7" w:rsidR="0039642E" w:rsidRDefault="0039642E" w:rsidP="00D4574D">
      <w:pPr>
        <w:spacing w:line="480" w:lineRule="auto"/>
        <w:jc w:val="both"/>
      </w:pPr>
      <w:r w:rsidRPr="004B4E77">
        <w:rPr>
          <w:b/>
        </w:rPr>
        <w:t>Keywords:</w:t>
      </w:r>
      <w:r>
        <w:t xml:space="preserve"> Turn taking; Pragmatics; Typology; </w:t>
      </w:r>
      <w:bookmarkStart w:id="17" w:name="_GoBack"/>
      <w:bookmarkEnd w:id="17"/>
      <w:r w:rsidR="004B4E77">
        <w:t xml:space="preserve">Word Order; </w:t>
      </w:r>
      <w:r>
        <w:t>Cultural Evolution.</w:t>
      </w:r>
    </w:p>
    <w:p w14:paraId="12CC7338" w14:textId="664FF158" w:rsidR="0039642E" w:rsidRPr="0039642E" w:rsidRDefault="0039642E" w:rsidP="0039642E">
      <w:pPr>
        <w:jc w:val="both"/>
        <w:rPr>
          <w:b/>
        </w:rPr>
      </w:pPr>
      <w:r w:rsidRPr="0039642E">
        <w:rPr>
          <w:b/>
        </w:rPr>
        <w:t>Bio</w:t>
      </w:r>
    </w:p>
    <w:p w14:paraId="0DBA308B" w14:textId="78324E88" w:rsidR="0039642E" w:rsidRDefault="0039642E" w:rsidP="0039642E">
      <w:pPr>
        <w:jc w:val="both"/>
      </w:pPr>
      <w:proofErr w:type="spellStart"/>
      <w:r w:rsidRPr="0039642E">
        <w:rPr>
          <w:i/>
        </w:rPr>
        <w:t>Seán</w:t>
      </w:r>
      <w:proofErr w:type="spellEnd"/>
      <w:r w:rsidRPr="0039642E">
        <w:rPr>
          <w:i/>
        </w:rPr>
        <w:t xml:space="preserve"> </w:t>
      </w:r>
      <w:r>
        <w:rPr>
          <w:i/>
        </w:rPr>
        <w:t xml:space="preserve">G. </w:t>
      </w:r>
      <w:r w:rsidRPr="0039642E">
        <w:rPr>
          <w:i/>
        </w:rPr>
        <w:t>Roberts</w:t>
      </w:r>
      <w:r>
        <w:t xml:space="preserve"> studies cultural evolution at the </w:t>
      </w:r>
      <w:del w:id="18" w:author="Sean Roberts" w:date="2017-01-19T11:21:00Z">
        <w:r w:rsidDel="00622E5B">
          <w:delText>Max Planck Institute for Psycholinguistics</w:delText>
        </w:r>
      </w:del>
      <w:ins w:id="19" w:author="Sean Roberts" w:date="2017-01-19T11:21:00Z">
        <w:r w:rsidR="00622E5B">
          <w:t>University of Bristol</w:t>
        </w:r>
        <w:r w:rsidR="00F84681">
          <w:t xml:space="preserve"> as part of the group </w:t>
        </w:r>
        <w:r w:rsidR="00F84681" w:rsidRPr="00F84681">
          <w:rPr>
            <w:i/>
            <w:rPrChange w:id="20" w:author="Sean Roberts" w:date="2017-01-19T11:22:00Z">
              <w:rPr/>
            </w:rPrChange>
          </w:rPr>
          <w:t xml:space="preserve">Exploring </w:t>
        </w:r>
      </w:ins>
      <w:ins w:id="21" w:author="Sean Roberts" w:date="2017-01-19T11:22:00Z">
        <w:r w:rsidR="00F84681" w:rsidRPr="00F84681">
          <w:rPr>
            <w:i/>
            <w:rPrChange w:id="22" w:author="Sean Roberts" w:date="2017-01-19T11:22:00Z">
              <w:rPr/>
            </w:rPrChange>
          </w:rPr>
          <w:t>the evolution of cultural diversity</w:t>
        </w:r>
      </w:ins>
      <w:r>
        <w:t>.  He is interested in whether differences between languages are the product of adaptation.</w:t>
      </w:r>
    </w:p>
    <w:p w14:paraId="5160EF65" w14:textId="56E0F547" w:rsidR="004B4E77" w:rsidRDefault="0039642E">
      <w:r w:rsidRPr="0039642E">
        <w:rPr>
          <w:i/>
        </w:rPr>
        <w:t xml:space="preserve">Stephen </w:t>
      </w:r>
      <w:r>
        <w:rPr>
          <w:i/>
        </w:rPr>
        <w:t xml:space="preserve">C. </w:t>
      </w:r>
      <w:r w:rsidRPr="0039642E">
        <w:rPr>
          <w:i/>
        </w:rPr>
        <w:t>Levinson</w:t>
      </w:r>
      <w:r>
        <w:t xml:space="preserve"> is the director of the Language and Cognition group at the Max Planck Institute for Psycholinguistics.  His work </w:t>
      </w:r>
      <w:r>
        <w:rPr>
          <w:rFonts w:eastAsia="Times New Roman"/>
        </w:rPr>
        <w:t>focusses on language diversity and its implications for theories of human cognition.  He uses methods ranging from fieldwork and conversation analysis to neuroimaging studies to explore the role that language plays in our everyday cognition.</w:t>
      </w:r>
      <w:r w:rsidR="004B4E77">
        <w:br w:type="page"/>
      </w:r>
    </w:p>
    <w:p w14:paraId="48D5BA0F" w14:textId="54516372" w:rsidR="00286729" w:rsidRPr="006D3942" w:rsidRDefault="00286729" w:rsidP="006D3942">
      <w:pPr>
        <w:widowControl w:val="0"/>
        <w:autoSpaceDE w:val="0"/>
        <w:autoSpaceDN w:val="0"/>
        <w:adjustRightInd w:val="0"/>
        <w:spacing w:after="240" w:line="360" w:lineRule="auto"/>
        <w:jc w:val="both"/>
        <w:rPr>
          <w:b/>
        </w:rPr>
      </w:pPr>
      <w:r w:rsidRPr="006D3942">
        <w:rPr>
          <w:b/>
        </w:rPr>
        <w:lastRenderedPageBreak/>
        <w:t xml:space="preserve">1 Introduction </w:t>
      </w:r>
    </w:p>
    <w:p w14:paraId="4A4FABBD" w14:textId="63D2B598" w:rsidR="00286729" w:rsidRPr="006D3942" w:rsidRDefault="00286729" w:rsidP="006D3942">
      <w:pPr>
        <w:widowControl w:val="0"/>
        <w:autoSpaceDE w:val="0"/>
        <w:autoSpaceDN w:val="0"/>
        <w:adjustRightInd w:val="0"/>
        <w:spacing w:after="240" w:line="360" w:lineRule="auto"/>
        <w:jc w:val="both"/>
      </w:pPr>
      <w:r w:rsidRPr="006D3942">
        <w:t xml:space="preserve">The evolution of linguistic structure is constrained by various cognitive pressures. For example, studies have argued that basic word order </w:t>
      </w:r>
      <w:r w:rsidR="00230608" w:rsidRPr="006D3942">
        <w:t xml:space="preserve">(the dominant order of Subject, Verb and Object in a transitive clause) </w:t>
      </w:r>
      <w:r w:rsidRPr="006D3942">
        <w:t xml:space="preserve">is adapted to pressures </w:t>
      </w:r>
      <w:ins w:id="23" w:author="Sean Roberts" w:date="2017-01-18T12:20:00Z">
        <w:r w:rsidR="00E33B2A" w:rsidRPr="006D3942">
          <w:t xml:space="preserve">including: </w:t>
        </w:r>
      </w:ins>
      <w:del w:id="24" w:author="Sean Roberts" w:date="2017-01-18T12:20:00Z">
        <w:r w:rsidRPr="006D3942" w:rsidDel="00E33B2A">
          <w:delText xml:space="preserve">on </w:delText>
        </w:r>
      </w:del>
      <w:r w:rsidRPr="006D3942">
        <w:t>efficient storage or processing (</w:t>
      </w:r>
      <w:r w:rsidR="0039642E" w:rsidRPr="006D3942">
        <w:t xml:space="preserve">e.g. </w:t>
      </w:r>
      <w:proofErr w:type="spellStart"/>
      <w:ins w:id="25" w:author="Sean Roberts" w:date="2017-01-18T12:21:00Z">
        <w:r w:rsidR="00E33B2A" w:rsidRPr="006D3942">
          <w:t>Krupa</w:t>
        </w:r>
        <w:proofErr w:type="spellEnd"/>
        <w:r w:rsidR="00E33B2A" w:rsidRPr="006D3942">
          <w:t xml:space="preserve">, 1982; </w:t>
        </w:r>
      </w:ins>
      <w:r w:rsidRPr="006D3942">
        <w:t>Hawkins, 1994; Ferre</w:t>
      </w:r>
      <w:r w:rsidR="00E60AA9" w:rsidRPr="006D3942">
        <w:t>r-</w:t>
      </w:r>
      <w:proofErr w:type="spellStart"/>
      <w:r w:rsidR="00E60AA9" w:rsidRPr="006D3942">
        <w:t>i</w:t>
      </w:r>
      <w:proofErr w:type="spellEnd"/>
      <w:ins w:id="26" w:author="Sean Roberts" w:date="2016-10-13T11:11:00Z">
        <w:r w:rsidR="00CC41DE" w:rsidRPr="006D3942">
          <w:t>-</w:t>
        </w:r>
      </w:ins>
      <w:proofErr w:type="spellStart"/>
      <w:del w:id="27" w:author="Sean Roberts" w:date="2016-10-13T11:11:00Z">
        <w:r w:rsidR="00E60AA9" w:rsidRPr="006D3942" w:rsidDel="00CC41DE">
          <w:delText xml:space="preserve"> </w:delText>
        </w:r>
      </w:del>
      <w:r w:rsidR="00E60AA9" w:rsidRPr="006D3942">
        <w:t>Cancho</w:t>
      </w:r>
      <w:proofErr w:type="spellEnd"/>
      <w:r w:rsidR="00E60AA9" w:rsidRPr="006D3942">
        <w:t>, 2008</w:t>
      </w:r>
      <w:ins w:id="28" w:author="Sean Roberts" w:date="2016-10-13T11:10:00Z">
        <w:r w:rsidR="00CC41DE" w:rsidRPr="006D3942">
          <w:t>; Ferrer-</w:t>
        </w:r>
        <w:proofErr w:type="spellStart"/>
        <w:r w:rsidR="00CC41DE" w:rsidRPr="006D3942">
          <w:t>i</w:t>
        </w:r>
        <w:proofErr w:type="spellEnd"/>
        <w:r w:rsidR="00CC41DE" w:rsidRPr="006D3942">
          <w:t>-</w:t>
        </w:r>
        <w:proofErr w:type="spellStart"/>
        <w:r w:rsidR="00CC41DE" w:rsidRPr="006D3942">
          <w:t>Cancho</w:t>
        </w:r>
        <w:proofErr w:type="spellEnd"/>
        <w:r w:rsidR="00CC41DE" w:rsidRPr="006D3942">
          <w:t>, 2015</w:t>
        </w:r>
      </w:ins>
      <w:r w:rsidR="00E60AA9" w:rsidRPr="006D3942">
        <w:t>)</w:t>
      </w:r>
      <w:del w:id="29" w:author="Sean Roberts" w:date="2017-01-18T12:20:00Z">
        <w:r w:rsidR="00E60AA9" w:rsidRPr="006D3942" w:rsidDel="00E33B2A">
          <w:delText xml:space="preserve"> or</w:delText>
        </w:r>
      </w:del>
      <w:ins w:id="30" w:author="Sean Roberts" w:date="2017-01-18T12:20:00Z">
        <w:r w:rsidR="00E33B2A" w:rsidRPr="006D3942">
          <w:t xml:space="preserve">; </w:t>
        </w:r>
      </w:ins>
      <w:r w:rsidR="00E60AA9" w:rsidRPr="006D3942">
        <w:t xml:space="preserve"> the effec</w:t>
      </w:r>
      <w:r w:rsidRPr="006D3942">
        <w:t>tiveness of conveying semantic information (</w:t>
      </w:r>
      <w:r w:rsidR="002027EF" w:rsidRPr="006D3942">
        <w:t xml:space="preserve">e.g. </w:t>
      </w:r>
      <w:proofErr w:type="spellStart"/>
      <w:r w:rsidRPr="006D3942">
        <w:t>Gold</w:t>
      </w:r>
      <w:r w:rsidR="00E60AA9" w:rsidRPr="006D3942">
        <w:t>in</w:t>
      </w:r>
      <w:proofErr w:type="spellEnd"/>
      <w:r w:rsidR="00E60AA9" w:rsidRPr="006D3942">
        <w:t xml:space="preserve">-Meadow et al., 2008; </w:t>
      </w:r>
      <w:proofErr w:type="spellStart"/>
      <w:r w:rsidR="00E60AA9" w:rsidRPr="006D3942">
        <w:t>Schouw</w:t>
      </w:r>
      <w:r w:rsidRPr="006D3942">
        <w:t>stra</w:t>
      </w:r>
      <w:proofErr w:type="spellEnd"/>
      <w:r w:rsidRPr="006D3942">
        <w:t xml:space="preserve"> and de Swart, 2014</w:t>
      </w:r>
      <w:ins w:id="31" w:author="Sean Roberts" w:date="2017-01-18T12:31:00Z">
        <w:r w:rsidR="00084032" w:rsidRPr="006D3942">
          <w:t>; Gibson et al., 2013</w:t>
        </w:r>
      </w:ins>
      <w:r w:rsidRPr="006D3942">
        <w:t>)</w:t>
      </w:r>
      <w:del w:id="32" w:author="Sean Roberts" w:date="2017-01-18T12:20:00Z">
        <w:r w:rsidRPr="006D3942" w:rsidDel="00E33B2A">
          <w:delText>.</w:delText>
        </w:r>
      </w:del>
      <w:ins w:id="33" w:author="Sean Roberts" w:date="2017-01-18T12:20:00Z">
        <w:r w:rsidR="00E33B2A" w:rsidRPr="006D3942">
          <w:t xml:space="preserve">; semantic and syntactic restrictions (e.g. </w:t>
        </w:r>
      </w:ins>
      <w:ins w:id="34" w:author="Sean Roberts" w:date="2017-01-18T12:23:00Z">
        <w:r w:rsidR="00E33B2A" w:rsidRPr="006D3942">
          <w:t>Tomlin, 1986</w:t>
        </w:r>
      </w:ins>
      <w:ins w:id="35" w:author="Sean Roberts" w:date="2017-01-18T14:51:00Z">
        <w:r w:rsidR="005F1478">
          <w:t xml:space="preserve">; </w:t>
        </w:r>
      </w:ins>
      <w:ins w:id="36" w:author="Sean Roberts" w:date="2017-01-18T14:52:00Z">
        <w:r w:rsidR="000D2E58">
          <w:t xml:space="preserve">Christensen, </w:t>
        </w:r>
        <w:proofErr w:type="spellStart"/>
        <w:r w:rsidR="000D2E58">
          <w:t>Fusaroli</w:t>
        </w:r>
        <w:proofErr w:type="spellEnd"/>
        <w:r w:rsidR="000D2E58">
          <w:t xml:space="preserve"> &amp; </w:t>
        </w:r>
        <w:proofErr w:type="spellStart"/>
        <w:r w:rsidR="000D2E58">
          <w:t>Tylén</w:t>
        </w:r>
        <w:proofErr w:type="spellEnd"/>
        <w:r w:rsidR="000D2E58">
          <w:t>, 2016</w:t>
        </w:r>
      </w:ins>
      <w:ins w:id="37" w:author="Sean Roberts" w:date="2017-01-18T12:23:00Z">
        <w:r w:rsidR="00E33B2A" w:rsidRPr="006D3942">
          <w:t>)</w:t>
        </w:r>
      </w:ins>
      <w:ins w:id="38" w:author="Sean Roberts" w:date="2017-01-18T12:20:00Z">
        <w:r w:rsidR="00E33B2A" w:rsidRPr="006D3942">
          <w:t xml:space="preserve">; </w:t>
        </w:r>
      </w:ins>
      <w:del w:id="39" w:author="Sean Roberts" w:date="2017-01-18T12:24:00Z">
        <w:r w:rsidRPr="006D3942" w:rsidDel="00E33B2A">
          <w:delText xml:space="preserve"> </w:delText>
        </w:r>
      </w:del>
      <w:ins w:id="40" w:author="Sean Roberts" w:date="2017-01-17T17:24:00Z">
        <w:r w:rsidR="00E33B2A" w:rsidRPr="006D3942">
          <w:t>acquisition</w:t>
        </w:r>
        <w:r w:rsidR="009B5518" w:rsidRPr="006D3942">
          <w:t xml:space="preserve"> </w:t>
        </w:r>
      </w:ins>
      <w:ins w:id="41" w:author="Sean Roberts" w:date="2017-01-18T12:24:00Z">
        <w:r w:rsidR="00E33B2A" w:rsidRPr="006D3942">
          <w:t>(</w:t>
        </w:r>
      </w:ins>
      <w:proofErr w:type="spellStart"/>
      <w:ins w:id="42" w:author="Sean Roberts" w:date="2017-01-18T12:25:00Z">
        <w:r w:rsidR="00E33B2A" w:rsidRPr="006D3942">
          <w:t>Lupyan</w:t>
        </w:r>
        <w:proofErr w:type="spellEnd"/>
        <w:r w:rsidR="00E33B2A" w:rsidRPr="006D3942">
          <w:t xml:space="preserve"> &amp; Christiansen, 2002)</w:t>
        </w:r>
      </w:ins>
      <w:ins w:id="43" w:author="Sean Roberts" w:date="2017-01-18T10:31:00Z">
        <w:r w:rsidR="00CD0590" w:rsidRPr="006D3942">
          <w:t xml:space="preserve">;  </w:t>
        </w:r>
      </w:ins>
      <w:ins w:id="44" w:author="Sean Roberts" w:date="2017-01-18T12:25:00Z">
        <w:r w:rsidR="00E33B2A" w:rsidRPr="006D3942">
          <w:t xml:space="preserve">and </w:t>
        </w:r>
      </w:ins>
      <w:ins w:id="45" w:author="Sean Roberts" w:date="2017-01-18T10:32:00Z">
        <w:r w:rsidR="00CD0590" w:rsidRPr="006D3942">
          <w:t>information structure</w:t>
        </w:r>
      </w:ins>
      <w:ins w:id="46" w:author="Sean Roberts" w:date="2017-01-18T10:31:00Z">
        <w:r w:rsidR="00CD0590" w:rsidRPr="006D3942">
          <w:t xml:space="preserve"> (</w:t>
        </w:r>
      </w:ins>
      <w:ins w:id="47" w:author="Sean Roberts" w:date="2017-01-18T10:32:00Z">
        <w:r w:rsidR="00E33B2A" w:rsidRPr="006D3942">
          <w:t>e.g.</w:t>
        </w:r>
      </w:ins>
      <w:ins w:id="48" w:author="Sean Roberts" w:date="2017-01-18T10:31:00Z">
        <w:r w:rsidR="00CD0590" w:rsidRPr="006D3942">
          <w:t xml:space="preserve"> </w:t>
        </w:r>
        <w:proofErr w:type="spellStart"/>
        <w:r w:rsidR="00CD0590" w:rsidRPr="006D3942">
          <w:t>Mithun</w:t>
        </w:r>
        <w:proofErr w:type="spellEnd"/>
        <w:r w:rsidR="00CD0590" w:rsidRPr="006D3942">
          <w:t xml:space="preserve">, </w:t>
        </w:r>
        <w:r w:rsidR="00CD0590" w:rsidRPr="006D3942">
          <w:rPr>
            <w:rFonts w:eastAsia="Times New Roman"/>
          </w:rPr>
          <w:t>1992</w:t>
        </w:r>
        <w:r w:rsidR="00CD0590" w:rsidRPr="006D3942">
          <w:t>)</w:t>
        </w:r>
      </w:ins>
      <w:ins w:id="49" w:author="Sean Roberts" w:date="2017-01-18T10:32:00Z">
        <w:r w:rsidR="00CD0590" w:rsidRPr="006D3942">
          <w:t>.</w:t>
        </w:r>
      </w:ins>
    </w:p>
    <w:p w14:paraId="6D7C46C7" w14:textId="41E8870F" w:rsidR="00286729" w:rsidRPr="006D3942" w:rsidRDefault="00286729" w:rsidP="006D3942">
      <w:pPr>
        <w:widowControl w:val="0"/>
        <w:autoSpaceDE w:val="0"/>
        <w:autoSpaceDN w:val="0"/>
        <w:adjustRightInd w:val="0"/>
        <w:spacing w:after="240" w:line="360" w:lineRule="auto"/>
        <w:jc w:val="both"/>
      </w:pPr>
      <w:r w:rsidRPr="006D3942">
        <w:t xml:space="preserve">While these effects are </w:t>
      </w:r>
      <w:r w:rsidR="00E60AA9" w:rsidRPr="006D3942">
        <w:t xml:space="preserve">no doubt </w:t>
      </w:r>
      <w:r w:rsidRPr="006D3942">
        <w:t xml:space="preserve">part of the story, we suggest that </w:t>
      </w:r>
      <w:r w:rsidR="00E60AA9" w:rsidRPr="006D3942">
        <w:t xml:space="preserve">the greatest functional pressures on language structure are likely to come from the very special circumstances in which it is primarily used. </w:t>
      </w:r>
      <w:r w:rsidR="00E516B9" w:rsidRPr="006D3942">
        <w:t xml:space="preserve">That special niche is conversation, or more generally, face to face interaction. This is where language is learnt, and most heavily deployed: we each produce something like 15,000+ words a day in some 1200 turns at talk (Levinson 2006, 2016). </w:t>
      </w:r>
      <w:r w:rsidRPr="006D3942">
        <w:t>Therefore, understanding the constraints and affordances of conversation is crucial for understanding the selective pressures on language use</w:t>
      </w:r>
      <w:ins w:id="50" w:author="Sean Roberts" w:date="2017-01-18T12:28:00Z">
        <w:r w:rsidR="00084032" w:rsidRPr="006D3942">
          <w:t xml:space="preserve"> (see </w:t>
        </w:r>
      </w:ins>
      <w:ins w:id="51" w:author="Sean Roberts" w:date="2017-01-18T12:44:00Z">
        <w:r w:rsidR="00435F0E" w:rsidRPr="006D3942">
          <w:t xml:space="preserve">also </w:t>
        </w:r>
        <w:proofErr w:type="spellStart"/>
        <w:r w:rsidR="00435F0E" w:rsidRPr="006D3942">
          <w:t>Givòn</w:t>
        </w:r>
        <w:proofErr w:type="spellEnd"/>
        <w:r w:rsidR="00435F0E" w:rsidRPr="006D3942">
          <w:t xml:space="preserve">, 1983a; </w:t>
        </w:r>
      </w:ins>
      <w:ins w:id="52" w:author="Sean Roberts" w:date="2017-01-18T12:28:00Z">
        <w:r w:rsidR="00084032" w:rsidRPr="006D3942">
          <w:rPr>
            <w:rFonts w:eastAsia="Times New Roman"/>
          </w:rPr>
          <w:t xml:space="preserve">Ochs, </w:t>
        </w:r>
        <w:proofErr w:type="spellStart"/>
        <w:r w:rsidR="00084032" w:rsidRPr="006D3942">
          <w:rPr>
            <w:rFonts w:eastAsia="Times New Roman"/>
          </w:rPr>
          <w:t>Schegloff</w:t>
        </w:r>
        <w:proofErr w:type="spellEnd"/>
        <w:r w:rsidR="00084032" w:rsidRPr="006D3942">
          <w:rPr>
            <w:rFonts w:eastAsia="Times New Roman"/>
          </w:rPr>
          <w:t>, &amp; Thompson, 1996)</w:t>
        </w:r>
      </w:ins>
      <w:r w:rsidRPr="006D3942">
        <w:t xml:space="preserve">. As </w:t>
      </w:r>
      <w:proofErr w:type="spellStart"/>
      <w:r w:rsidRPr="006D3942">
        <w:t>Schegloff</w:t>
      </w:r>
      <w:proofErr w:type="spellEnd"/>
      <w:r w:rsidRPr="006D3942">
        <w:t xml:space="preserve">, one of the founders of the field of Conversation Analysis, put it: </w:t>
      </w:r>
    </w:p>
    <w:p w14:paraId="53B42752" w14:textId="6D65C559" w:rsidR="00286729" w:rsidRPr="006D3942" w:rsidRDefault="00286729" w:rsidP="006D3942">
      <w:pPr>
        <w:widowControl w:val="0"/>
        <w:autoSpaceDE w:val="0"/>
        <w:autoSpaceDN w:val="0"/>
        <w:adjustRightInd w:val="0"/>
        <w:spacing w:after="240" w:line="360" w:lineRule="auto"/>
        <w:jc w:val="both"/>
      </w:pPr>
      <w:r w:rsidRPr="006D3942">
        <w:rPr>
          <w:i/>
        </w:rPr>
        <w:t xml:space="preserve"> “What is the primordial natural environment of language use, within which the shape of linguistic structures such as grammar, have been shaped? Transparently, the natural environment of language is talk-in-interaction, and originally ordinary conversation. The natural home environment of clauses and sentences is turns-at-talk. Must we not understand the structures of grammar to be in some important respects adaptations to the turn-at-talk in a conversational turn-taking system with its interactional contingencies?”</w:t>
      </w:r>
      <w:r w:rsidRPr="006D3942">
        <w:t xml:space="preserve"> (</w:t>
      </w:r>
      <w:proofErr w:type="spellStart"/>
      <w:r w:rsidRPr="006D3942">
        <w:t>Schegloff</w:t>
      </w:r>
      <w:proofErr w:type="spellEnd"/>
      <w:r w:rsidRPr="006D3942">
        <w:t xml:space="preserve">, 1989, p. 143-144) </w:t>
      </w:r>
    </w:p>
    <w:p w14:paraId="41554556" w14:textId="42536794" w:rsidR="00286729" w:rsidRPr="006D3942" w:rsidRDefault="00E516B9" w:rsidP="006D3942">
      <w:pPr>
        <w:widowControl w:val="0"/>
        <w:autoSpaceDE w:val="0"/>
        <w:autoSpaceDN w:val="0"/>
        <w:adjustRightInd w:val="0"/>
        <w:spacing w:after="240" w:line="360" w:lineRule="auto"/>
        <w:jc w:val="both"/>
      </w:pPr>
      <w:r w:rsidRPr="006D3942">
        <w:t>As we will explain below</w:t>
      </w:r>
      <w:r w:rsidR="0023008D" w:rsidRPr="006D3942">
        <w:t>,</w:t>
      </w:r>
      <w:r w:rsidRPr="006D3942">
        <w:t xml:space="preserve"> the interactional uses of language are cognitively intensive, due to the high speed of </w:t>
      </w:r>
      <w:r w:rsidR="00624E9F" w:rsidRPr="006D3942">
        <w:t xml:space="preserve">the expected </w:t>
      </w:r>
      <w:r w:rsidRPr="006D3942">
        <w:t>response</w:t>
      </w:r>
      <w:r w:rsidR="00624E9F" w:rsidRPr="006D3942">
        <w:t xml:space="preserve"> </w:t>
      </w:r>
      <w:r w:rsidR="0023008D" w:rsidRPr="006D3942">
        <w:t>being</w:t>
      </w:r>
      <w:r w:rsidR="00624E9F" w:rsidRPr="006D3942">
        <w:t xml:space="preserve"> right at the limits of human performance</w:t>
      </w:r>
      <w:ins w:id="53" w:author="Sean Roberts" w:date="2016-10-13T10:58:00Z">
        <w:r w:rsidR="009A14BA" w:rsidRPr="006D3942">
          <w:t xml:space="preserve"> (see below and Levinson, 2016)</w:t>
        </w:r>
      </w:ins>
      <w:r w:rsidR="00624E9F" w:rsidRPr="006D3942">
        <w:t xml:space="preserve">. </w:t>
      </w:r>
      <w:r w:rsidR="00286729" w:rsidRPr="006D3942">
        <w:t xml:space="preserve">The demands of interactive conversation should </w:t>
      </w:r>
      <w:r w:rsidR="00624E9F" w:rsidRPr="006D3942">
        <w:t xml:space="preserve">therefore </w:t>
      </w:r>
      <w:r w:rsidR="00286729" w:rsidRPr="006D3942">
        <w:t xml:space="preserve">impose selective pressures on linguistic structures. If there is variation </w:t>
      </w:r>
      <w:r w:rsidR="00286729" w:rsidRPr="006D3942">
        <w:lastRenderedPageBreak/>
        <w:t xml:space="preserve">in how effective different structures are in conversation, and if more effective structures are more likely to ‘replicate’ and be used again, then this </w:t>
      </w:r>
      <w:r w:rsidR="00624E9F" w:rsidRPr="006D3942">
        <w:t>suggests that such structures should be under selection over time by the forces of cultural evolution (</w:t>
      </w:r>
      <w:proofErr w:type="gramStart"/>
      <w:r w:rsidR="00286729" w:rsidRPr="006D3942">
        <w:t>Croft</w:t>
      </w:r>
      <w:r w:rsidR="006517E4" w:rsidRPr="006D3942">
        <w:t xml:space="preserve">, </w:t>
      </w:r>
      <w:r w:rsidR="00286729" w:rsidRPr="006D3942">
        <w:t xml:space="preserve"> 2000</w:t>
      </w:r>
      <w:proofErr w:type="gramEnd"/>
      <w:r w:rsidR="00286729" w:rsidRPr="006D3942">
        <w:t xml:space="preserve">). </w:t>
      </w:r>
      <w:ins w:id="54" w:author="Sean Roberts" w:date="2017-01-11T14:23:00Z">
        <w:r w:rsidR="003D60A5" w:rsidRPr="006D3942">
          <w:t xml:space="preserve"> In other words, </w:t>
        </w:r>
      </w:ins>
      <w:ins w:id="55" w:author="Sean Roberts" w:date="2017-01-11T14:24:00Z">
        <w:r w:rsidR="003D60A5" w:rsidRPr="006D3942">
          <w:t xml:space="preserve">languages should change over time to </w:t>
        </w:r>
      </w:ins>
      <w:ins w:id="56" w:author="Sean Roberts" w:date="2017-01-11T14:25:00Z">
        <w:r w:rsidR="003D60A5" w:rsidRPr="006D3942">
          <w:t>better serve turn taking.</w:t>
        </w:r>
      </w:ins>
    </w:p>
    <w:p w14:paraId="7F51D831" w14:textId="778DE80F" w:rsidR="00286729" w:rsidRPr="006D3942" w:rsidRDefault="00286729" w:rsidP="006D3942">
      <w:pPr>
        <w:widowControl w:val="0"/>
        <w:autoSpaceDE w:val="0"/>
        <w:autoSpaceDN w:val="0"/>
        <w:adjustRightInd w:val="0"/>
        <w:spacing w:after="240" w:line="360" w:lineRule="auto"/>
        <w:jc w:val="both"/>
      </w:pPr>
      <w:r w:rsidRPr="006D3942">
        <w:t xml:space="preserve">An example </w:t>
      </w:r>
      <w:r w:rsidR="00624E9F" w:rsidRPr="006D3942">
        <w:t xml:space="preserve">of </w:t>
      </w:r>
      <w:r w:rsidR="00576DE4" w:rsidRPr="006D3942">
        <w:t>this process</w:t>
      </w:r>
      <w:r w:rsidR="00624E9F" w:rsidRPr="006D3942">
        <w:t xml:space="preserve"> </w:t>
      </w:r>
      <w:r w:rsidRPr="006D3942">
        <w:t>links constraints from pragmatics to predictions about typology</w:t>
      </w:r>
      <w:r w:rsidR="00576DE4" w:rsidRPr="006D3942">
        <w:t>.</w:t>
      </w:r>
      <w:r w:rsidRPr="006D3942">
        <w:t xml:space="preserve"> Thompson</w:t>
      </w:r>
      <w:r w:rsidR="00624E9F" w:rsidRPr="006D3942">
        <w:t xml:space="preserve"> (</w:t>
      </w:r>
      <w:r w:rsidR="0023008D" w:rsidRPr="006D3942">
        <w:t>1998</w:t>
      </w:r>
      <w:r w:rsidR="00624E9F" w:rsidRPr="006D3942">
        <w:t>)</w:t>
      </w:r>
      <w:r w:rsidRPr="006D3942">
        <w:t xml:space="preserve"> points out that interrogative structures make turn transition relevant</w:t>
      </w:r>
      <w:r w:rsidR="0023008D" w:rsidRPr="006D3942">
        <w:t>:</w:t>
      </w:r>
      <w:r w:rsidRPr="006D3942">
        <w:t xml:space="preserve"> a question demands an answer</w:t>
      </w:r>
      <w:r w:rsidR="0023008D" w:rsidRPr="006D3942">
        <w:t>.  Thompson argues that, i</w:t>
      </w:r>
      <w:r w:rsidRPr="006D3942">
        <w:t xml:space="preserve">n order to be effective, interrogatives should generally apply to prosodic units, and therefore appear at turn boundaries, rather than in the middle of turns. </w:t>
      </w:r>
      <w:r w:rsidR="00576DE4" w:rsidRPr="006D3942">
        <w:t xml:space="preserve"> If interrogatives are morphologically bound to the verb, t</w:t>
      </w:r>
      <w:r w:rsidRPr="006D3942">
        <w:t>his constraint leads to a specific prediction: languages that place the verb at the end of a sentence should have interrogative suffixes</w:t>
      </w:r>
      <w:r w:rsidR="0023008D" w:rsidRPr="006D3942">
        <w:t xml:space="preserve"> (so that the interrogative appears after the verb at the boundary), while languages with verbs at the beginning should have </w:t>
      </w:r>
      <w:r w:rsidR="00624E9F" w:rsidRPr="006D3942">
        <w:t>prefixes</w:t>
      </w:r>
      <w:ins w:id="57" w:author="Sean Roberts" w:date="2016-10-13T11:29:00Z">
        <w:r w:rsidR="0045513D" w:rsidRPr="006D3942">
          <w:t xml:space="preserve"> (</w:t>
        </w:r>
      </w:ins>
      <w:del w:id="58" w:author="Sean Roberts" w:date="2016-10-13T11:29:00Z">
        <w:r w:rsidRPr="006D3942" w:rsidDel="0045513D">
          <w:delText xml:space="preserve">. We tested this statistically by looking at the probability of interrogative suffixes for different word orders in a sample of the world’s languages, controlling for historical influence. Indeed, we find that suffixes are much more likely than prefixes in verb-final languages (460 languages taken from Dryer, 2013b and Dryer, 2013a, mixed effects model controlling for language family, </w:delText>
        </w:r>
        <w:r w:rsidR="002757F1" w:rsidRPr="006D3942" w:rsidDel="0045513D">
          <w:delText xml:space="preserve">log likelihood difference = 12.27, </w:delText>
        </w:r>
        <w:r w:rsidR="002757F1" w:rsidRPr="006D3942" w:rsidDel="0045513D">
          <w:sym w:font="Symbol" w:char="F063"/>
        </w:r>
        <w:r w:rsidR="002757F1" w:rsidRPr="006D3942" w:rsidDel="0045513D">
          <w:rPr>
            <w:vertAlign w:val="superscript"/>
          </w:rPr>
          <w:delText>2</w:delText>
        </w:r>
        <w:r w:rsidR="002757F1" w:rsidRPr="006D3942" w:rsidDel="0045513D">
          <w:delText xml:space="preserve"> = 24.5, df = 2, p &lt; 0.0001, </w:delText>
        </w:r>
      </w:del>
      <w:r w:rsidR="002757F1" w:rsidRPr="006D3942">
        <w:t>see supporting materials</w:t>
      </w:r>
      <w:ins w:id="59" w:author="Sean Roberts" w:date="2016-10-13T11:29:00Z">
        <w:r w:rsidR="0045513D" w:rsidRPr="006D3942">
          <w:t xml:space="preserve"> for an updated statistical test of this claim</w:t>
        </w:r>
      </w:ins>
      <w:r w:rsidRPr="006D3942">
        <w:t>). This is a well-known pattern in typology, but we suggest that part of the pressure that lead</w:t>
      </w:r>
      <w:r w:rsidR="00624E9F" w:rsidRPr="006D3942">
        <w:t>s</w:t>
      </w:r>
      <w:r w:rsidRPr="006D3942">
        <w:t xml:space="preserve"> to the emergence of th</w:t>
      </w:r>
      <w:r w:rsidR="00624E9F" w:rsidRPr="006D3942">
        <w:t>is</w:t>
      </w:r>
      <w:r w:rsidRPr="006D3942">
        <w:t xml:space="preserve"> pattern could be motivated by </w:t>
      </w:r>
      <w:r w:rsidR="00624E9F" w:rsidRPr="006D3942">
        <w:t xml:space="preserve">the </w:t>
      </w:r>
      <w:r w:rsidRPr="006D3942">
        <w:t>pragmatic</w:t>
      </w:r>
      <w:r w:rsidR="00624E9F" w:rsidRPr="006D3942">
        <w:t xml:space="preserve"> – and more specifically interactional </w:t>
      </w:r>
      <w:r w:rsidR="008B3824" w:rsidRPr="006D3942">
        <w:t xml:space="preserve">- pressures on </w:t>
      </w:r>
      <w:r w:rsidR="0023008D" w:rsidRPr="006D3942">
        <w:t>structures</w:t>
      </w:r>
      <w:r w:rsidR="008B3824" w:rsidRPr="006D3942">
        <w:t xml:space="preserve"> of this kind</w:t>
      </w:r>
      <w:r w:rsidRPr="006D3942">
        <w:t xml:space="preserve">. </w:t>
      </w:r>
    </w:p>
    <w:p w14:paraId="01DFDBD9" w14:textId="460BF33E" w:rsidR="00286729" w:rsidRPr="006D3942" w:rsidRDefault="00286729" w:rsidP="006D3942">
      <w:pPr>
        <w:widowControl w:val="0"/>
        <w:autoSpaceDE w:val="0"/>
        <w:autoSpaceDN w:val="0"/>
        <w:adjustRightInd w:val="0"/>
        <w:spacing w:after="240" w:line="360" w:lineRule="auto"/>
        <w:jc w:val="both"/>
        <w:rPr>
          <w:ins w:id="60" w:author="Sean Roberts" w:date="2017-01-13T09:15:00Z"/>
        </w:rPr>
      </w:pPr>
      <w:r w:rsidRPr="006D3942">
        <w:t xml:space="preserve">In this article, we consider a specific aspect of conversation - turn taking - and how </w:t>
      </w:r>
      <w:r w:rsidR="008B3824" w:rsidRPr="006D3942">
        <w:t xml:space="preserve">the tight processing constraints it entails may lead to </w:t>
      </w:r>
      <w:r w:rsidRPr="006D3942">
        <w:t xml:space="preserve">the selection of specific grammatical structures </w:t>
      </w:r>
      <w:r w:rsidR="008B3824" w:rsidRPr="006D3942">
        <w:t>with</w:t>
      </w:r>
      <w:r w:rsidRPr="006D3942">
        <w:t xml:space="preserve">in a cultural evolution framework. While the work is preliminary, we hope to demonstrate the possibility </w:t>
      </w:r>
      <w:r w:rsidR="008B3824" w:rsidRPr="006D3942">
        <w:t xml:space="preserve">and promise </w:t>
      </w:r>
      <w:r w:rsidRPr="006D3942">
        <w:t xml:space="preserve">of linking </w:t>
      </w:r>
      <w:r w:rsidR="008B3824" w:rsidRPr="006D3942">
        <w:t xml:space="preserve">domains that are not usually considered together: language structure, </w:t>
      </w:r>
      <w:r w:rsidRPr="006D3942">
        <w:t xml:space="preserve">conversation, cognition and cultural evolution. </w:t>
      </w:r>
    </w:p>
    <w:p w14:paraId="2350605B" w14:textId="106BC808" w:rsidR="00FF5FAB" w:rsidRPr="006D3942" w:rsidRDefault="00FF5FAB" w:rsidP="006D3942">
      <w:pPr>
        <w:widowControl w:val="0"/>
        <w:autoSpaceDE w:val="0"/>
        <w:autoSpaceDN w:val="0"/>
        <w:adjustRightInd w:val="0"/>
        <w:spacing w:after="240" w:line="360" w:lineRule="auto"/>
        <w:jc w:val="both"/>
      </w:pPr>
      <w:ins w:id="61" w:author="Sean Roberts" w:date="2017-01-13T09:15:00Z">
        <w:r w:rsidRPr="006D3942">
          <w:t xml:space="preserve">The paper is organized as follows.  First, we </w:t>
        </w:r>
      </w:ins>
      <w:ins w:id="62" w:author="Sean Roberts" w:date="2017-01-13T09:16:00Z">
        <w:r w:rsidRPr="006D3942">
          <w:t xml:space="preserve">review the literature on turn taking and how it links to processing in conversation.  Section 2 </w:t>
        </w:r>
      </w:ins>
      <w:ins w:id="63" w:author="Sean Roberts" w:date="2017-01-13T09:17:00Z">
        <w:r w:rsidRPr="006D3942">
          <w:t xml:space="preserve">includes a brief review of the literature on the typological distribution of word orders.  Section 3 outlines a computational model of the cultural evolution of word order under pressures from turn taking.  Section 4 shows the results of the model and section 5 discusses them.  We leave the relationship between our approach and others until the end when our position is </w:t>
        </w:r>
      </w:ins>
      <w:ins w:id="64" w:author="Sean Roberts" w:date="2017-01-13T09:19:00Z">
        <w:r w:rsidRPr="006D3942">
          <w:t>clearer.</w:t>
        </w:r>
      </w:ins>
    </w:p>
    <w:p w14:paraId="0401B3AE" w14:textId="77777777"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1.1 A cognitive pressure derived from turn taking </w:t>
      </w:r>
    </w:p>
    <w:p w14:paraId="5056D542" w14:textId="0474C1C3" w:rsidR="00286729" w:rsidRPr="006D3942" w:rsidRDefault="00286729" w:rsidP="006D3942">
      <w:pPr>
        <w:widowControl w:val="0"/>
        <w:autoSpaceDE w:val="0"/>
        <w:autoSpaceDN w:val="0"/>
        <w:adjustRightInd w:val="0"/>
        <w:spacing w:after="240" w:line="360" w:lineRule="auto"/>
        <w:jc w:val="both"/>
      </w:pPr>
      <w:r w:rsidRPr="006D3942">
        <w:lastRenderedPageBreak/>
        <w:t xml:space="preserve">In a conversation, speakers take turns at talking and try to </w:t>
      </w:r>
      <w:proofErr w:type="spellStart"/>
      <w:r w:rsidRPr="006D3942">
        <w:t>minimise</w:t>
      </w:r>
      <w:proofErr w:type="spellEnd"/>
      <w:r w:rsidRPr="006D3942">
        <w:t xml:space="preserve"> the amount of gap or overlap between the turns (Sacks et al., 1974). When talking in groups, there is competition for who speaks next (Levinson, 1983), and a delay in response is pragmatically marked, for instance, it can be interpreted as unwillingness (Kendrick and </w:t>
      </w:r>
      <w:proofErr w:type="spellStart"/>
      <w:r w:rsidRPr="006D3942">
        <w:t>Torreira</w:t>
      </w:r>
      <w:proofErr w:type="spellEnd"/>
      <w:r w:rsidRPr="006D3942">
        <w:t>, 2015</w:t>
      </w:r>
      <w:r w:rsidR="0023008D" w:rsidRPr="006D3942">
        <w:t>;</w:t>
      </w:r>
      <w:r w:rsidR="008B3824" w:rsidRPr="006D3942">
        <w:t xml:space="preserve"> </w:t>
      </w:r>
      <w:proofErr w:type="spellStart"/>
      <w:r w:rsidR="008B3824" w:rsidRPr="006D3942">
        <w:t>Bögels</w:t>
      </w:r>
      <w:proofErr w:type="spellEnd"/>
      <w:r w:rsidR="008B3824" w:rsidRPr="006D3942">
        <w:t>, Kendrick</w:t>
      </w:r>
      <w:r w:rsidR="0023008D" w:rsidRPr="006D3942">
        <w:t xml:space="preserve"> </w:t>
      </w:r>
      <w:r w:rsidR="008B3824" w:rsidRPr="006D3942">
        <w:t>&amp; Levinson, 2015</w:t>
      </w:r>
      <w:r w:rsidR="0023008D" w:rsidRPr="006D3942">
        <w:t>;</w:t>
      </w:r>
      <w:r w:rsidR="008B3824" w:rsidRPr="006D3942">
        <w:t xml:space="preserve"> Roberts, </w:t>
      </w:r>
      <w:proofErr w:type="spellStart"/>
      <w:r w:rsidR="008B3824" w:rsidRPr="006D3942">
        <w:t>Margutti</w:t>
      </w:r>
      <w:proofErr w:type="spellEnd"/>
      <w:r w:rsidR="00C76D49" w:rsidRPr="006D3942">
        <w:t xml:space="preserve"> &amp;</w:t>
      </w:r>
      <w:r w:rsidR="008B3824" w:rsidRPr="006D3942">
        <w:t xml:space="preserve"> Takano</w:t>
      </w:r>
      <w:r w:rsidR="00C76D49" w:rsidRPr="006D3942">
        <w:t xml:space="preserve">, </w:t>
      </w:r>
      <w:r w:rsidR="008B3824" w:rsidRPr="006D3942">
        <w:t>2011</w:t>
      </w:r>
      <w:r w:rsidRPr="006D3942">
        <w:t xml:space="preserve">). This puts speakers under pressure to respond quickly in conversation. </w:t>
      </w:r>
    </w:p>
    <w:p w14:paraId="6B60DF4D" w14:textId="16BC51CE" w:rsidR="008E5CA0" w:rsidRPr="006D3942" w:rsidRDefault="00286729" w:rsidP="006D3942">
      <w:pPr>
        <w:widowControl w:val="0"/>
        <w:autoSpaceDE w:val="0"/>
        <w:autoSpaceDN w:val="0"/>
        <w:adjustRightInd w:val="0"/>
        <w:spacing w:after="240" w:line="360" w:lineRule="auto"/>
        <w:jc w:val="both"/>
      </w:pPr>
      <w:r w:rsidRPr="006D3942">
        <w:t>Indeed, the average gap between questions and answers is around 200ms (</w:t>
      </w:r>
      <w:proofErr w:type="spellStart"/>
      <w:r w:rsidRPr="006D3942">
        <w:t>Stivers</w:t>
      </w:r>
      <w:proofErr w:type="spellEnd"/>
      <w:r w:rsidRPr="006D3942">
        <w:t xml:space="preserve"> et al., 2009). What makes this surprising is that the time to plan and begin executing a </w:t>
      </w:r>
      <w:r w:rsidRPr="006D3942">
        <w:rPr>
          <w:i/>
        </w:rPr>
        <w:t>single word</w:t>
      </w:r>
      <w:r w:rsidRPr="006D3942">
        <w:t xml:space="preserve"> is at least 600ms (</w:t>
      </w:r>
      <w:proofErr w:type="spellStart"/>
      <w:r w:rsidRPr="006D3942">
        <w:t>Indefrey</w:t>
      </w:r>
      <w:proofErr w:type="spellEnd"/>
      <w:r w:rsidRPr="006D3942">
        <w:t xml:space="preserve">, 2011). </w:t>
      </w:r>
      <w:r w:rsidR="009E04ED" w:rsidRPr="006D3942">
        <w:t xml:space="preserve"> Even though speech planning is </w:t>
      </w:r>
      <w:r w:rsidR="002D4404" w:rsidRPr="006D3942">
        <w:t xml:space="preserve">incremental (speech may start before the whole sentence is planned, </w:t>
      </w:r>
      <w:proofErr w:type="spellStart"/>
      <w:r w:rsidR="002D4404" w:rsidRPr="006D3942">
        <w:t>Levelt</w:t>
      </w:r>
      <w:proofErr w:type="spellEnd"/>
      <w:r w:rsidR="002D4404" w:rsidRPr="006D3942">
        <w:t xml:space="preserve">, </w:t>
      </w:r>
      <w:proofErr w:type="spellStart"/>
      <w:r w:rsidR="002D4404" w:rsidRPr="006D3942">
        <w:t>Roelofs</w:t>
      </w:r>
      <w:proofErr w:type="spellEnd"/>
      <w:r w:rsidR="002D4404" w:rsidRPr="006D3942">
        <w:t xml:space="preserve"> &amp; Meyer, 1999), t</w:t>
      </w:r>
      <w:r w:rsidR="008B3824" w:rsidRPr="006D3942">
        <w:t>his implies that</w:t>
      </w:r>
      <w:r w:rsidRPr="006D3942">
        <w:t xml:space="preserve"> </w:t>
      </w:r>
      <w:r w:rsidR="002D4404" w:rsidRPr="006D3942">
        <w:t xml:space="preserve">at some point </w:t>
      </w:r>
      <w:r w:rsidRPr="006D3942">
        <w:t xml:space="preserve">we must be </w:t>
      </w:r>
      <w:r w:rsidR="008B3824" w:rsidRPr="006D3942">
        <w:t>predicting the course of the incoming turn, extracting its action or speech act, and preparing our response in advance of the other speaker coming to a conclusion (Levinson</w:t>
      </w:r>
      <w:r w:rsidR="00C76D49" w:rsidRPr="006D3942">
        <w:t>,</w:t>
      </w:r>
      <w:r w:rsidR="008B3824" w:rsidRPr="006D3942">
        <w:t xml:space="preserve"> 2016)</w:t>
      </w:r>
      <w:r w:rsidRPr="006D3942">
        <w:t xml:space="preserve">. This imposes a kind of ‘crunch zone’ in which production and comprehension </w:t>
      </w:r>
      <w:r w:rsidR="008B3824" w:rsidRPr="006D3942">
        <w:t xml:space="preserve">must overlap in time </w:t>
      </w:r>
      <w:r w:rsidRPr="006D3942">
        <w:t xml:space="preserve">(see figure 1). </w:t>
      </w:r>
    </w:p>
    <w:p w14:paraId="7E637FC2" w14:textId="0DD73E8C" w:rsidR="00286729" w:rsidRPr="006D3942" w:rsidRDefault="0055046B" w:rsidP="006D3942">
      <w:pPr>
        <w:widowControl w:val="0"/>
        <w:autoSpaceDE w:val="0"/>
        <w:autoSpaceDN w:val="0"/>
        <w:adjustRightInd w:val="0"/>
        <w:spacing w:after="240" w:line="360" w:lineRule="auto"/>
        <w:jc w:val="both"/>
      </w:pPr>
      <w:r w:rsidRPr="006D3942">
        <w:rPr>
          <w:noProof/>
        </w:rPr>
        <w:drawing>
          <wp:inline distT="0" distB="0" distL="0" distR="0" wp14:anchorId="16F62BFE" wp14:editId="50C0C1CA">
            <wp:extent cx="4364004" cy="2212340"/>
            <wp:effectExtent l="0" t="0" r="5080" b="0"/>
            <wp:docPr id="3" name="Picture 3" descr="images/pdf/CrunchZon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pdf/CrunchZon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9938" cy="2215348"/>
                    </a:xfrm>
                    <a:prstGeom prst="rect">
                      <a:avLst/>
                    </a:prstGeom>
                    <a:noFill/>
                    <a:ln>
                      <a:noFill/>
                    </a:ln>
                  </pic:spPr>
                </pic:pic>
              </a:graphicData>
            </a:graphic>
          </wp:inline>
        </w:drawing>
      </w:r>
    </w:p>
    <w:p w14:paraId="4A29402B" w14:textId="77777777" w:rsidR="008E5CA0" w:rsidRPr="006D3942" w:rsidRDefault="008E5CA0" w:rsidP="006D3942">
      <w:pPr>
        <w:widowControl w:val="0"/>
        <w:autoSpaceDE w:val="0"/>
        <w:autoSpaceDN w:val="0"/>
        <w:adjustRightInd w:val="0"/>
        <w:spacing w:after="240" w:line="360" w:lineRule="auto"/>
        <w:jc w:val="both"/>
        <w:rPr>
          <w:b/>
        </w:rPr>
      </w:pPr>
      <w:r w:rsidRPr="006D3942">
        <w:rPr>
          <w:b/>
        </w:rPr>
        <w:t>Figure 1: A schematic representation of turn taking.</w:t>
      </w:r>
    </w:p>
    <w:p w14:paraId="1D577E47" w14:textId="4F617CAC" w:rsidR="001A12A4" w:rsidRPr="006D3942" w:rsidRDefault="00286729" w:rsidP="006D3942">
      <w:pPr>
        <w:widowControl w:val="0"/>
        <w:autoSpaceDE w:val="0"/>
        <w:autoSpaceDN w:val="0"/>
        <w:adjustRightInd w:val="0"/>
        <w:spacing w:after="240" w:line="360" w:lineRule="auto"/>
        <w:jc w:val="both"/>
      </w:pPr>
      <w:r w:rsidRPr="006D3942">
        <w:t xml:space="preserve">This is a </w:t>
      </w:r>
      <w:r w:rsidR="001A12A4" w:rsidRPr="006D3942">
        <w:t xml:space="preserve">highly demanding </w:t>
      </w:r>
      <w:r w:rsidRPr="006D3942">
        <w:t xml:space="preserve">ecology for </w:t>
      </w:r>
      <w:r w:rsidR="001A12A4" w:rsidRPr="006D3942">
        <w:t>rapid language use</w:t>
      </w:r>
      <w:r w:rsidRPr="006D3942">
        <w:t xml:space="preserve">. </w:t>
      </w:r>
      <w:r w:rsidR="001A12A4" w:rsidRPr="006D3942">
        <w:t xml:space="preserve">The timing is remarkable – </w:t>
      </w:r>
      <w:r w:rsidR="00C76D49" w:rsidRPr="006D3942">
        <w:t xml:space="preserve">even in a non-linguistic context, </w:t>
      </w:r>
      <w:r w:rsidR="001A12A4" w:rsidRPr="006D3942">
        <w:t xml:space="preserve">200ms is the normal minimum reaction time for a pre-prepared single response choice, and response times increase logarithmically in relation to the number of choice that have to be made (‘Hick’s Law’, </w:t>
      </w:r>
      <w:r w:rsidR="00C76D49" w:rsidRPr="006D3942">
        <w:t xml:space="preserve">Hick, 1952, </w:t>
      </w:r>
      <w:r w:rsidR="0055046B" w:rsidRPr="006D3942">
        <w:t xml:space="preserve">discovered first by </w:t>
      </w:r>
      <w:proofErr w:type="spellStart"/>
      <w:r w:rsidR="001A12A4" w:rsidRPr="006D3942">
        <w:t>Donders</w:t>
      </w:r>
      <w:proofErr w:type="spellEnd"/>
      <w:r w:rsidR="0055046B" w:rsidRPr="006D3942">
        <w:t>, 1868</w:t>
      </w:r>
      <w:r w:rsidR="001A12A4" w:rsidRPr="006D3942">
        <w:t xml:space="preserve">). Language speakers have vocabularies of 30,000 or more from which to begin a response. </w:t>
      </w:r>
    </w:p>
    <w:p w14:paraId="40943B9D" w14:textId="357A9F35" w:rsidR="001A12A4" w:rsidRPr="006D3942" w:rsidRDefault="001A12A4" w:rsidP="006D3942">
      <w:pPr>
        <w:widowControl w:val="0"/>
        <w:autoSpaceDE w:val="0"/>
        <w:autoSpaceDN w:val="0"/>
        <w:adjustRightInd w:val="0"/>
        <w:spacing w:after="240" w:line="360" w:lineRule="auto"/>
        <w:jc w:val="both"/>
      </w:pPr>
      <w:r w:rsidRPr="006D3942">
        <w:lastRenderedPageBreak/>
        <w:t xml:space="preserve">This ecology puts a premium on speed </w:t>
      </w:r>
      <w:del w:id="65" w:author="Sean Roberts" w:date="2016-10-13T11:02:00Z">
        <w:r w:rsidRPr="006D3942" w:rsidDel="009A14BA">
          <w:delText xml:space="preserve">with </w:delText>
        </w:r>
      </w:del>
      <w:ins w:id="66" w:author="Sean Roberts" w:date="2016-10-13T11:02:00Z">
        <w:r w:rsidR="009A14BA" w:rsidRPr="006D3942">
          <w:t xml:space="preserve">for </w:t>
        </w:r>
      </w:ins>
      <w:r w:rsidRPr="006D3942">
        <w:t xml:space="preserve">the </w:t>
      </w:r>
      <w:ins w:id="67" w:author="Sean Roberts" w:date="2016-10-13T11:02:00Z">
        <w:r w:rsidR="009A14BA" w:rsidRPr="006D3942">
          <w:t xml:space="preserve">most complex </w:t>
        </w:r>
      </w:ins>
      <w:del w:id="68" w:author="Sean Roberts" w:date="2016-10-13T11:02:00Z">
        <w:r w:rsidRPr="006D3942" w:rsidDel="009A14BA">
          <w:delText xml:space="preserve">single highest </w:delText>
        </w:r>
      </w:del>
      <w:r w:rsidRPr="006D3942">
        <w:t>human skill, language. For example, if a recipient finds the incoming turn at talk unintelligible or hard to comprehend, he or she should respond with a request for repair</w:t>
      </w:r>
      <w:r w:rsidR="00AA5A05" w:rsidRPr="006D3942">
        <w:t xml:space="preserve"> (e.g. </w:t>
      </w:r>
      <w:r w:rsidR="00AA5A05" w:rsidRPr="006D3942">
        <w:rPr>
          <w:i/>
        </w:rPr>
        <w:t>“Huh?”, “Who?”, “Did I buy what?”</w:t>
      </w:r>
      <w:r w:rsidR="00AA5A05" w:rsidRPr="006D3942">
        <w:t>)</w:t>
      </w:r>
      <w:r w:rsidRPr="006D3942">
        <w:t xml:space="preserve"> before someone else continues because repair is hard to achieve beyond the immed</w:t>
      </w:r>
      <w:r w:rsidR="00133289" w:rsidRPr="006D3942">
        <w:t>iate locale in which it occurs</w:t>
      </w:r>
      <w:r w:rsidR="00AA5A05" w:rsidRPr="006D3942">
        <w:t xml:space="preserve"> – it is only slight</w:t>
      </w:r>
      <w:ins w:id="69" w:author="Sean Roberts" w:date="2017-01-19T10:40:00Z">
        <w:r w:rsidR="0062618C">
          <w:t>ly</w:t>
        </w:r>
      </w:ins>
      <w:r w:rsidR="00AA5A05" w:rsidRPr="006D3942">
        <w:t xml:space="preserve"> delayed to allow the speaker to do self-repair</w:t>
      </w:r>
      <w:r w:rsidR="00133289" w:rsidRPr="006D3942">
        <w:t xml:space="preserve"> (</w:t>
      </w:r>
      <w:proofErr w:type="spellStart"/>
      <w:r w:rsidR="00133289" w:rsidRPr="006D3942">
        <w:t>Schegloff</w:t>
      </w:r>
      <w:proofErr w:type="spellEnd"/>
      <w:r w:rsidR="00133289" w:rsidRPr="006D3942">
        <w:t>, Jefferson</w:t>
      </w:r>
      <w:r w:rsidR="00C76D49" w:rsidRPr="006D3942">
        <w:t xml:space="preserve"> &amp; </w:t>
      </w:r>
      <w:r w:rsidR="00133289" w:rsidRPr="006D3942">
        <w:t>Sacks</w:t>
      </w:r>
      <w:r w:rsidR="00C76D49" w:rsidRPr="006D3942">
        <w:t xml:space="preserve">, </w:t>
      </w:r>
      <w:r w:rsidR="00133289" w:rsidRPr="006D3942">
        <w:t xml:space="preserve">1977; </w:t>
      </w:r>
      <w:r w:rsidR="00AA5A05" w:rsidRPr="006D3942">
        <w:t xml:space="preserve">Kendrick, 2015). The repair system has adapted to this niche by </w:t>
      </w:r>
      <w:r w:rsidR="00BD3587" w:rsidRPr="006D3942">
        <w:t>an ordered preference for repair</w:t>
      </w:r>
      <w:r w:rsidR="009E0719" w:rsidRPr="006D3942">
        <w:t xml:space="preserve">: </w:t>
      </w:r>
      <w:r w:rsidR="00BD3587" w:rsidRPr="006D3942">
        <w:t xml:space="preserve">self-repair </w:t>
      </w:r>
      <w:r w:rsidR="009E0719" w:rsidRPr="006D3942">
        <w:t>is preferred over</w:t>
      </w:r>
      <w:r w:rsidR="00BD3587" w:rsidRPr="006D3942">
        <w:t xml:space="preserve"> other-initiated repair, and specific repair initiators (</w:t>
      </w:r>
      <w:proofErr w:type="gramStart"/>
      <w:r w:rsidR="00BD3587" w:rsidRPr="006D3942">
        <w:rPr>
          <w:i/>
        </w:rPr>
        <w:t>Who?;</w:t>
      </w:r>
      <w:proofErr w:type="gramEnd"/>
      <w:r w:rsidR="00BD3587" w:rsidRPr="006D3942">
        <w:rPr>
          <w:i/>
        </w:rPr>
        <w:t xml:space="preserve"> Which bottle?</w:t>
      </w:r>
      <w:r w:rsidR="00BD3587" w:rsidRPr="006D3942">
        <w:t>) over general ones (</w:t>
      </w:r>
      <w:r w:rsidR="00BD3587" w:rsidRPr="006D3942">
        <w:rPr>
          <w:i/>
        </w:rPr>
        <w:t>Huh?</w:t>
      </w:r>
      <w:r w:rsidR="009E0719" w:rsidRPr="006D3942">
        <w:t xml:space="preserve">, see also </w:t>
      </w:r>
      <w:proofErr w:type="spellStart"/>
      <w:r w:rsidR="009E0719" w:rsidRPr="006D3942">
        <w:t>Dingemanse</w:t>
      </w:r>
      <w:proofErr w:type="spellEnd"/>
      <w:r w:rsidR="009E0719" w:rsidRPr="006D3942">
        <w:t xml:space="preserve"> et al., 2015</w:t>
      </w:r>
      <w:r w:rsidR="00BD3587" w:rsidRPr="006D3942">
        <w:rPr>
          <w:i/>
        </w:rPr>
        <w:t>)</w:t>
      </w:r>
      <w:r w:rsidR="00BD3587" w:rsidRPr="006D3942">
        <w:t>, thus expediting repair.</w:t>
      </w:r>
    </w:p>
    <w:p w14:paraId="11BFDD5D" w14:textId="47C52CEC" w:rsidR="00286729" w:rsidRPr="006D3942" w:rsidRDefault="00AA5A05" w:rsidP="006D3942">
      <w:pPr>
        <w:widowControl w:val="0"/>
        <w:autoSpaceDE w:val="0"/>
        <w:autoSpaceDN w:val="0"/>
        <w:adjustRightInd w:val="0"/>
        <w:spacing w:after="240" w:line="360" w:lineRule="auto"/>
        <w:jc w:val="both"/>
      </w:pPr>
      <w:r w:rsidRPr="006D3942">
        <w:t xml:space="preserve">We suspect that there are </w:t>
      </w:r>
      <w:r w:rsidR="00286729" w:rsidRPr="006D3942">
        <w:t>a large variety of adaptations</w:t>
      </w:r>
      <w:r w:rsidRPr="006D3942">
        <w:t xml:space="preserve"> </w:t>
      </w:r>
      <w:r w:rsidR="00BD3587" w:rsidRPr="006D3942">
        <w:t xml:space="preserve">to this niche </w:t>
      </w:r>
      <w:r w:rsidRPr="006D3942">
        <w:t>in the interactive system i</w:t>
      </w:r>
      <w:r w:rsidR="009E0719" w:rsidRPr="006D3942">
        <w:t>t</w:t>
      </w:r>
      <w:r w:rsidRPr="006D3942">
        <w:t>self</w:t>
      </w:r>
      <w:r w:rsidR="00BD3587" w:rsidRPr="006D3942">
        <w:t xml:space="preserve"> (as just illustrated)</w:t>
      </w:r>
      <w:r w:rsidRPr="006D3942">
        <w:t xml:space="preserve">, </w:t>
      </w:r>
      <w:r w:rsidR="00BD3587" w:rsidRPr="006D3942">
        <w:t xml:space="preserve">but also </w:t>
      </w:r>
      <w:r w:rsidRPr="006D3942">
        <w:t>in language structure, and indeed the cognitive skills that make it all possible. B</w:t>
      </w:r>
      <w:r w:rsidR="00286729" w:rsidRPr="006D3942">
        <w:t xml:space="preserve">ut </w:t>
      </w:r>
      <w:r w:rsidRPr="006D3942">
        <w:t xml:space="preserve">here </w:t>
      </w:r>
      <w:r w:rsidR="00286729" w:rsidRPr="006D3942">
        <w:t>we focus on basic word order as an illustration of how language</w:t>
      </w:r>
      <w:r w:rsidR="00BD3587" w:rsidRPr="006D3942">
        <w:t xml:space="preserve"> st</w:t>
      </w:r>
      <w:r w:rsidRPr="006D3942">
        <w:t>ructures</w:t>
      </w:r>
      <w:r w:rsidR="00286729" w:rsidRPr="006D3942">
        <w:t xml:space="preserve"> might adapt to the constraints of turn taking. </w:t>
      </w:r>
    </w:p>
    <w:p w14:paraId="089BFEC6" w14:textId="77777777"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1.2 Linking processing and pragmatics </w:t>
      </w:r>
    </w:p>
    <w:p w14:paraId="63899811" w14:textId="1BE5BB7D" w:rsidR="00286729" w:rsidRPr="006D3942" w:rsidRDefault="00BD3587" w:rsidP="006D3942">
      <w:pPr>
        <w:widowControl w:val="0"/>
        <w:autoSpaceDE w:val="0"/>
        <w:autoSpaceDN w:val="0"/>
        <w:adjustRightInd w:val="0"/>
        <w:spacing w:after="240" w:line="360" w:lineRule="auto"/>
        <w:jc w:val="both"/>
      </w:pPr>
      <w:r w:rsidRPr="006D3942">
        <w:t xml:space="preserve">We could go further in linking pragmatics and typology by integrating constraints from online processing of interactive language use into a model of the cultural evolution of language. </w:t>
      </w:r>
      <w:r w:rsidR="00FA6BF4" w:rsidRPr="006D3942">
        <w:t xml:space="preserve">We argue that languages do not adapt just to our individual cognition (cf. Christiansen &amp; </w:t>
      </w:r>
      <w:proofErr w:type="spellStart"/>
      <w:r w:rsidR="00FA6BF4" w:rsidRPr="006D3942">
        <w:t>Chater</w:t>
      </w:r>
      <w:proofErr w:type="spellEnd"/>
      <w:r w:rsidR="00FA6BF4" w:rsidRPr="006D3942">
        <w:t>, 2008), but to the way we actually deploy the cognition in interaction. It is not only the evanescent speech signal, but also the temporal pace of conversation that makes the cognitive pressures on normal language use so intensive.  Therefore, o</w:t>
      </w:r>
      <w:r w:rsidRPr="006D3942">
        <w:t xml:space="preserve">ne would expect </w:t>
      </w:r>
      <w:r w:rsidR="00286729" w:rsidRPr="006D3942">
        <w:t xml:space="preserve">the structure of language </w:t>
      </w:r>
      <w:r w:rsidRPr="006D3942">
        <w:t xml:space="preserve">to </w:t>
      </w:r>
      <w:r w:rsidR="00286729" w:rsidRPr="006D3942">
        <w:t>adapt</w:t>
      </w:r>
      <w:r w:rsidR="00FA6BF4" w:rsidRPr="006D3942">
        <w:t xml:space="preserve"> to this ecology</w:t>
      </w:r>
      <w:r w:rsidRPr="006D3942">
        <w:t>, and w</w:t>
      </w:r>
      <w:r w:rsidR="00286729" w:rsidRPr="006D3942">
        <w:t xml:space="preserve">e should be able to see signs of these adaptations in today’s languages. </w:t>
      </w:r>
      <w:r w:rsidR="00A411B7" w:rsidRPr="006D3942">
        <w:t xml:space="preserve"> </w:t>
      </w:r>
      <w:r w:rsidR="00FA6BF4" w:rsidRPr="006D3942">
        <w:t>For example, o</w:t>
      </w:r>
      <w:r w:rsidR="00A411B7" w:rsidRPr="006D3942">
        <w:t xml:space="preserve">ne possible locus of adaptation would be the order that information is presented in a turn.  </w:t>
      </w:r>
      <w:r w:rsidR="00FA6BF4" w:rsidRPr="006D3942">
        <w:t>Information presented to a listener later is more likely to occur inside the crunch zone, and therefore present a greater challenge to producing the next turn on time.</w:t>
      </w:r>
    </w:p>
    <w:p w14:paraId="65336B93" w14:textId="0A90002A" w:rsidR="008E5CA0" w:rsidRPr="006D3942" w:rsidRDefault="00286729" w:rsidP="006D3942">
      <w:pPr>
        <w:widowControl w:val="0"/>
        <w:autoSpaceDE w:val="0"/>
        <w:autoSpaceDN w:val="0"/>
        <w:adjustRightInd w:val="0"/>
        <w:spacing w:after="240" w:line="360" w:lineRule="auto"/>
        <w:jc w:val="both"/>
      </w:pPr>
      <w:r w:rsidRPr="006D3942">
        <w:t xml:space="preserve">Let us consider the implications for basic word order </w:t>
      </w:r>
      <w:r w:rsidR="00FD57BC" w:rsidRPr="006D3942">
        <w:t xml:space="preserve">- that is, </w:t>
      </w:r>
      <w:r w:rsidRPr="006D3942">
        <w:t>the order of the subject, object and verb in a canonical transitive clause</w:t>
      </w:r>
      <w:r w:rsidR="00FD57BC" w:rsidRPr="006D3942">
        <w:t xml:space="preserve">. </w:t>
      </w:r>
      <w:r w:rsidRPr="006D3942">
        <w:t xml:space="preserve"> </w:t>
      </w:r>
      <w:r w:rsidR="004C6AD8" w:rsidRPr="006D3942">
        <w:t>Through its lexically-specified argument structure, t</w:t>
      </w:r>
      <w:r w:rsidRPr="006D3942">
        <w:t xml:space="preserve">he verb provides the syntactic frame for a sentence and </w:t>
      </w:r>
      <w:r w:rsidR="004C6AD8" w:rsidRPr="006D3942">
        <w:t xml:space="preserve">provides </w:t>
      </w:r>
      <w:r w:rsidRPr="006D3942">
        <w:t xml:space="preserve">crucial </w:t>
      </w:r>
      <w:r w:rsidR="004C6AD8" w:rsidRPr="006D3942">
        <w:t xml:space="preserve">semantic information about the action reported. Hence </w:t>
      </w:r>
      <w:r w:rsidRPr="006D3942">
        <w:t xml:space="preserve">its position in the sentence might adapt to several </w:t>
      </w:r>
      <w:r w:rsidR="00FD57BC" w:rsidRPr="006D3942">
        <w:t xml:space="preserve">processing </w:t>
      </w:r>
      <w:r w:rsidRPr="006D3942">
        <w:t>pressures</w:t>
      </w:r>
      <w:ins w:id="70" w:author="Sean Roberts" w:date="2017-01-17T11:51:00Z">
        <w:r w:rsidR="003B1EB6" w:rsidRPr="006D3942">
          <w:t xml:space="preserve"> (see the final section for a </w:t>
        </w:r>
        <w:r w:rsidR="003B1EB6" w:rsidRPr="006D3942">
          <w:lastRenderedPageBreak/>
          <w:t>discussion of this assumption)</w:t>
        </w:r>
      </w:ins>
      <w:r w:rsidRPr="006D3942">
        <w:t xml:space="preserve">. </w:t>
      </w:r>
      <w:r w:rsidR="004C6AD8" w:rsidRPr="006D3942">
        <w:t xml:space="preserve">Predictions here are complicated by the fact that the functional adaptation of a sentence structure to its interactive use must be viewed from two perspectives: the point of view of the speaker, and the point of view of the recipient or </w:t>
      </w:r>
      <w:proofErr w:type="spellStart"/>
      <w:r w:rsidR="004C6AD8" w:rsidRPr="006D3942">
        <w:t>comprehender</w:t>
      </w:r>
      <w:proofErr w:type="spellEnd"/>
      <w:r w:rsidR="004C6AD8" w:rsidRPr="006D3942">
        <w:t xml:space="preserve">. As has been noted in previous pragmatic work, </w:t>
      </w:r>
      <w:r w:rsidR="009B39E1" w:rsidRPr="006D3942">
        <w:t>what is good for the speaker may be bad for the recipient, and vice versa</w:t>
      </w:r>
      <w:ins w:id="71" w:author="Sean Roberts" w:date="2016-10-13T11:40:00Z">
        <w:r w:rsidR="004C4167" w:rsidRPr="006D3942">
          <w:t xml:space="preserve"> (e.g. </w:t>
        </w:r>
      </w:ins>
      <w:ins w:id="72" w:author="Sean Roberts" w:date="2017-01-17T13:40:00Z">
        <w:r w:rsidR="008A0761" w:rsidRPr="006D3942">
          <w:t xml:space="preserve">Hawkins, 2004; </w:t>
        </w:r>
        <w:proofErr w:type="spellStart"/>
        <w:r w:rsidR="008A0761" w:rsidRPr="006D3942">
          <w:t>Langus</w:t>
        </w:r>
        <w:proofErr w:type="spellEnd"/>
        <w:r w:rsidR="008A0761" w:rsidRPr="006D3942">
          <w:t xml:space="preserve"> &amp; </w:t>
        </w:r>
        <w:proofErr w:type="spellStart"/>
        <w:r w:rsidR="008A0761" w:rsidRPr="006D3942">
          <w:t>Nespor</w:t>
        </w:r>
        <w:proofErr w:type="spellEnd"/>
        <w:r w:rsidR="008A0761" w:rsidRPr="006D3942">
          <w:t xml:space="preserve">, 2010; </w:t>
        </w:r>
      </w:ins>
      <w:ins w:id="73" w:author="Sean Roberts" w:date="2017-01-12T10:50:00Z">
        <w:r w:rsidR="004C4167" w:rsidRPr="006D3942">
          <w:t>Jaeger, 2010;</w:t>
        </w:r>
      </w:ins>
      <w:ins w:id="74" w:author="Sean Roberts" w:date="2016-10-13T11:40:00Z">
        <w:r w:rsidR="00EE3584" w:rsidRPr="006D3942">
          <w:t xml:space="preserve"> </w:t>
        </w:r>
      </w:ins>
      <w:proofErr w:type="spellStart"/>
      <w:ins w:id="75" w:author="Sean Roberts" w:date="2017-01-12T11:00:00Z">
        <w:r w:rsidR="004C4167" w:rsidRPr="006D3942">
          <w:t>Piantadosi</w:t>
        </w:r>
        <w:proofErr w:type="spellEnd"/>
        <w:r w:rsidR="004C4167" w:rsidRPr="006D3942">
          <w:t xml:space="preserve"> &amp; Gibson, 2011; </w:t>
        </w:r>
      </w:ins>
      <w:proofErr w:type="spellStart"/>
      <w:ins w:id="76" w:author="Sean Roberts" w:date="2017-01-12T10:57:00Z">
        <w:r w:rsidR="004C4167" w:rsidRPr="006D3942">
          <w:rPr>
            <w:rFonts w:eastAsia="Times New Roman"/>
          </w:rPr>
          <w:t>Fedzechkina</w:t>
        </w:r>
        <w:proofErr w:type="spellEnd"/>
        <w:r w:rsidR="004C4167" w:rsidRPr="006D3942">
          <w:rPr>
            <w:rFonts w:eastAsia="Times New Roman"/>
          </w:rPr>
          <w:t xml:space="preserve">, Jaeger &amp; Newport, 2012; </w:t>
        </w:r>
      </w:ins>
      <w:ins w:id="77" w:author="Sean Roberts" w:date="2016-10-13T11:40:00Z">
        <w:r w:rsidR="00EE3584" w:rsidRPr="006D3942">
          <w:t>Ferrer-</w:t>
        </w:r>
        <w:proofErr w:type="spellStart"/>
        <w:r w:rsidR="00EE3584" w:rsidRPr="006D3942">
          <w:t>i</w:t>
        </w:r>
        <w:proofErr w:type="spellEnd"/>
        <w:r w:rsidR="00EE3584" w:rsidRPr="006D3942">
          <w:t>-</w:t>
        </w:r>
        <w:proofErr w:type="spellStart"/>
        <w:r w:rsidR="00EE3584" w:rsidRPr="006D3942">
          <w:t>Cancho</w:t>
        </w:r>
        <w:proofErr w:type="spellEnd"/>
        <w:r w:rsidR="00EE3584" w:rsidRPr="006D3942">
          <w:t>, 2014</w:t>
        </w:r>
      </w:ins>
      <w:ins w:id="78" w:author="Sean Roberts" w:date="2017-01-17T13:40:00Z">
        <w:r w:rsidR="008A0761" w:rsidRPr="006D3942">
          <w:t>;</w:t>
        </w:r>
      </w:ins>
      <w:ins w:id="79" w:author="Sean Roberts" w:date="2016-10-13T11:40:00Z">
        <w:r w:rsidR="00EE3584" w:rsidRPr="006D3942">
          <w:t>)</w:t>
        </w:r>
      </w:ins>
      <w:r w:rsidR="009B39E1" w:rsidRPr="006D3942">
        <w:t>. Consider, for example, the structure of the lexicon: making many semantic distinctions may be helpful for the recipient trying to recover the speaker’s intended referent, but force the speaker to make careful choices</w:t>
      </w:r>
      <w:r w:rsidR="00FD57BC" w:rsidRPr="006D3942">
        <w:t xml:space="preserve"> between many alternatives</w:t>
      </w:r>
      <w:r w:rsidR="009B39E1" w:rsidRPr="006D3942">
        <w:t xml:space="preserve"> (</w:t>
      </w:r>
      <w:proofErr w:type="spellStart"/>
      <w:r w:rsidR="009B39E1" w:rsidRPr="006D3942">
        <w:t>Zipf</w:t>
      </w:r>
      <w:proofErr w:type="spellEnd"/>
      <w:r w:rsidR="008E5CA0" w:rsidRPr="006D3942">
        <w:t>,</w:t>
      </w:r>
      <w:r w:rsidR="009B39E1" w:rsidRPr="006D3942">
        <w:t xml:space="preserve"> 1949</w:t>
      </w:r>
      <w:r w:rsidR="008E5CA0" w:rsidRPr="006D3942">
        <w:t>;</w:t>
      </w:r>
      <w:r w:rsidR="009B39E1" w:rsidRPr="006D3942">
        <w:t xml:space="preserve"> Horn</w:t>
      </w:r>
      <w:r w:rsidR="008E5CA0" w:rsidRPr="006D3942">
        <w:t>,</w:t>
      </w:r>
      <w:r w:rsidR="009B39E1" w:rsidRPr="006D3942">
        <w:t xml:space="preserve"> 1984). In a similar way, v</w:t>
      </w:r>
      <w:r w:rsidRPr="006D3942">
        <w:t>erbs in final position</w:t>
      </w:r>
      <w:r w:rsidR="004C6AD8" w:rsidRPr="006D3942">
        <w:t xml:space="preserve"> may</w:t>
      </w:r>
      <w:r w:rsidRPr="006D3942">
        <w:t xml:space="preserve"> give speakers more time to plan the most complex component of the turn. On the other hand, verbs in initial position allow listener</w:t>
      </w:r>
      <w:r w:rsidR="00FD57BC" w:rsidRPr="006D3942">
        <w:t>s</w:t>
      </w:r>
      <w:r w:rsidRPr="006D3942">
        <w:t xml:space="preserve"> to </w:t>
      </w:r>
      <w:r w:rsidR="00FD57BC" w:rsidRPr="006D3942">
        <w:t xml:space="preserve">anticipate </w:t>
      </w:r>
      <w:r w:rsidRPr="006D3942">
        <w:t>the</w:t>
      </w:r>
      <w:r w:rsidR="00FD57BC" w:rsidRPr="006D3942">
        <w:t xml:space="preserve"> unfolding of the incoming turn, using the predictive possibilities offered by the verb’s argument structure, </w:t>
      </w:r>
      <w:r w:rsidRPr="006D3942">
        <w:t xml:space="preserve">and </w:t>
      </w:r>
      <w:r w:rsidR="00FD57BC" w:rsidRPr="006D3942">
        <w:t xml:space="preserve">thus </w:t>
      </w:r>
      <w:r w:rsidRPr="006D3942">
        <w:t xml:space="preserve">start planning their own </w:t>
      </w:r>
      <w:r w:rsidR="00FD57BC" w:rsidRPr="006D3942">
        <w:t xml:space="preserve">response much </w:t>
      </w:r>
      <w:r w:rsidRPr="006D3942">
        <w:t xml:space="preserve">earlier. </w:t>
      </w:r>
      <w:r w:rsidR="00FD57BC" w:rsidRPr="006D3942">
        <w:t>Here there is again a zero-sum type of situation: what is good for the speaker (verbs at the end) is bad for the recipient, and what is good for the recipient (verbs at the beginning) is bad for the speaker (who must plan the who</w:t>
      </w:r>
      <w:r w:rsidR="00A92229" w:rsidRPr="006D3942">
        <w:t>le sentence up front)</w:t>
      </w:r>
      <w:r w:rsidR="00FD57BC" w:rsidRPr="006D3942">
        <w:t xml:space="preserve">. </w:t>
      </w:r>
    </w:p>
    <w:p w14:paraId="6D33AD13" w14:textId="64706A4F" w:rsidR="004053CB" w:rsidRPr="006D3942" w:rsidRDefault="004053CB" w:rsidP="006D3942">
      <w:pPr>
        <w:widowControl w:val="0"/>
        <w:autoSpaceDE w:val="0"/>
        <w:autoSpaceDN w:val="0"/>
        <w:adjustRightInd w:val="0"/>
        <w:spacing w:after="240" w:line="360" w:lineRule="auto"/>
        <w:jc w:val="both"/>
      </w:pPr>
      <w:r w:rsidRPr="006D3942">
        <w:t xml:space="preserve">Notice that a mixed strategy will not help: if I put my verb at the end, it falls in your ‘crunch zone’, and it will be therefore especially difficult for you to put your verb at the beginning – you will not have had time to formulate the response. However, if you put your verb at the end too, then you will have most of the duration of the turn to plan the verb, the complex frame for the sentence (Figure </w:t>
      </w:r>
      <w:r w:rsidR="00FA6BF4" w:rsidRPr="006D3942">
        <w:t>2</w:t>
      </w:r>
      <w:r w:rsidRPr="006D3942">
        <w:t xml:space="preserve">). Alternatively, suppose I am considerate to you the recipient, then I could begin my turn with a verb, well clear of your crunch zone, and now aided by my co-operative gesture and the following more predictable components of the turn you will have time to compose your verb also in initial position, so returning the </w:t>
      </w:r>
      <w:proofErr w:type="spellStart"/>
      <w:r w:rsidRPr="006D3942">
        <w:t>favour</w:t>
      </w:r>
      <w:proofErr w:type="spellEnd"/>
      <w:r w:rsidRPr="006D3942">
        <w:t xml:space="preserve"> (</w:t>
      </w:r>
      <w:r w:rsidR="00FA6BF4" w:rsidRPr="006D3942">
        <w:t xml:space="preserve">see </w:t>
      </w:r>
      <w:r w:rsidRPr="006D3942">
        <w:t xml:space="preserve">Figure </w:t>
      </w:r>
      <w:r w:rsidR="00FA6BF4" w:rsidRPr="006D3942">
        <w:t>2</w:t>
      </w:r>
      <w:r w:rsidRPr="006D3942">
        <w:t xml:space="preserve">). Both strategies will get the maximal distance between predicates, which is what will aid processing. Thus we conclude that </w:t>
      </w:r>
      <w:r w:rsidRPr="006D3942">
        <w:rPr>
          <w:i/>
        </w:rPr>
        <w:t xml:space="preserve">coordination </w:t>
      </w:r>
      <w:r w:rsidRPr="006D3942">
        <w:t xml:space="preserve">of verb-placement, either at the end or at the beginning, is strongly </w:t>
      </w:r>
      <w:proofErr w:type="spellStart"/>
      <w:r w:rsidRPr="006D3942">
        <w:t>favoured</w:t>
      </w:r>
      <w:proofErr w:type="spellEnd"/>
      <w:r w:rsidRPr="006D3942">
        <w:t xml:space="preserve"> by processing under rapid turn-taking</w:t>
      </w:r>
      <w:ins w:id="80" w:author="Sean Roberts" w:date="2017-01-13T09:58:00Z">
        <w:r w:rsidR="00BC5509" w:rsidRPr="006D3942">
          <w:t xml:space="preserve">.  Even in languages with </w:t>
        </w:r>
        <w:r w:rsidR="00314BA6" w:rsidRPr="006D3942">
          <w:t>flexible word order</w:t>
        </w:r>
      </w:ins>
      <w:ins w:id="81" w:author="Sean Roberts" w:date="2017-01-13T10:00:00Z">
        <w:r w:rsidR="00314BA6" w:rsidRPr="006D3942">
          <w:t>,</w:t>
        </w:r>
      </w:ins>
      <w:ins w:id="82" w:author="Sean Roberts" w:date="2017-01-13T09:58:00Z">
        <w:r w:rsidR="00314BA6" w:rsidRPr="006D3942">
          <w:t xml:space="preserve"> </w:t>
        </w:r>
      </w:ins>
      <w:ins w:id="83" w:author="Sean Roberts" w:date="2017-01-13T09:59:00Z">
        <w:r w:rsidR="00314BA6" w:rsidRPr="006D3942">
          <w:t xml:space="preserve">we suspect that there are biases towards </w:t>
        </w:r>
      </w:ins>
      <w:ins w:id="84" w:author="Sean Roberts" w:date="2017-01-13T10:00:00Z">
        <w:r w:rsidR="00314BA6" w:rsidRPr="006D3942">
          <w:t xml:space="preserve">a </w:t>
        </w:r>
      </w:ins>
      <w:ins w:id="85" w:author="Sean Roberts" w:date="2017-01-13T09:59:00Z">
        <w:r w:rsidR="00314BA6" w:rsidRPr="006D3942">
          <w:t xml:space="preserve">particular word order in </w:t>
        </w:r>
      </w:ins>
      <w:ins w:id="86" w:author="Sean Roberts" w:date="2017-01-13T10:00:00Z">
        <w:r w:rsidR="00314BA6" w:rsidRPr="006D3942">
          <w:t xml:space="preserve">everyday </w:t>
        </w:r>
      </w:ins>
      <w:ins w:id="87" w:author="Sean Roberts" w:date="2017-01-13T09:59:00Z">
        <w:r w:rsidR="00314BA6" w:rsidRPr="006D3942">
          <w:t>conversation</w:t>
        </w:r>
      </w:ins>
      <w:ins w:id="88" w:author="Sean Roberts" w:date="2017-01-16T10:58:00Z">
        <w:r w:rsidR="00415FA3" w:rsidRPr="006D3942">
          <w:t xml:space="preserve"> (e.g. Samoan, </w:t>
        </w:r>
        <w:proofErr w:type="spellStart"/>
        <w:r w:rsidR="00415FA3" w:rsidRPr="006D3942">
          <w:t>Duranti</w:t>
        </w:r>
        <w:proofErr w:type="spellEnd"/>
        <w:r w:rsidR="00415FA3" w:rsidRPr="006D3942">
          <w:t>, 1981, p. 171; Ochs, 1982, p. 661, see discussion</w:t>
        </w:r>
      </w:ins>
      <w:ins w:id="89" w:author="Sean Roberts" w:date="2017-01-13T10:00:00Z">
        <w:r w:rsidR="00314BA6" w:rsidRPr="006D3942">
          <w:t>).</w:t>
        </w:r>
      </w:ins>
      <w:del w:id="90" w:author="Sean Roberts" w:date="2017-01-13T10:00:00Z">
        <w:r w:rsidRPr="006D3942" w:rsidDel="00314BA6">
          <w:delText>, arguing that languages reported to have no or free word order (like many Australian languages) are actually likely to have a statistically predominant single word order in conversation.</w:delText>
        </w:r>
      </w:del>
    </w:p>
    <w:p w14:paraId="7283B207" w14:textId="77777777" w:rsidR="004053CB" w:rsidRPr="006D3942" w:rsidRDefault="004053CB" w:rsidP="006D3942">
      <w:pPr>
        <w:widowControl w:val="0"/>
        <w:autoSpaceDE w:val="0"/>
        <w:autoSpaceDN w:val="0"/>
        <w:adjustRightInd w:val="0"/>
        <w:spacing w:after="240" w:line="360" w:lineRule="auto"/>
        <w:jc w:val="both"/>
      </w:pPr>
      <w:r w:rsidRPr="006D3942">
        <w:lastRenderedPageBreak/>
        <w:t>Note however that the co-operative verb-initial solution is vulnerable, like all co-operation, to a selfish move: you could always suit yourself and return a verb-final turn. These considerations suggest that while both solutions are viable, the verb-final solution might predominate in cultural evolution.</w:t>
      </w:r>
    </w:p>
    <w:p w14:paraId="68D27732" w14:textId="77777777" w:rsidR="004053CB" w:rsidRPr="006D3942" w:rsidRDefault="004053CB" w:rsidP="006D3942">
      <w:pPr>
        <w:widowControl w:val="0"/>
        <w:autoSpaceDE w:val="0"/>
        <w:autoSpaceDN w:val="0"/>
        <w:adjustRightInd w:val="0"/>
        <w:spacing w:after="240" w:line="360" w:lineRule="auto"/>
        <w:jc w:val="both"/>
      </w:pPr>
    </w:p>
    <w:p w14:paraId="3EB61EEA" w14:textId="1530A6E3" w:rsidR="00C33591" w:rsidRPr="006D3942" w:rsidRDefault="00A92229" w:rsidP="006D3942">
      <w:pPr>
        <w:widowControl w:val="0"/>
        <w:autoSpaceDE w:val="0"/>
        <w:autoSpaceDN w:val="0"/>
        <w:adjustRightInd w:val="0"/>
        <w:spacing w:after="240" w:line="360" w:lineRule="auto"/>
        <w:jc w:val="both"/>
      </w:pPr>
      <w:r w:rsidRPr="006D3942">
        <w:rPr>
          <w:noProof/>
        </w:rPr>
        <w:drawing>
          <wp:inline distT="0" distB="0" distL="0" distR="0" wp14:anchorId="4031FE3F" wp14:editId="10E89A42">
            <wp:extent cx="4458552" cy="5549374"/>
            <wp:effectExtent l="0" t="0" r="12065" b="0"/>
            <wp:docPr id="7" name="Picture 7" descr="images/pdf/Fig3_Coordination_al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pdf/Fig3_Coordination_alt.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127" cy="5557558"/>
                    </a:xfrm>
                    <a:prstGeom prst="rect">
                      <a:avLst/>
                    </a:prstGeom>
                    <a:noFill/>
                    <a:ln>
                      <a:noFill/>
                    </a:ln>
                  </pic:spPr>
                </pic:pic>
              </a:graphicData>
            </a:graphic>
          </wp:inline>
        </w:drawing>
      </w:r>
    </w:p>
    <w:p w14:paraId="66298950" w14:textId="091743AA" w:rsidR="008E5CA0" w:rsidRPr="006D3942" w:rsidRDefault="00C33591" w:rsidP="006D3942">
      <w:pPr>
        <w:widowControl w:val="0"/>
        <w:autoSpaceDE w:val="0"/>
        <w:autoSpaceDN w:val="0"/>
        <w:adjustRightInd w:val="0"/>
        <w:spacing w:after="240" w:line="360" w:lineRule="auto"/>
        <w:jc w:val="both"/>
      </w:pPr>
      <w:r w:rsidRPr="006D3942">
        <w:t xml:space="preserve">Figure </w:t>
      </w:r>
      <w:r w:rsidR="00FA6BF4" w:rsidRPr="006D3942">
        <w:t>2</w:t>
      </w:r>
      <w:r w:rsidRPr="006D3942">
        <w:t xml:space="preserve">: </w:t>
      </w:r>
      <w:r w:rsidR="00A92229" w:rsidRPr="006D3942">
        <w:t>A schematic representation of the timeline of turn taking and the processing effort for comprehension and production.</w:t>
      </w:r>
      <w:r w:rsidR="00496182" w:rsidRPr="006D3942">
        <w:t xml:space="preserve">  </w:t>
      </w:r>
      <w:r w:rsidR="004053CB" w:rsidRPr="006D3942">
        <w:t xml:space="preserve">Speaker A and B take turns at speaking, placing the crucial information – the verb – at different points in the turn.  Curves show the processing effort for comprehending their interlocutor’s turn and planning their own </w:t>
      </w:r>
      <w:r w:rsidR="004053CB" w:rsidRPr="006D3942">
        <w:lastRenderedPageBreak/>
        <w:t xml:space="preserve">turn.  Top: Verb-initial order provides information for the listener early in the sentence, allowing them to begin planning earlier.  Middle: Verb final order provides information late, meaning that planning must start later, but this can be compensated by leaving the planning of the production of the verb until later.  Bottom: Speakers could maximize the distance between verbs locally, optimizing the spread of processing that B has to do.  However, this leads to a difficult subsequent transition for A, who has </w:t>
      </w:r>
      <w:del w:id="91" w:author="Sean Roberts" w:date="2017-01-12T11:32:00Z">
        <w:r w:rsidR="004053CB" w:rsidRPr="006D3942" w:rsidDel="00412AA4">
          <w:delText>simulataneous</w:delText>
        </w:r>
      </w:del>
      <w:ins w:id="92" w:author="Sean Roberts" w:date="2017-01-12T11:32:00Z">
        <w:r w:rsidR="00412AA4" w:rsidRPr="006D3942">
          <w:t>simultaneous</w:t>
        </w:r>
      </w:ins>
      <w:r w:rsidR="004053CB" w:rsidRPr="006D3942">
        <w:t xml:space="preserve"> high comprehension costs and high production planning costs. </w:t>
      </w:r>
    </w:p>
    <w:p w14:paraId="22DCCAA6" w14:textId="0D7BFAA5" w:rsidR="00286729" w:rsidRPr="006D3942" w:rsidRDefault="00383005" w:rsidP="006D3942">
      <w:pPr>
        <w:widowControl w:val="0"/>
        <w:autoSpaceDE w:val="0"/>
        <w:autoSpaceDN w:val="0"/>
        <w:adjustRightInd w:val="0"/>
        <w:spacing w:after="240" w:line="360" w:lineRule="auto"/>
        <w:jc w:val="both"/>
      </w:pPr>
      <w:r w:rsidRPr="006D3942">
        <w:br w:type="column"/>
      </w:r>
      <w:r w:rsidR="00286729" w:rsidRPr="006D3942">
        <w:lastRenderedPageBreak/>
        <w:t xml:space="preserve">Another solution might be to put the crucial </w:t>
      </w:r>
      <w:r w:rsidRPr="006D3942">
        <w:t xml:space="preserve">verbal or predicate </w:t>
      </w:r>
      <w:r w:rsidR="00286729" w:rsidRPr="006D3942">
        <w:t>information in the middle of the utterance. This balances the distance from the crunch point for both comprehension and planning. This has the added bonus of preserving crucial information from overlap</w:t>
      </w:r>
      <w:r w:rsidRPr="006D3942">
        <w:t xml:space="preserve"> – the tendency for a small percentage of turns </w:t>
      </w:r>
      <w:r w:rsidR="00034D3A" w:rsidRPr="006D3942">
        <w:t xml:space="preserve">to be just slightly mistimed, with a second speaker coming in a bit early. This looks like a good compromise solution, again keeping maximal distance between successive predicates. </w:t>
      </w:r>
      <w:r w:rsidR="00286729" w:rsidRPr="006D3942">
        <w:t xml:space="preserve">In all cases, we see that the structure of A’s turn has a knock-on effect on B’s turn structure. Any strategy can facilitate turn taking, as long as everyone is using the same strategy. </w:t>
      </w:r>
    </w:p>
    <w:p w14:paraId="0102D000" w14:textId="3A83034C" w:rsidR="005F4A07" w:rsidRPr="006D3942" w:rsidRDefault="00FB4878" w:rsidP="006D3942">
      <w:pPr>
        <w:widowControl w:val="0"/>
        <w:autoSpaceDE w:val="0"/>
        <w:autoSpaceDN w:val="0"/>
        <w:adjustRightInd w:val="0"/>
        <w:spacing w:after="240" w:line="360" w:lineRule="auto"/>
        <w:jc w:val="both"/>
      </w:pPr>
      <w:r w:rsidRPr="006D3942">
        <w:t xml:space="preserve">We should note here that these considerations obviously oversimplify conversational exchanges which are often elliptical, but the point is that where full clauses are involved, they should be subject to constraints of this kind. These could – indeed should – have </w:t>
      </w:r>
      <w:r w:rsidR="00286729" w:rsidRPr="006D3942">
        <w:t>implications for how languages change over historical time</w:t>
      </w:r>
      <w:r w:rsidRPr="006D3942">
        <w:t>, that is the cultural evolution of linguistic structure</w:t>
      </w:r>
      <w:r w:rsidR="00286729" w:rsidRPr="006D3942">
        <w:t xml:space="preserve">. We would predict that a language would be more likely to change to facilitate better turn taking than in the opposite direction. This suggests that the </w:t>
      </w:r>
      <w:del w:id="93" w:author="Sean Roberts" w:date="2017-01-11T14:28:00Z">
        <w:r w:rsidR="00286729" w:rsidRPr="006D3942" w:rsidDel="00F30300">
          <w:delText xml:space="preserve">number </w:delText>
        </w:r>
      </w:del>
      <w:ins w:id="94" w:author="Sean Roberts" w:date="2017-01-11T14:28:00Z">
        <w:r w:rsidR="00F30300" w:rsidRPr="006D3942">
          <w:t xml:space="preserve">proportion </w:t>
        </w:r>
      </w:ins>
      <w:r w:rsidR="00286729" w:rsidRPr="006D3942">
        <w:t xml:space="preserve">of languages that facilitate turn taking </w:t>
      </w:r>
      <w:r w:rsidRPr="006D3942">
        <w:t xml:space="preserve">(e.g. by having fixed word orders ensuring coordination) </w:t>
      </w:r>
      <w:r w:rsidR="00286729" w:rsidRPr="006D3942">
        <w:t xml:space="preserve">should increase over time, while the </w:t>
      </w:r>
      <w:del w:id="95" w:author="Sean Roberts" w:date="2017-01-11T14:28:00Z">
        <w:r w:rsidR="00286729" w:rsidRPr="006D3942" w:rsidDel="00F30300">
          <w:delText xml:space="preserve">number </w:delText>
        </w:r>
      </w:del>
      <w:ins w:id="96" w:author="Sean Roberts" w:date="2017-01-11T14:28:00Z">
        <w:r w:rsidR="00F30300" w:rsidRPr="006D3942">
          <w:t xml:space="preserve">proportion </w:t>
        </w:r>
      </w:ins>
      <w:r w:rsidR="00286729" w:rsidRPr="006D3942">
        <w:t xml:space="preserve">of languages that </w:t>
      </w:r>
      <w:r w:rsidRPr="006D3942">
        <w:t xml:space="preserve">make </w:t>
      </w:r>
      <w:r w:rsidR="00286729" w:rsidRPr="006D3942">
        <w:t>turn taking</w:t>
      </w:r>
      <w:r w:rsidRPr="006D3942">
        <w:t xml:space="preserve"> less efficient</w:t>
      </w:r>
      <w:r w:rsidR="00286729" w:rsidRPr="006D3942">
        <w:t xml:space="preserve"> should decrease</w:t>
      </w:r>
      <w:ins w:id="97" w:author="Sean Roberts" w:date="2017-01-12T12:23:00Z">
        <w:r w:rsidR="00DA1421" w:rsidRPr="006D3942">
          <w:rPr>
            <w:rStyle w:val="FootnoteReference"/>
          </w:rPr>
          <w:footnoteReference w:id="1"/>
        </w:r>
      </w:ins>
      <w:r w:rsidR="00286729" w:rsidRPr="006D3942">
        <w:t xml:space="preserve">. </w:t>
      </w:r>
    </w:p>
    <w:p w14:paraId="2653EA28" w14:textId="30B1E79C" w:rsidR="00286729" w:rsidRPr="006D3942" w:rsidRDefault="00286729" w:rsidP="006D3942">
      <w:pPr>
        <w:widowControl w:val="0"/>
        <w:autoSpaceDE w:val="0"/>
        <w:autoSpaceDN w:val="0"/>
        <w:adjustRightInd w:val="0"/>
        <w:spacing w:after="240" w:line="360" w:lineRule="auto"/>
        <w:jc w:val="both"/>
      </w:pPr>
      <w:r w:rsidRPr="006D3942">
        <w:t xml:space="preserve">This </w:t>
      </w:r>
      <w:r w:rsidR="00FB4878" w:rsidRPr="006D3942">
        <w:t xml:space="preserve">can </w:t>
      </w:r>
      <w:r w:rsidRPr="006D3942">
        <w:t xml:space="preserve">be tested in the following way. First, we identify a constraint that turn taking makes on a particular linguistic structure. That should lead to some predictions about the distribution of that structure we should see in the world’s languages. We can then </w:t>
      </w:r>
      <w:r w:rsidRPr="006D3942">
        <w:lastRenderedPageBreak/>
        <w:t xml:space="preserve">test whether the prediction can be observed in real data. </w:t>
      </w:r>
    </w:p>
    <w:p w14:paraId="237C8FBB" w14:textId="2D0F276C" w:rsidR="00286729" w:rsidRPr="006D3942" w:rsidRDefault="00286729" w:rsidP="006D3942">
      <w:pPr>
        <w:widowControl w:val="0"/>
        <w:autoSpaceDE w:val="0"/>
        <w:autoSpaceDN w:val="0"/>
        <w:adjustRightInd w:val="0"/>
        <w:spacing w:after="240" w:line="360" w:lineRule="auto"/>
        <w:jc w:val="both"/>
      </w:pPr>
      <w:r w:rsidRPr="006D3942">
        <w:t>However, this involves two challenges. First, the precise interactions between conversation, cognition and cultural evolution are not easy to predict, since they form a complex system. In order to generate predictions, we implement a simple agent</w:t>
      </w:r>
      <w:r w:rsidR="00FB4878" w:rsidRPr="006D3942">
        <w:t>-</w:t>
      </w:r>
      <w:r w:rsidRPr="006D3942">
        <w:t xml:space="preserve">based model of turn taking. Computational agents are simple computer programs whose </w:t>
      </w:r>
      <w:proofErr w:type="spellStart"/>
      <w:r w:rsidRPr="006D3942">
        <w:t>behaviour</w:t>
      </w:r>
      <w:proofErr w:type="spellEnd"/>
      <w:r w:rsidRPr="006D3942">
        <w:t xml:space="preserve"> we can specify. By placing many agents together in a model, we can see how they interact. </w:t>
      </w:r>
      <w:r w:rsidR="0000701A" w:rsidRPr="006D3942">
        <w:t xml:space="preserve">In other words, the model helps us to generate predictions from our assumptions.  </w:t>
      </w:r>
      <w:r w:rsidRPr="006D3942">
        <w:t xml:space="preserve">In the sections below, we define and explore such an agent based model of cultural evolution through conversation. </w:t>
      </w:r>
    </w:p>
    <w:p w14:paraId="7CA2C4E8" w14:textId="77777777" w:rsidR="00286729" w:rsidRPr="006D3942" w:rsidRDefault="00286729" w:rsidP="006D3942">
      <w:pPr>
        <w:widowControl w:val="0"/>
        <w:autoSpaceDE w:val="0"/>
        <w:autoSpaceDN w:val="0"/>
        <w:adjustRightInd w:val="0"/>
        <w:spacing w:after="240" w:line="360" w:lineRule="auto"/>
        <w:jc w:val="both"/>
      </w:pPr>
      <w:r w:rsidRPr="006D3942">
        <w:t xml:space="preserve">The second challenge is testing whether the predictions from the model fit data in the real world. This is also not straightforward because the </w:t>
      </w:r>
      <w:r w:rsidR="00FB4878" w:rsidRPr="006D3942">
        <w:t xml:space="preserve">actual </w:t>
      </w:r>
      <w:r w:rsidRPr="006D3942">
        <w:t>distribution of linguistic structures in the world are complicated by historical factors</w:t>
      </w:r>
      <w:r w:rsidR="00FB4878" w:rsidRPr="006D3942">
        <w:t xml:space="preserve"> (for example, the colonizing success of particular social groups)</w:t>
      </w:r>
      <w:r w:rsidRPr="006D3942">
        <w:t xml:space="preserve">. In the next section, we explain this further and estimate the target phenomena which should emerge in the model. </w:t>
      </w:r>
    </w:p>
    <w:p w14:paraId="0B68FF88" w14:textId="77777777"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2 Identifying the target phenomenon </w:t>
      </w:r>
    </w:p>
    <w:p w14:paraId="561FB2A3" w14:textId="7F28BD95" w:rsidR="00286729" w:rsidRPr="006D3942" w:rsidRDefault="00286729" w:rsidP="006D3942">
      <w:pPr>
        <w:widowControl w:val="0"/>
        <w:autoSpaceDE w:val="0"/>
        <w:autoSpaceDN w:val="0"/>
        <w:adjustRightInd w:val="0"/>
        <w:spacing w:after="240" w:line="360" w:lineRule="auto"/>
        <w:jc w:val="both"/>
      </w:pPr>
      <w:r w:rsidRPr="006D3942">
        <w:t>We would like to account for two basic phenomena in word order patterns. First, for the vast majority of language communities, speakers use the same basic word order for expressing the same kinds of meanings. There is certainly optionality within languages, and individual variation. For the most part, however, speakers do not use completely random word orders.</w:t>
      </w:r>
      <w:r w:rsidR="00A3244F" w:rsidRPr="006D3942">
        <w:t xml:space="preserve"> Dryer (2013</w:t>
      </w:r>
      <w:ins w:id="109" w:author="Sean Roberts" w:date="2017-01-13T10:13:00Z">
        <w:r w:rsidR="00A353E0" w:rsidRPr="006D3942">
          <w:t>a</w:t>
        </w:r>
      </w:ins>
      <w:del w:id="110" w:author="Sean Roberts" w:date="2017-01-13T10:11:00Z">
        <w:r w:rsidR="00BF2767" w:rsidRPr="006D3942" w:rsidDel="006A1E5C">
          <w:delText>a</w:delText>
        </w:r>
      </w:del>
      <w:r w:rsidR="00A3244F" w:rsidRPr="006D3942">
        <w:t>) notes that under 14% of languages can be said to have no dominant word order, but we speculate that in conversation these too will mostly have a statistically dominant pattern</w:t>
      </w:r>
      <w:del w:id="111" w:author="Sean Roberts" w:date="2016-10-24T12:17:00Z">
        <w:r w:rsidR="00A3244F" w:rsidRPr="006D3942" w:rsidDel="007D3053">
          <w:delText xml:space="preserve"> </w:delText>
        </w:r>
      </w:del>
      <w:r w:rsidR="00A3244F" w:rsidRPr="006D3942">
        <w:t>.</w:t>
      </w:r>
      <w:r w:rsidRPr="006D3942">
        <w:t xml:space="preserve"> That is, basic word order </w:t>
      </w:r>
      <w:r w:rsidR="00A3244F" w:rsidRPr="006D3942">
        <w:t xml:space="preserve">is nearly always </w:t>
      </w:r>
      <w:r w:rsidRPr="006D3942">
        <w:t xml:space="preserve">coordinated within a language community. </w:t>
      </w:r>
    </w:p>
    <w:p w14:paraId="1914F3D4" w14:textId="2BCCCBC0" w:rsidR="00286729" w:rsidRPr="006D3942" w:rsidRDefault="00286729" w:rsidP="006D3942">
      <w:pPr>
        <w:widowControl w:val="0"/>
        <w:autoSpaceDE w:val="0"/>
        <w:autoSpaceDN w:val="0"/>
        <w:adjustRightInd w:val="0"/>
        <w:spacing w:after="240" w:line="360" w:lineRule="auto"/>
        <w:jc w:val="both"/>
      </w:pPr>
      <w:r w:rsidRPr="006D3942">
        <w:t xml:space="preserve">The second phenomenon is that some basic word orders are more frequent than others. For example, if we count the raw number of basic word orders, then the pattern we see is that SOV and SVO </w:t>
      </w:r>
      <w:ins w:id="112" w:author="Sean Roberts" w:date="2016-10-13T09:53:00Z">
        <w:r w:rsidR="00B57CDF" w:rsidRPr="006D3942">
          <w:t xml:space="preserve">are </w:t>
        </w:r>
      </w:ins>
      <w:r w:rsidRPr="006D3942">
        <w:t xml:space="preserve">more frequent that VSO order. However, this does not take into account the historical relations between languages. For example, many </w:t>
      </w:r>
      <w:r w:rsidR="001B7825" w:rsidRPr="006D3942">
        <w:t>C</w:t>
      </w:r>
      <w:r w:rsidRPr="006D3942">
        <w:t xml:space="preserve">eltic languages are VSO, </w:t>
      </w:r>
      <w:r w:rsidR="001B7825" w:rsidRPr="006D3942">
        <w:t xml:space="preserve">just as nearly all Dravidian languages are SOV, </w:t>
      </w:r>
      <w:r w:rsidRPr="006D3942">
        <w:t>but the</w:t>
      </w:r>
      <w:r w:rsidR="001B7825" w:rsidRPr="006D3942">
        <w:t xml:space="preserve"> Celtic languages</w:t>
      </w:r>
      <w:r w:rsidRPr="006D3942">
        <w:t xml:space="preserve"> are all related historically, so </w:t>
      </w:r>
      <w:r w:rsidR="001B7825" w:rsidRPr="006D3942">
        <w:t>it would bias the sample</w:t>
      </w:r>
      <w:r w:rsidRPr="006D3942">
        <w:t xml:space="preserve"> to count each as an </w:t>
      </w:r>
      <w:r w:rsidRPr="006D3942">
        <w:lastRenderedPageBreak/>
        <w:t xml:space="preserve">independent </w:t>
      </w:r>
      <w:r w:rsidR="001B7825" w:rsidRPr="006D3942">
        <w:t xml:space="preserve">data </w:t>
      </w:r>
      <w:r w:rsidRPr="006D3942">
        <w:t>point (see Roberts and Winters, 2013</w:t>
      </w:r>
      <w:r w:rsidR="004B371A" w:rsidRPr="006D3942">
        <w:t>; Dunn et al., 2011</w:t>
      </w:r>
      <w:r w:rsidRPr="006D3942">
        <w:t xml:space="preserve">). </w:t>
      </w:r>
    </w:p>
    <w:p w14:paraId="53DAD2F9" w14:textId="48393A0C" w:rsidR="00286729" w:rsidRPr="006D3942" w:rsidRDefault="00286729" w:rsidP="006D3942">
      <w:pPr>
        <w:widowControl w:val="0"/>
        <w:autoSpaceDE w:val="0"/>
        <w:autoSpaceDN w:val="0"/>
        <w:adjustRightInd w:val="0"/>
        <w:spacing w:after="240" w:line="360" w:lineRule="auto"/>
        <w:jc w:val="both"/>
      </w:pPr>
      <w:r w:rsidRPr="006D3942">
        <w:t xml:space="preserve">In this study we will use </w:t>
      </w:r>
      <w:proofErr w:type="spellStart"/>
      <w:r w:rsidRPr="006D3942">
        <w:t>Harald</w:t>
      </w:r>
      <w:proofErr w:type="spellEnd"/>
      <w:r w:rsidRPr="006D3942">
        <w:t xml:space="preserve"> </w:t>
      </w:r>
      <w:proofErr w:type="spellStart"/>
      <w:r w:rsidRPr="006D3942">
        <w:t>Hammarstrom’s</w:t>
      </w:r>
      <w:proofErr w:type="spellEnd"/>
      <w:r w:rsidRPr="006D3942">
        <w:t xml:space="preserve"> estimation of word order types in language isolates</w:t>
      </w:r>
      <w:r w:rsidR="001B7825" w:rsidRPr="006D3942">
        <w:t>, that is, languages that are not known to be historically related to any others, and thus approximate to fully independent data points</w:t>
      </w:r>
      <w:r w:rsidRPr="006D3942">
        <w:t>.</w:t>
      </w:r>
      <w:r w:rsidR="001B7825" w:rsidRPr="006D3942">
        <w:rPr>
          <w:rStyle w:val="FootnoteReference"/>
        </w:rPr>
        <w:footnoteReference w:id="2"/>
      </w:r>
      <w:r w:rsidRPr="006D3942">
        <w:t xml:space="preserve"> This also happens to be close to other estimates based on using non-isolates and controlling for historical relations. This turns out to be 11% VSO, 16% SVO, 66% SOV and other orders account for 7%. That is, the further from the start of the sentence the verb is, the more frequent that word order type</w:t>
      </w:r>
      <w:r w:rsidR="00C80BE0" w:rsidRPr="006D3942">
        <w:t xml:space="preserve"> turns out to be</w:t>
      </w:r>
      <w:ins w:id="113" w:author="Sean Roberts" w:date="2016-10-24T12:18:00Z">
        <w:r w:rsidR="007D3053" w:rsidRPr="006D3942">
          <w:t xml:space="preserve"> (not</w:t>
        </w:r>
      </w:ins>
      <w:ins w:id="114" w:author="Sean Roberts" w:date="2017-01-17T11:48:00Z">
        <w:r w:rsidR="005F51FD" w:rsidRPr="006D3942">
          <w:t>e</w:t>
        </w:r>
      </w:ins>
      <w:ins w:id="115" w:author="Sean Roberts" w:date="2016-10-24T12:18:00Z">
        <w:r w:rsidR="007D3053" w:rsidRPr="006D3942">
          <w:t xml:space="preserve"> some other approaches use number of speakers, e.g. </w:t>
        </w:r>
        <w:proofErr w:type="spellStart"/>
        <w:r w:rsidR="007D3053" w:rsidRPr="006D3942">
          <w:t>Bentz</w:t>
        </w:r>
        <w:proofErr w:type="spellEnd"/>
        <w:r w:rsidR="007D3053" w:rsidRPr="006D3942">
          <w:t xml:space="preserve"> &amp; Christiansen, 2010, but we are more concerned with </w:t>
        </w:r>
      </w:ins>
      <w:ins w:id="116" w:author="Sean Roberts" w:date="2017-01-17T11:48:00Z">
        <w:r w:rsidR="005F51FD" w:rsidRPr="006D3942">
          <w:t xml:space="preserve">the </w:t>
        </w:r>
      </w:ins>
      <w:ins w:id="117" w:author="Sean Roberts" w:date="2016-10-24T12:18:00Z">
        <w:r w:rsidR="007D3053" w:rsidRPr="006D3942">
          <w:t>number of communities)</w:t>
        </w:r>
      </w:ins>
      <w:r w:rsidRPr="006D3942">
        <w:t>. The majority of the world’s languages place the subject before the object in canonical transitive sentences, so we focus on those, but the model below does not actually distinguish between subjects and objects - only the position of the verb is important</w:t>
      </w:r>
      <w:r w:rsidR="00C80BE0" w:rsidRPr="006D3942">
        <w:t xml:space="preserve"> in the models below</w:t>
      </w:r>
      <w:r w:rsidRPr="006D3942">
        <w:t xml:space="preserve">. </w:t>
      </w:r>
    </w:p>
    <w:p w14:paraId="0CDC74D3" w14:textId="6D7CFE35" w:rsidR="00286729" w:rsidRPr="006D3942" w:rsidRDefault="00286729" w:rsidP="006D3942">
      <w:pPr>
        <w:widowControl w:val="0"/>
        <w:autoSpaceDE w:val="0"/>
        <w:autoSpaceDN w:val="0"/>
        <w:adjustRightInd w:val="0"/>
        <w:spacing w:after="240" w:line="360" w:lineRule="auto"/>
        <w:jc w:val="both"/>
      </w:pPr>
      <w:r w:rsidRPr="006D3942">
        <w:t xml:space="preserve">In later sections, we also look at the interaction between basic word order and other typological variables. In this case, we use data from the </w:t>
      </w:r>
      <w:r w:rsidR="00C80BE0" w:rsidRPr="006D3942">
        <w:t>W</w:t>
      </w:r>
      <w:r w:rsidRPr="006D3942">
        <w:t xml:space="preserve">orld </w:t>
      </w:r>
      <w:r w:rsidR="00C80BE0" w:rsidRPr="006D3942">
        <w:t>A</w:t>
      </w:r>
      <w:r w:rsidRPr="006D3942">
        <w:t xml:space="preserve">tlas of </w:t>
      </w:r>
      <w:r w:rsidR="00C80BE0" w:rsidRPr="006D3942">
        <w:t>L</w:t>
      </w:r>
      <w:r w:rsidRPr="006D3942">
        <w:t xml:space="preserve">anguage </w:t>
      </w:r>
      <w:r w:rsidR="00C80BE0" w:rsidRPr="006D3942">
        <w:t>S</w:t>
      </w:r>
      <w:r w:rsidRPr="006D3942">
        <w:t>tructures (</w:t>
      </w:r>
      <w:proofErr w:type="spellStart"/>
      <w:r w:rsidRPr="006D3942">
        <w:t>Haspelmath</w:t>
      </w:r>
      <w:proofErr w:type="spellEnd"/>
      <w:r w:rsidRPr="006D3942">
        <w:t xml:space="preserve"> et al., 2008) in a mixed effects model. </w:t>
      </w:r>
      <w:r w:rsidR="002C445B" w:rsidRPr="006D3942">
        <w:t xml:space="preserve">We use this to </w:t>
      </w:r>
      <w:r w:rsidRPr="006D3942">
        <w:t xml:space="preserve">estimate the relationship between basic word order and other typological features </w:t>
      </w:r>
      <w:r w:rsidR="002C445B" w:rsidRPr="006D3942">
        <w:t xml:space="preserve">while </w:t>
      </w:r>
      <w:r w:rsidRPr="006D3942">
        <w:t xml:space="preserve">taking into account historical relations. See the supporting information for details and results. </w:t>
      </w:r>
    </w:p>
    <w:p w14:paraId="0140E7C8" w14:textId="77777777" w:rsidR="004518CA" w:rsidRPr="006D3942" w:rsidRDefault="004518CA" w:rsidP="006D3942">
      <w:pPr>
        <w:spacing w:line="360" w:lineRule="auto"/>
        <w:rPr>
          <w:b/>
        </w:rPr>
      </w:pPr>
      <w:r w:rsidRPr="006D3942">
        <w:rPr>
          <w:b/>
        </w:rPr>
        <w:br w:type="page"/>
      </w:r>
    </w:p>
    <w:p w14:paraId="007A7861" w14:textId="43391E01" w:rsidR="00286729" w:rsidRPr="006D3942" w:rsidRDefault="00286729" w:rsidP="006D3942">
      <w:pPr>
        <w:widowControl w:val="0"/>
        <w:autoSpaceDE w:val="0"/>
        <w:autoSpaceDN w:val="0"/>
        <w:adjustRightInd w:val="0"/>
        <w:spacing w:after="240" w:line="360" w:lineRule="auto"/>
        <w:jc w:val="both"/>
        <w:rPr>
          <w:b/>
        </w:rPr>
      </w:pPr>
      <w:r w:rsidRPr="006D3942">
        <w:rPr>
          <w:b/>
        </w:rPr>
        <w:lastRenderedPageBreak/>
        <w:t xml:space="preserve">3 A computational agent based model of turn taking </w:t>
      </w:r>
    </w:p>
    <w:p w14:paraId="7568DDC7" w14:textId="4D37E01D" w:rsidR="00286729" w:rsidRPr="006D3942" w:rsidRDefault="00286729" w:rsidP="006D3942">
      <w:pPr>
        <w:widowControl w:val="0"/>
        <w:autoSpaceDE w:val="0"/>
        <w:autoSpaceDN w:val="0"/>
        <w:adjustRightInd w:val="0"/>
        <w:spacing w:after="240" w:line="360" w:lineRule="auto"/>
        <w:jc w:val="both"/>
      </w:pPr>
      <w:r w:rsidRPr="006D3942">
        <w:t>We model a conversation as an interaction between two computational agents A and B. Agent A produces a turn at talk which consists of three abstract elements - a verb, a subject and an object. There are three turn types</w:t>
      </w:r>
      <w:r w:rsidR="002C445B" w:rsidRPr="006D3942">
        <w:t xml:space="preserve"> of word order in the model</w:t>
      </w:r>
      <w:r w:rsidRPr="006D3942">
        <w:t xml:space="preserve"> - VSO, SVO and SOV. The agents do not understand these elements, and there is no meaning associated with the elements</w:t>
      </w:r>
      <w:r w:rsidR="002C445B" w:rsidRPr="006D3942">
        <w:t xml:space="preserve"> – the model</w:t>
      </w:r>
      <w:r w:rsidRPr="006D3942">
        <w:t xml:space="preserve"> simply captures the idea that </w:t>
      </w:r>
      <w:r w:rsidR="002C445B" w:rsidRPr="006D3942">
        <w:t xml:space="preserve">in each turn there is </w:t>
      </w:r>
      <w:r w:rsidRPr="006D3942">
        <w:t>some linear order, with some elements</w:t>
      </w:r>
      <w:r w:rsidR="002C445B" w:rsidRPr="006D3942">
        <w:t xml:space="preserve"> (e.g. the verb)</w:t>
      </w:r>
      <w:r w:rsidRPr="006D3942">
        <w:t xml:space="preserve"> being more crucial than others. </w:t>
      </w:r>
    </w:p>
    <w:p w14:paraId="53111281" w14:textId="0024B19E" w:rsidR="00286729" w:rsidRPr="006D3942" w:rsidRDefault="00286729" w:rsidP="006D3942">
      <w:pPr>
        <w:widowControl w:val="0"/>
        <w:autoSpaceDE w:val="0"/>
        <w:autoSpaceDN w:val="0"/>
        <w:adjustRightInd w:val="0"/>
        <w:spacing w:after="240" w:line="360" w:lineRule="auto"/>
        <w:jc w:val="both"/>
      </w:pPr>
      <w:r w:rsidRPr="006D3942">
        <w:t>Each agent has an exemplar memory which stores all the turns it has heard. When agent</w:t>
      </w:r>
      <w:r w:rsidR="002C445B" w:rsidRPr="006D3942">
        <w:t>s</w:t>
      </w:r>
      <w:r w:rsidRPr="006D3942">
        <w:t xml:space="preserve"> produce a turn at talk, they select one turn from their memory at random to be the template for their utterance. </w:t>
      </w:r>
    </w:p>
    <w:p w14:paraId="50FFC3F1" w14:textId="30EDE7CC" w:rsidR="00286729" w:rsidRPr="006D3942" w:rsidRDefault="002C445B" w:rsidP="006D3942">
      <w:pPr>
        <w:widowControl w:val="0"/>
        <w:autoSpaceDE w:val="0"/>
        <w:autoSpaceDN w:val="0"/>
        <w:adjustRightInd w:val="0"/>
        <w:spacing w:after="240" w:line="360" w:lineRule="auto"/>
        <w:jc w:val="both"/>
      </w:pPr>
      <w:r w:rsidRPr="006D3942">
        <w:t xml:space="preserve">Once A has produced a turn, </w:t>
      </w:r>
      <w:r w:rsidR="00286729" w:rsidRPr="006D3942">
        <w:t xml:space="preserve">agent B </w:t>
      </w:r>
      <w:r w:rsidRPr="006D3942">
        <w:t xml:space="preserve">now </w:t>
      </w:r>
      <w:r w:rsidR="00286729" w:rsidRPr="006D3942">
        <w:t xml:space="preserve">has to decide how to respond by choosing a template turn from </w:t>
      </w:r>
      <w:del w:id="118" w:author="Sean Roberts" w:date="2016-10-13T09:53:00Z">
        <w:r w:rsidR="00286729" w:rsidRPr="006D3942" w:rsidDel="00B57CDF">
          <w:delText xml:space="preserve">their </w:delText>
        </w:r>
      </w:del>
      <w:ins w:id="119" w:author="Sean Roberts" w:date="2016-10-13T09:53:00Z">
        <w:r w:rsidR="00B57CDF" w:rsidRPr="006D3942">
          <w:t xml:space="preserve">its </w:t>
        </w:r>
      </w:ins>
      <w:r w:rsidR="00286729" w:rsidRPr="006D3942">
        <w:t>own memory. However, we constrain the probability of choosing different turn types according to the distance between the verbs in the sequence. For example, if A produces a VSO turn,</w:t>
      </w:r>
      <w:del w:id="120" w:author="Sean Roberts" w:date="2017-01-19T10:40:00Z">
        <w:r w:rsidR="00286729" w:rsidRPr="006D3942" w:rsidDel="0062618C">
          <w:delText xml:space="preserve"> then</w:delText>
        </w:r>
      </w:del>
      <w:r w:rsidR="00286729" w:rsidRPr="006D3942">
        <w:t xml:space="preserve"> then B has more time to process this information and so is more likely to be able to produce a verb at the start of</w:t>
      </w:r>
      <w:r w:rsidRPr="006D3942">
        <w:t xml:space="preserve"> </w:t>
      </w:r>
      <w:r w:rsidR="00BF2767" w:rsidRPr="006D3942">
        <w:t>their</w:t>
      </w:r>
      <w:r w:rsidR="00286729" w:rsidRPr="006D3942">
        <w:t xml:space="preserve"> </w:t>
      </w:r>
      <w:del w:id="121" w:author="Sean Roberts" w:date="2017-01-19T10:40:00Z">
        <w:r w:rsidR="00286729" w:rsidRPr="006D3942" w:rsidDel="0062618C">
          <w:delText>sentence</w:delText>
        </w:r>
      </w:del>
      <w:ins w:id="122" w:author="Sean Roberts" w:date="2017-01-19T10:40:00Z">
        <w:r w:rsidR="0062618C">
          <w:t>turn</w:t>
        </w:r>
      </w:ins>
      <w:r w:rsidR="00286729" w:rsidRPr="006D3942">
        <w:t xml:space="preserve">. If A produces an SVO turn, then </w:t>
      </w:r>
      <w:r w:rsidRPr="006D3942">
        <w:t xml:space="preserve">this </w:t>
      </w:r>
      <w:r w:rsidR="00286729" w:rsidRPr="006D3942">
        <w:t>verb is closer to the crunch zone and B is less able to produce a verb-initial turn. If A produces a</w:t>
      </w:r>
      <w:r w:rsidRPr="006D3942">
        <w:t>n</w:t>
      </w:r>
      <w:r w:rsidR="00286729" w:rsidRPr="006D3942">
        <w:t xml:space="preserve"> SOV turn, then the verb is in the crunch zone and so B is very unlikely to be able to produce a verb-initial sentence in time, and quite unlikely to be able to produce a verb-medial sentence in time. </w:t>
      </w:r>
    </w:p>
    <w:p w14:paraId="7F0CCFA9" w14:textId="1957FE13" w:rsidR="00286729" w:rsidRPr="006D3942" w:rsidRDefault="00286729" w:rsidP="006D3942">
      <w:pPr>
        <w:widowControl w:val="0"/>
        <w:autoSpaceDE w:val="0"/>
        <w:autoSpaceDN w:val="0"/>
        <w:adjustRightInd w:val="0"/>
        <w:spacing w:after="240" w:line="360" w:lineRule="auto"/>
        <w:jc w:val="both"/>
      </w:pPr>
      <w:r w:rsidRPr="006D3942">
        <w:t>To model this, each item in the agent’s memory is given a weight which affects its probability of being chosen. If A produces a turn</w:t>
      </w:r>
      <w:r w:rsidR="00BF2767" w:rsidRPr="006D3942">
        <w:t xml:space="preserve"> T1 </w:t>
      </w:r>
      <w:r w:rsidRPr="006D3942">
        <w:t>which has the verb at position</w:t>
      </w:r>
      <w:r w:rsidR="00BF2767" w:rsidRPr="006D3942">
        <w:t xml:space="preserve"> </w:t>
      </w:r>
      <w:proofErr w:type="spellStart"/>
      <w:r w:rsidR="00BF2767" w:rsidRPr="006D3942">
        <w:rPr>
          <w:i/>
          <w:rPrChange w:id="123" w:author="Sean Roberts" w:date="2016-10-13T09:56:00Z">
            <w:rPr/>
          </w:rPrChange>
        </w:rPr>
        <w:t>V</w:t>
      </w:r>
      <w:del w:id="124" w:author="Sean Roberts" w:date="2016-10-13T10:43:00Z">
        <w:r w:rsidR="00BF2767" w:rsidRPr="006D3942" w:rsidDel="00C85DB4">
          <w:rPr>
            <w:i/>
            <w:vertAlign w:val="subscript"/>
            <w:rPrChange w:id="125" w:author="Sean Roberts" w:date="2016-10-13T09:56:00Z">
              <w:rPr>
                <w:vertAlign w:val="subscript"/>
              </w:rPr>
            </w:rPrChange>
          </w:rPr>
          <w:delText>1</w:delText>
        </w:r>
      </w:del>
      <w:ins w:id="126" w:author="Sean Roberts" w:date="2016-10-13T10:43:00Z">
        <w:r w:rsidR="00C85DB4" w:rsidRPr="006D3942">
          <w:rPr>
            <w:i/>
            <w:vertAlign w:val="subscript"/>
          </w:rPr>
          <w:t>initiate</w:t>
        </w:r>
      </w:ins>
      <w:proofErr w:type="spellEnd"/>
      <w:r w:rsidRPr="006D3942">
        <w:rPr>
          <w:position w:val="-6"/>
        </w:rPr>
        <w:t xml:space="preserve"> </w:t>
      </w:r>
      <w:r w:rsidRPr="006D3942">
        <w:t>(start = 0, middle = 1, end = 2) and a length</w:t>
      </w:r>
      <w:r w:rsidR="00BF2767" w:rsidRPr="006D3942">
        <w:t xml:space="preserve"> </w:t>
      </w:r>
      <w:r w:rsidR="00BF2767" w:rsidRPr="006D3942">
        <w:rPr>
          <w:i/>
          <w:rPrChange w:id="127" w:author="Sean Roberts" w:date="2016-10-13T09:56:00Z">
            <w:rPr/>
          </w:rPrChange>
        </w:rPr>
        <w:t>L</w:t>
      </w:r>
      <w:r w:rsidR="00BF2767" w:rsidRPr="006D3942">
        <w:rPr>
          <w:i/>
          <w:vertAlign w:val="subscript"/>
          <w:rPrChange w:id="128" w:author="Sean Roberts" w:date="2016-10-13T09:56:00Z">
            <w:rPr>
              <w:vertAlign w:val="subscript"/>
            </w:rPr>
          </w:rPrChange>
        </w:rPr>
        <w:t>1</w:t>
      </w:r>
      <w:r w:rsidRPr="006D3942">
        <w:rPr>
          <w:position w:val="-6"/>
        </w:rPr>
        <w:t xml:space="preserve"> </w:t>
      </w:r>
      <w:r w:rsidRPr="006D3942">
        <w:t>(at this stage, all turns have a length of 3), then a responding turn by B,</w:t>
      </w:r>
      <w:r w:rsidR="00BF2767" w:rsidRPr="006D3942">
        <w:t xml:space="preserve"> T2</w:t>
      </w:r>
      <w:r w:rsidRPr="006D3942">
        <w:t>, which has the verb at position</w:t>
      </w:r>
      <w:r w:rsidR="00BF2767" w:rsidRPr="006D3942">
        <w:t xml:space="preserve"> </w:t>
      </w:r>
      <w:proofErr w:type="spellStart"/>
      <w:r w:rsidR="00BF2767" w:rsidRPr="006D3942">
        <w:rPr>
          <w:i/>
          <w:rPrChange w:id="129" w:author="Sean Roberts" w:date="2016-10-13T09:56:00Z">
            <w:rPr/>
          </w:rPrChange>
        </w:rPr>
        <w:t>V</w:t>
      </w:r>
      <w:del w:id="130" w:author="Sean Roberts" w:date="2016-10-13T10:44:00Z">
        <w:r w:rsidR="00BF2767" w:rsidRPr="006D3942" w:rsidDel="00117855">
          <w:rPr>
            <w:i/>
            <w:vertAlign w:val="subscript"/>
            <w:rPrChange w:id="131" w:author="Sean Roberts" w:date="2016-10-13T09:56:00Z">
              <w:rPr>
                <w:vertAlign w:val="subscript"/>
              </w:rPr>
            </w:rPrChange>
          </w:rPr>
          <w:delText>2</w:delText>
        </w:r>
      </w:del>
      <w:ins w:id="132" w:author="Sean Roberts" w:date="2016-10-13T10:44:00Z">
        <w:r w:rsidR="00117855" w:rsidRPr="006D3942">
          <w:rPr>
            <w:i/>
            <w:vertAlign w:val="subscript"/>
          </w:rPr>
          <w:t>respond</w:t>
        </w:r>
      </w:ins>
      <w:proofErr w:type="spellEnd"/>
      <w:r w:rsidRPr="006D3942">
        <w:rPr>
          <w:position w:val="-6"/>
        </w:rPr>
        <w:t xml:space="preserve"> </w:t>
      </w:r>
      <w:r w:rsidRPr="006D3942">
        <w:t>is given the following weight</w:t>
      </w:r>
      <w:r w:rsidR="002C445B" w:rsidRPr="006D3942">
        <w:t>,</w:t>
      </w:r>
    </w:p>
    <w:p w14:paraId="298781CE" w14:textId="060C7D7F" w:rsidR="00286729" w:rsidRPr="006D3942" w:rsidRDefault="00BF2767" w:rsidP="006D3942">
      <w:pPr>
        <w:widowControl w:val="0"/>
        <w:autoSpaceDE w:val="0"/>
        <w:autoSpaceDN w:val="0"/>
        <w:adjustRightInd w:val="0"/>
        <w:spacing w:after="240" w:line="360" w:lineRule="auto"/>
        <w:jc w:val="both"/>
      </w:pPr>
      <w:r w:rsidRPr="006D3942">
        <w:t>W</w:t>
      </w:r>
      <w:r w:rsidRPr="006D3942">
        <w:rPr>
          <w:vertAlign w:val="subscript"/>
        </w:rPr>
        <w:t>T2</w:t>
      </w:r>
      <w:r w:rsidR="00286729" w:rsidRPr="006D3942">
        <w:rPr>
          <w:position w:val="-8"/>
        </w:rPr>
        <w:t xml:space="preserve"> </w:t>
      </w:r>
      <w:r w:rsidR="00286729" w:rsidRPr="006D3942">
        <w:t>= ((L</w:t>
      </w:r>
      <w:r w:rsidRPr="006D3942">
        <w:rPr>
          <w:vertAlign w:val="subscript"/>
        </w:rPr>
        <w:t>1</w:t>
      </w:r>
      <w:r w:rsidR="00286729" w:rsidRPr="006D3942">
        <w:rPr>
          <w:position w:val="-6"/>
        </w:rPr>
        <w:t xml:space="preserve"> </w:t>
      </w:r>
      <w:r w:rsidRPr="006D3942">
        <w:t>–</w:t>
      </w:r>
      <w:r w:rsidR="00286729" w:rsidRPr="006D3942">
        <w:t xml:space="preserve"> </w:t>
      </w:r>
      <w:proofErr w:type="spellStart"/>
      <w:r w:rsidR="00286729" w:rsidRPr="006D3942">
        <w:t>V</w:t>
      </w:r>
      <w:ins w:id="133" w:author="Sean Roberts" w:date="2016-10-13T10:44:00Z">
        <w:r w:rsidR="00117855" w:rsidRPr="006D3942">
          <w:rPr>
            <w:vertAlign w:val="subscript"/>
          </w:rPr>
          <w:t>initiate</w:t>
        </w:r>
      </w:ins>
      <w:proofErr w:type="spellEnd"/>
      <w:del w:id="134" w:author="Sean Roberts" w:date="2016-10-13T10:44:00Z">
        <w:r w:rsidRPr="006D3942" w:rsidDel="00117855">
          <w:rPr>
            <w:vertAlign w:val="subscript"/>
          </w:rPr>
          <w:delText>1</w:delText>
        </w:r>
      </w:del>
      <w:r w:rsidR="00286729" w:rsidRPr="006D3942">
        <w:t xml:space="preserve">) + </w:t>
      </w:r>
      <w:proofErr w:type="spellStart"/>
      <w:r w:rsidR="00286729" w:rsidRPr="006D3942">
        <w:t>V</w:t>
      </w:r>
      <w:ins w:id="135" w:author="Sean Roberts" w:date="2016-10-13T10:44:00Z">
        <w:r w:rsidR="00117855" w:rsidRPr="006D3942">
          <w:rPr>
            <w:vertAlign w:val="subscript"/>
          </w:rPr>
          <w:t>respond</w:t>
        </w:r>
      </w:ins>
      <w:proofErr w:type="spellEnd"/>
      <w:del w:id="136" w:author="Sean Roberts" w:date="2016-10-13T10:44:00Z">
        <w:r w:rsidRPr="006D3942" w:rsidDel="00117855">
          <w:rPr>
            <w:vertAlign w:val="subscript"/>
          </w:rPr>
          <w:delText>2</w:delText>
        </w:r>
      </w:del>
      <w:r w:rsidR="00286729" w:rsidRPr="006D3942">
        <w:t>)</w:t>
      </w:r>
      <w:r w:rsidR="00286729" w:rsidRPr="006D3942">
        <w:rPr>
          <w:position w:val="13"/>
        </w:rPr>
        <w:t xml:space="preserve">α </w:t>
      </w:r>
    </w:p>
    <w:p w14:paraId="4E8B759B" w14:textId="629BBFF3" w:rsidR="00286729" w:rsidRPr="006D3942" w:rsidRDefault="002C445B" w:rsidP="006D3942">
      <w:pPr>
        <w:widowControl w:val="0"/>
        <w:autoSpaceDE w:val="0"/>
        <w:autoSpaceDN w:val="0"/>
        <w:adjustRightInd w:val="0"/>
        <w:spacing w:after="240" w:line="360" w:lineRule="auto"/>
        <w:jc w:val="both"/>
      </w:pPr>
      <w:r w:rsidRPr="006D3942">
        <w:t>w</w:t>
      </w:r>
      <w:r w:rsidR="00286729" w:rsidRPr="006D3942">
        <w:t xml:space="preserve">here α is a parameter which controls the strength of the effect. When α = 1, then the weight increases linearly as the distance between the two verbs increases. The probability of choosing item </w:t>
      </w:r>
      <w:proofErr w:type="spellStart"/>
      <w:r w:rsidR="00286729" w:rsidRPr="006D3942">
        <w:rPr>
          <w:i/>
        </w:rPr>
        <w:t>i</w:t>
      </w:r>
      <w:proofErr w:type="spellEnd"/>
      <w:r w:rsidR="00286729" w:rsidRPr="006D3942">
        <w:t xml:space="preserve"> from a memory which contains </w:t>
      </w:r>
      <w:r w:rsidR="00286729" w:rsidRPr="006D3942">
        <w:rPr>
          <w:i/>
          <w:rPrChange w:id="137" w:author="Sean Roberts" w:date="2016-10-13T09:55:00Z">
            <w:rPr/>
          </w:rPrChange>
        </w:rPr>
        <w:t>M</w:t>
      </w:r>
      <w:r w:rsidR="00286729" w:rsidRPr="006D3942">
        <w:t xml:space="preserve"> items is then directly proportional to its weight. </w:t>
      </w:r>
    </w:p>
    <w:p w14:paraId="4ECFC7D9" w14:textId="57E4196D" w:rsidR="00BF2767" w:rsidRPr="006D3942" w:rsidRDefault="006A769C" w:rsidP="006D3942">
      <w:pPr>
        <w:widowControl w:val="0"/>
        <w:autoSpaceDE w:val="0"/>
        <w:autoSpaceDN w:val="0"/>
        <w:adjustRightInd w:val="0"/>
        <w:spacing w:after="240" w:line="360" w:lineRule="auto"/>
        <w:jc w:val="both"/>
        <w:rPr>
          <w:position w:val="2"/>
        </w:rPr>
      </w:pPr>
      <w:r w:rsidRPr="006D3942">
        <w:rPr>
          <w:noProof/>
          <w:position w:val="2"/>
        </w:rPr>
        <w:lastRenderedPageBreak/>
        <w:drawing>
          <wp:inline distT="0" distB="0" distL="0" distR="0" wp14:anchorId="101E5C1B" wp14:editId="2500407E">
            <wp:extent cx="1200265" cy="574040"/>
            <wp:effectExtent l="0" t="0" r="0" b="10160"/>
            <wp:docPr id="4" name="Picture 4" descr="../../../../../Desktop/Screen%20Shot%202016-06-13%20at%20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13%20at%2009.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6015" cy="576790"/>
                    </a:xfrm>
                    <a:prstGeom prst="rect">
                      <a:avLst/>
                    </a:prstGeom>
                    <a:noFill/>
                    <a:ln>
                      <a:noFill/>
                    </a:ln>
                  </pic:spPr>
                </pic:pic>
              </a:graphicData>
            </a:graphic>
          </wp:inline>
        </w:drawing>
      </w:r>
    </w:p>
    <w:p w14:paraId="3E47C181" w14:textId="77777777" w:rsidR="00286729" w:rsidRPr="006D3942" w:rsidRDefault="00286729" w:rsidP="006D3942">
      <w:pPr>
        <w:widowControl w:val="0"/>
        <w:autoSpaceDE w:val="0"/>
        <w:autoSpaceDN w:val="0"/>
        <w:adjustRightInd w:val="0"/>
        <w:spacing w:after="240" w:line="360" w:lineRule="auto"/>
        <w:jc w:val="both"/>
      </w:pPr>
      <w:r w:rsidRPr="006D3942">
        <w:t xml:space="preserve">Put another way, agents are less likely to choose turn structures which involve more verb processing in the crunch zone. The α parameter, then, controls how quickly the processing cost increases with time. This mechanism captures the basic idea that the location of crucial information in A’s utterance has a knock-on effect for the structure of B’s turn. The constraint on B’s choices are greatest when A produces a turn with the verb at the end. </w:t>
      </w:r>
    </w:p>
    <w:p w14:paraId="61D73931" w14:textId="668A9C0B" w:rsidR="00286729" w:rsidRPr="006D3942" w:rsidRDefault="00286729" w:rsidP="006D3942">
      <w:pPr>
        <w:widowControl w:val="0"/>
        <w:autoSpaceDE w:val="0"/>
        <w:autoSpaceDN w:val="0"/>
        <w:adjustRightInd w:val="0"/>
        <w:spacing w:after="240" w:line="360" w:lineRule="auto"/>
        <w:jc w:val="both"/>
      </w:pPr>
      <w:r w:rsidRPr="006D3942">
        <w:t xml:space="preserve">Conversations proceed in the following way. A produces a first turn by selecting randomly from </w:t>
      </w:r>
      <w:r w:rsidR="002C445B" w:rsidRPr="006D3942">
        <w:t>her</w:t>
      </w:r>
      <w:r w:rsidRPr="006D3942">
        <w:t xml:space="preserve"> memory. B then produces a turn, drawing from </w:t>
      </w:r>
      <w:r w:rsidR="002C445B" w:rsidRPr="006D3942">
        <w:t xml:space="preserve">his </w:t>
      </w:r>
      <w:r w:rsidRPr="006D3942">
        <w:t xml:space="preserve">memory according to the weight function above. Then A produces a third turn, weighting </w:t>
      </w:r>
      <w:r w:rsidR="002C445B" w:rsidRPr="006D3942">
        <w:t xml:space="preserve">her </w:t>
      </w:r>
      <w:r w:rsidRPr="006D3942">
        <w:t xml:space="preserve">selection by the turn type that B produced. Then B responds, and so on. </w:t>
      </w:r>
    </w:p>
    <w:p w14:paraId="18BA0A02" w14:textId="6E913D97" w:rsidR="00286729" w:rsidRPr="006D3942" w:rsidRDefault="00286729" w:rsidP="006D3942">
      <w:pPr>
        <w:widowControl w:val="0"/>
        <w:autoSpaceDE w:val="0"/>
        <w:autoSpaceDN w:val="0"/>
        <w:adjustRightInd w:val="0"/>
        <w:spacing w:after="240" w:line="360" w:lineRule="auto"/>
        <w:jc w:val="both"/>
      </w:pPr>
      <w:r w:rsidRPr="006D3942">
        <w:t xml:space="preserve">Conversations are independent from each other, and always start with an un-weighted selection. Therefore, we can manipulate the strength of the effect from turn taking. For example, agents can have one conversation of three turns, which imposes a constraint after each turn, or three conversations of a single turn, in which case the turn taking constraints have no effect. The greater the number of turns in a conversation, the greater the knock-on effect of the crunch zone. In each generation (see below), agents will have </w:t>
      </w:r>
      <w:proofErr w:type="spellStart"/>
      <w:r w:rsidRPr="006D3942">
        <w:t>N</w:t>
      </w:r>
      <w:r w:rsidR="007B6D21" w:rsidRPr="006D3942">
        <w:rPr>
          <w:vertAlign w:val="subscript"/>
        </w:rPr>
        <w:t>conversations</w:t>
      </w:r>
      <w:proofErr w:type="spellEnd"/>
      <w:r w:rsidRPr="006D3942">
        <w:rPr>
          <w:position w:val="-6"/>
        </w:rPr>
        <w:t xml:space="preserve"> </w:t>
      </w:r>
      <w:r w:rsidRPr="006D3942">
        <w:t xml:space="preserve">conversations with </w:t>
      </w:r>
      <w:proofErr w:type="spellStart"/>
      <w:r w:rsidRPr="006D3942">
        <w:t>N</w:t>
      </w:r>
      <w:r w:rsidR="007B6D21" w:rsidRPr="006D3942">
        <w:rPr>
          <w:vertAlign w:val="subscript"/>
        </w:rPr>
        <w:t>turn</w:t>
      </w:r>
      <w:proofErr w:type="spellEnd"/>
      <w:r w:rsidRPr="006D3942">
        <w:rPr>
          <w:position w:val="-6"/>
        </w:rPr>
        <w:t xml:space="preserve"> </w:t>
      </w:r>
      <w:r w:rsidRPr="006D3942">
        <w:t xml:space="preserve">turns each. </w:t>
      </w:r>
    </w:p>
    <w:p w14:paraId="341EB636" w14:textId="54F4C3C3" w:rsidR="00286729" w:rsidRPr="006D3942" w:rsidRDefault="00286729" w:rsidP="006D3942">
      <w:pPr>
        <w:widowControl w:val="0"/>
        <w:autoSpaceDE w:val="0"/>
        <w:autoSpaceDN w:val="0"/>
        <w:adjustRightInd w:val="0"/>
        <w:spacing w:after="240" w:line="360" w:lineRule="auto"/>
        <w:jc w:val="both"/>
      </w:pPr>
      <w:r w:rsidRPr="006D3942">
        <w:t xml:space="preserve">We also model a small amount of noise in communication. With a small probability β, an agent produces a random turn type from all possible turn types. </w:t>
      </w:r>
    </w:p>
    <w:p w14:paraId="1940F409" w14:textId="77777777"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3.1 Cultural evolution </w:t>
      </w:r>
    </w:p>
    <w:p w14:paraId="6BDEBC82" w14:textId="492C5D27" w:rsidR="00286729" w:rsidRPr="006D3942" w:rsidRDefault="00286729" w:rsidP="006D3942">
      <w:pPr>
        <w:widowControl w:val="0"/>
        <w:autoSpaceDE w:val="0"/>
        <w:autoSpaceDN w:val="0"/>
        <w:adjustRightInd w:val="0"/>
        <w:spacing w:after="240" w:line="360" w:lineRule="auto"/>
        <w:jc w:val="both"/>
      </w:pPr>
      <w:r w:rsidRPr="006D3942">
        <w:t xml:space="preserve">Now we need a model of cultural evolution. We start with a small population of </w:t>
      </w:r>
      <w:proofErr w:type="spellStart"/>
      <w:r w:rsidRPr="006D3942">
        <w:t>N</w:t>
      </w:r>
      <w:r w:rsidR="007B6D21" w:rsidRPr="006D3942">
        <w:rPr>
          <w:vertAlign w:val="subscript"/>
        </w:rPr>
        <w:t>agents</w:t>
      </w:r>
      <w:proofErr w:type="spellEnd"/>
      <w:r w:rsidRPr="006D3942">
        <w:rPr>
          <w:position w:val="-6"/>
        </w:rPr>
        <w:t xml:space="preserve"> </w:t>
      </w:r>
      <w:r w:rsidR="007B6D21" w:rsidRPr="006D3942">
        <w:t>‘</w:t>
      </w:r>
      <w:r w:rsidRPr="006D3942">
        <w:t xml:space="preserve">adult’ agents. Each agent is </w:t>
      </w:r>
      <w:proofErr w:type="spellStart"/>
      <w:r w:rsidRPr="006D3942">
        <w:t>initialised</w:t>
      </w:r>
      <w:proofErr w:type="spellEnd"/>
      <w:r w:rsidRPr="006D3942">
        <w:t xml:space="preserve"> with a random selection of turn types in their memory. This means that populations are </w:t>
      </w:r>
      <w:proofErr w:type="spellStart"/>
      <w:r w:rsidRPr="006D3942">
        <w:t>initialised</w:t>
      </w:r>
      <w:proofErr w:type="spellEnd"/>
      <w:r w:rsidRPr="006D3942">
        <w:t xml:space="preserve"> with no bias in their word order preferences</w:t>
      </w:r>
      <w:ins w:id="138" w:author="Sean Roberts" w:date="2017-01-11T15:46:00Z">
        <w:r w:rsidR="00596475" w:rsidRPr="006D3942">
          <w:t xml:space="preserve"> (see the SI for different starting condition</w:t>
        </w:r>
      </w:ins>
      <w:ins w:id="139" w:author="Sean Roberts" w:date="2017-01-11T15:47:00Z">
        <w:r w:rsidR="00596475" w:rsidRPr="006D3942">
          <w:t>s</w:t>
        </w:r>
      </w:ins>
      <w:ins w:id="140" w:author="Sean Roberts" w:date="2017-01-11T15:46:00Z">
        <w:r w:rsidR="00596475" w:rsidRPr="006D3942">
          <w:t>)</w:t>
        </w:r>
      </w:ins>
      <w:r w:rsidRPr="006D3942">
        <w:t xml:space="preserve">. Each agent is randomly paired with another agent and they have a conversation with </w:t>
      </w:r>
      <w:proofErr w:type="spellStart"/>
      <w:r w:rsidRPr="006D3942">
        <w:t>N</w:t>
      </w:r>
      <w:r w:rsidR="007B6D21" w:rsidRPr="006D3942">
        <w:rPr>
          <w:vertAlign w:val="subscript"/>
        </w:rPr>
        <w:t>turn</w:t>
      </w:r>
      <w:proofErr w:type="spellEnd"/>
      <w:r w:rsidRPr="006D3942">
        <w:rPr>
          <w:position w:val="-6"/>
        </w:rPr>
        <w:t xml:space="preserve"> </w:t>
      </w:r>
      <w:r w:rsidRPr="006D3942">
        <w:t xml:space="preserve">turns. This repeats until they have had </w:t>
      </w:r>
      <w:proofErr w:type="spellStart"/>
      <w:r w:rsidRPr="006D3942">
        <w:t>N</w:t>
      </w:r>
      <w:r w:rsidR="007B6D21" w:rsidRPr="006D3942">
        <w:rPr>
          <w:vertAlign w:val="subscript"/>
        </w:rPr>
        <w:t>conversation</w:t>
      </w:r>
      <w:proofErr w:type="spellEnd"/>
      <w:r w:rsidR="007B6D21" w:rsidRPr="006D3942">
        <w:rPr>
          <w:position w:val="-6"/>
        </w:rPr>
        <w:t xml:space="preserve"> </w:t>
      </w:r>
      <w:r w:rsidRPr="006D3942">
        <w:t xml:space="preserve">conversations. This results in a series of turns and conversations, </w:t>
      </w:r>
      <w:r w:rsidRPr="006D3942">
        <w:lastRenderedPageBreak/>
        <w:t xml:space="preserve">and we can measure the frequency of each turn structure. </w:t>
      </w:r>
    </w:p>
    <w:p w14:paraId="5AF2ACC1" w14:textId="33D56C9D" w:rsidR="00286729" w:rsidRPr="006D3942" w:rsidRDefault="00286729" w:rsidP="006D3942">
      <w:pPr>
        <w:widowControl w:val="0"/>
        <w:autoSpaceDE w:val="0"/>
        <w:autoSpaceDN w:val="0"/>
        <w:adjustRightInd w:val="0"/>
        <w:spacing w:after="240" w:line="360" w:lineRule="auto"/>
        <w:jc w:val="both"/>
      </w:pPr>
      <w:r w:rsidRPr="006D3942">
        <w:t>At the same time, there is a second population of ‘child’ agents listening to the conversations of the adult population and ‘learning’ from them by adding their turn structures to their exemplar memory. That is, generation 2 are like children acquiring language. When the adult generation are done with their conversations, they are removed from the population and the child generation ‘grows up’ and become adults. This new generation starts having conversations in the same way as the first generation, while a new child generation (generation 3) listen and learn</w:t>
      </w:r>
      <w:ins w:id="141" w:author="Sean Roberts" w:date="2017-01-11T14:29:00Z">
        <w:r w:rsidR="00F30300" w:rsidRPr="006D3942">
          <w:t xml:space="preserve"> (so called “iterated learning”, see </w:t>
        </w:r>
      </w:ins>
      <w:ins w:id="142" w:author="Sean Roberts" w:date="2017-01-11T14:31:00Z">
        <w:r w:rsidR="00F30300" w:rsidRPr="006D3942">
          <w:t>Kirby, Griffiths &amp; Smith, 2014</w:t>
        </w:r>
      </w:ins>
      <w:ins w:id="143" w:author="Sean Roberts" w:date="2017-01-11T14:29:00Z">
        <w:r w:rsidR="00F30300" w:rsidRPr="006D3942">
          <w:t>)</w:t>
        </w:r>
      </w:ins>
      <w:r w:rsidRPr="006D3942">
        <w:t xml:space="preserve">. </w:t>
      </w:r>
    </w:p>
    <w:p w14:paraId="2ADA46C0" w14:textId="3BDE85A3" w:rsidR="00286729" w:rsidRPr="006D3942" w:rsidRDefault="00286729" w:rsidP="006D3942">
      <w:pPr>
        <w:widowControl w:val="0"/>
        <w:autoSpaceDE w:val="0"/>
        <w:autoSpaceDN w:val="0"/>
        <w:adjustRightInd w:val="0"/>
        <w:spacing w:after="240" w:line="360" w:lineRule="auto"/>
        <w:jc w:val="both"/>
      </w:pPr>
      <w:r w:rsidRPr="006D3942">
        <w:t xml:space="preserve">This repeats for </w:t>
      </w:r>
      <w:proofErr w:type="spellStart"/>
      <w:r w:rsidRPr="006D3942">
        <w:t>N</w:t>
      </w:r>
      <w:r w:rsidR="007B6D21" w:rsidRPr="006D3942">
        <w:rPr>
          <w:vertAlign w:val="subscript"/>
        </w:rPr>
        <w:t>generations</w:t>
      </w:r>
      <w:proofErr w:type="spellEnd"/>
      <w:r w:rsidR="007B6D21" w:rsidRPr="006D3942">
        <w:rPr>
          <w:position w:val="-6"/>
        </w:rPr>
        <w:t xml:space="preserve"> </w:t>
      </w:r>
      <w:r w:rsidRPr="006D3942">
        <w:t xml:space="preserve">generations. For each generation, we can track how the proportions of each type of sentence change. </w:t>
      </w:r>
    </w:p>
    <w:p w14:paraId="12D8F70A" w14:textId="77777777" w:rsidR="00B32F91" w:rsidRPr="006D3942" w:rsidRDefault="00B32F91" w:rsidP="006D3942">
      <w:pPr>
        <w:widowControl w:val="0"/>
        <w:autoSpaceDE w:val="0"/>
        <w:autoSpaceDN w:val="0"/>
        <w:adjustRightInd w:val="0"/>
        <w:spacing w:after="240" w:line="360" w:lineRule="auto"/>
        <w:jc w:val="both"/>
        <w:rPr>
          <w:b/>
        </w:rPr>
      </w:pPr>
      <w:r w:rsidRPr="006D3942">
        <w:rPr>
          <w:b/>
        </w:rPr>
        <w:t xml:space="preserve">3.2 Sentence particles </w:t>
      </w:r>
    </w:p>
    <w:p w14:paraId="2889F275" w14:textId="127A7661" w:rsidR="00B32F91" w:rsidRPr="006D3942" w:rsidRDefault="00B32F91" w:rsidP="006D3942">
      <w:pPr>
        <w:widowControl w:val="0"/>
        <w:autoSpaceDE w:val="0"/>
        <w:autoSpaceDN w:val="0"/>
        <w:adjustRightInd w:val="0"/>
        <w:spacing w:after="240" w:line="360" w:lineRule="auto"/>
        <w:jc w:val="both"/>
      </w:pPr>
      <w:r w:rsidRPr="006D3942">
        <w:t xml:space="preserve">We can expand the model again to explore </w:t>
      </w:r>
      <w:r w:rsidR="007B6D21" w:rsidRPr="006D3942">
        <w:t xml:space="preserve">more complicated interactions between grammar and turn taking, for example </w:t>
      </w:r>
      <w:r w:rsidR="00E1275B" w:rsidRPr="006D3942">
        <w:t>the role of utterance</w:t>
      </w:r>
      <w:r w:rsidRPr="006D3942">
        <w:t xml:space="preserve"> final particles. Tanaka (2000;</w:t>
      </w:r>
      <w:r w:rsidR="00FD0BEA" w:rsidRPr="006D3942">
        <w:t xml:space="preserve"> </w:t>
      </w:r>
      <w:r w:rsidRPr="006D3942">
        <w:t xml:space="preserve">2005) notes that the grammar of Japanese limits the </w:t>
      </w:r>
      <w:proofErr w:type="spellStart"/>
      <w:r w:rsidRPr="006D3942">
        <w:t>projectability</w:t>
      </w:r>
      <w:proofErr w:type="spellEnd"/>
      <w:r w:rsidRPr="006D3942">
        <w:t xml:space="preserve"> of turns. The predicate comes at the end of the sentence, and the sentence can be widely transformed by elements that come after the predicate. This appears to work against rapid turn taking. However, final particles can potentially act as a ‘buffer’ which push crucial information away from the crunch zone and allow more time for the next speaker to plan their turn (this insight from </w:t>
      </w:r>
      <w:proofErr w:type="spellStart"/>
      <w:r w:rsidRPr="006D3942">
        <w:t>Kobin</w:t>
      </w:r>
      <w:proofErr w:type="spellEnd"/>
      <w:r w:rsidRPr="006D3942">
        <w:t xml:space="preserve"> Kendrick</w:t>
      </w:r>
      <w:r w:rsidR="00B15381" w:rsidRPr="006D3942">
        <w:t xml:space="preserve">, </w:t>
      </w:r>
      <w:r w:rsidR="00316DD5" w:rsidRPr="006D3942">
        <w:t>201</w:t>
      </w:r>
      <w:ins w:id="144" w:author="Sean Roberts" w:date="2016-10-13T11:52:00Z">
        <w:r w:rsidR="00912B03" w:rsidRPr="006D3942">
          <w:t>2</w:t>
        </w:r>
      </w:ins>
      <w:del w:id="145" w:author="Sean Roberts" w:date="2016-10-13T11:52:00Z">
        <w:r w:rsidR="00316DD5" w:rsidRPr="006D3942" w:rsidDel="00912B03">
          <w:delText>0</w:delText>
        </w:r>
      </w:del>
      <w:r w:rsidRPr="006D3942">
        <w:t xml:space="preserve">, see figure </w:t>
      </w:r>
      <w:r w:rsidR="00F42496" w:rsidRPr="006D3942">
        <w:t>3</w:t>
      </w:r>
      <w:r w:rsidRPr="006D3942">
        <w:t xml:space="preserve">). </w:t>
      </w:r>
      <w:ins w:id="146" w:author="Sean Roberts" w:date="2017-01-11T11:46:00Z">
        <w:r w:rsidR="005336D5" w:rsidRPr="006D3942">
          <w:t xml:space="preserve"> While sentence final particles are usually quite short, we assume that any extra time is beneficial and may lead to selection in the long term.</w:t>
        </w:r>
      </w:ins>
    </w:p>
    <w:p w14:paraId="4F273258" w14:textId="4CB1E433" w:rsidR="00B32F91" w:rsidRPr="006D3942" w:rsidRDefault="00B32F91" w:rsidP="006D3942">
      <w:pPr>
        <w:widowControl w:val="0"/>
        <w:autoSpaceDE w:val="0"/>
        <w:autoSpaceDN w:val="0"/>
        <w:adjustRightInd w:val="0"/>
        <w:spacing w:after="240" w:line="360" w:lineRule="auto"/>
        <w:jc w:val="both"/>
      </w:pPr>
      <w:r w:rsidRPr="006D3942">
        <w:t xml:space="preserve">In </w:t>
      </w:r>
      <w:r w:rsidR="00FD0BEA" w:rsidRPr="006D3942">
        <w:t xml:space="preserve">the </w:t>
      </w:r>
      <w:r w:rsidRPr="006D3942">
        <w:t xml:space="preserve">example of Japanese conversation in figure </w:t>
      </w:r>
      <w:r w:rsidR="00F42496" w:rsidRPr="006D3942">
        <w:t>4</w:t>
      </w:r>
      <w:r w:rsidRPr="006D3942">
        <w:t xml:space="preserve">, we see that the sentence final particle is appearing constantly in overlap. This suggests that they can be treated as non-crucial elements of the turn (the overlap in the example can be partly attributed to the general </w:t>
      </w:r>
      <w:proofErr w:type="spellStart"/>
      <w:r w:rsidRPr="006D3942">
        <w:t>projectability</w:t>
      </w:r>
      <w:proofErr w:type="spellEnd"/>
      <w:r w:rsidRPr="006D3942">
        <w:t xml:space="preserve"> of the sentence in which the two speakers are agreeing with each other, but in general particles are not overlapped). A theory based on ease of production or perception which does not consider relationships between turns would have a hard time explaining why speakers bother to include these. </w:t>
      </w:r>
    </w:p>
    <w:p w14:paraId="2DC32A85" w14:textId="015EF328" w:rsidR="00B32F91" w:rsidRPr="006D3942" w:rsidRDefault="00B32F91" w:rsidP="006D3942">
      <w:pPr>
        <w:widowControl w:val="0"/>
        <w:autoSpaceDE w:val="0"/>
        <w:autoSpaceDN w:val="0"/>
        <w:adjustRightInd w:val="0"/>
        <w:spacing w:after="240" w:line="360" w:lineRule="auto"/>
        <w:jc w:val="both"/>
      </w:pPr>
      <w:r w:rsidRPr="006D3942">
        <w:lastRenderedPageBreak/>
        <w:t xml:space="preserve">In this case, turn final particles </w:t>
      </w:r>
      <w:r w:rsidR="00FD0BEA" w:rsidRPr="006D3942">
        <w:t>seem to aid turn-</w:t>
      </w:r>
      <w:r w:rsidRPr="006D3942">
        <w:t xml:space="preserve">transition </w:t>
      </w:r>
      <w:r w:rsidR="00FD0BEA" w:rsidRPr="006D3942">
        <w:t xml:space="preserve">in </w:t>
      </w:r>
      <w:r w:rsidRPr="006D3942">
        <w:t xml:space="preserve">this verb-final language. However, the general prediction about which word order would benefit from final or initial particles is difficult to make. If a language is verb-initial, should sentence particles come at the start of the turn, or the end of the previous turn? </w:t>
      </w:r>
      <w:r w:rsidR="00FD0BEA" w:rsidRPr="006D3942">
        <w:t xml:space="preserve">At the beginning they would help to buffer the production by the speaker, while at the end they would serve to buffer the next speaker’s production problems. </w:t>
      </w:r>
      <w:r w:rsidRPr="006D3942">
        <w:t xml:space="preserve">Both would be logically helpful, but which are more likely to emerge? Are there some word orders which are less likely to need particles at all? It is difficult to work out the logical implications in a cultural evolutionary system, but this is precisely what the model is for. We can use it as a kind of transparent thought experiment. </w:t>
      </w:r>
    </w:p>
    <w:p w14:paraId="3342EDE9" w14:textId="66017909" w:rsidR="00B32F91" w:rsidRPr="006D3942" w:rsidRDefault="00B32F91" w:rsidP="006D3942">
      <w:pPr>
        <w:widowControl w:val="0"/>
        <w:autoSpaceDE w:val="0"/>
        <w:autoSpaceDN w:val="0"/>
        <w:adjustRightInd w:val="0"/>
        <w:spacing w:after="240" w:line="360" w:lineRule="auto"/>
        <w:jc w:val="both"/>
      </w:pPr>
      <w:r w:rsidRPr="006D3942">
        <w:t>Sentence particles were included in the model as follows. As well as the three basic word order types</w:t>
      </w:r>
      <w:ins w:id="147" w:author="Sean Roberts" w:date="2016-10-13T11:58:00Z">
        <w:r w:rsidR="00912B03" w:rsidRPr="006D3942">
          <w:t xml:space="preserve"> without particles</w:t>
        </w:r>
      </w:ins>
      <w:r w:rsidRPr="006D3942">
        <w:t>, agents could also produce versions with a sentence final or sentence initial particle (</w:t>
      </w:r>
      <w:r w:rsidR="00FD0BEA" w:rsidRPr="006D3942">
        <w:t xml:space="preserve">thus </w:t>
      </w:r>
      <w:r w:rsidRPr="006D3942">
        <w:t xml:space="preserve">9 </w:t>
      </w:r>
      <w:r w:rsidR="00FD0BEA" w:rsidRPr="006D3942">
        <w:t xml:space="preserve">combinations of </w:t>
      </w:r>
      <w:r w:rsidRPr="006D3942">
        <w:t xml:space="preserve">types to choose from). Turn types with particles were less likely to be picked for production, since they are slightly longer (agents prefer to produce shorter turns). The relative length of particles to other words (verb, subject and object) could be manipulated via a parameter </w:t>
      </w:r>
      <w:r w:rsidRPr="006D3942">
        <w:rPr>
          <w:i/>
        </w:rPr>
        <w:t>p</w:t>
      </w:r>
      <w:r w:rsidRPr="006D3942">
        <w:t xml:space="preserve">. From the examples in Japanese, we would expect particles to be shorter than most words. The inclusion of a particle which added distance between verbs in a turn boosted the possibility that the verb can come earlier in a following sentence. </w:t>
      </w:r>
    </w:p>
    <w:p w14:paraId="29ADC2F6" w14:textId="09835127" w:rsidR="00B32F91" w:rsidRPr="006D3942" w:rsidRDefault="00A1501F" w:rsidP="006D3942">
      <w:pPr>
        <w:widowControl w:val="0"/>
        <w:autoSpaceDE w:val="0"/>
        <w:autoSpaceDN w:val="0"/>
        <w:adjustRightInd w:val="0"/>
        <w:spacing w:after="240" w:line="360" w:lineRule="auto"/>
        <w:jc w:val="both"/>
      </w:pPr>
      <w:r w:rsidRPr="006D3942">
        <w:rPr>
          <w:noProof/>
        </w:rPr>
        <w:drawing>
          <wp:inline distT="0" distB="0" distL="0" distR="0" wp14:anchorId="17CDEAAC" wp14:editId="0E4027AF">
            <wp:extent cx="3594735" cy="1528076"/>
            <wp:effectExtent l="0" t="0" r="12065" b="0"/>
            <wp:docPr id="9" name="Picture 9" descr="images/pdf/Fig4_Partic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pdf/Fig4_Particle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4551" cy="1532249"/>
                    </a:xfrm>
                    <a:prstGeom prst="rect">
                      <a:avLst/>
                    </a:prstGeom>
                    <a:noFill/>
                    <a:ln>
                      <a:noFill/>
                    </a:ln>
                  </pic:spPr>
                </pic:pic>
              </a:graphicData>
            </a:graphic>
          </wp:inline>
        </w:drawing>
      </w:r>
    </w:p>
    <w:p w14:paraId="0A1D1D81" w14:textId="5AE2413B" w:rsidR="00B32F91" w:rsidRPr="006D3942" w:rsidRDefault="00B32F91" w:rsidP="006D3942">
      <w:pPr>
        <w:widowControl w:val="0"/>
        <w:autoSpaceDE w:val="0"/>
        <w:autoSpaceDN w:val="0"/>
        <w:adjustRightInd w:val="0"/>
        <w:spacing w:after="240" w:line="360" w:lineRule="auto"/>
        <w:jc w:val="both"/>
        <w:rPr>
          <w:b/>
        </w:rPr>
      </w:pPr>
      <w:r w:rsidRPr="006D3942">
        <w:rPr>
          <w:b/>
        </w:rPr>
        <w:t xml:space="preserve">Figure </w:t>
      </w:r>
      <w:r w:rsidR="00F42496" w:rsidRPr="006D3942">
        <w:rPr>
          <w:b/>
        </w:rPr>
        <w:t>3</w:t>
      </w:r>
      <w:r w:rsidRPr="006D3942">
        <w:rPr>
          <w:b/>
        </w:rPr>
        <w:t xml:space="preserve">: Sentence particles ‘P’ can act as a ‘buffer’ between turns, taking the crucial information away from the crunch zone. </w:t>
      </w:r>
    </w:p>
    <w:p w14:paraId="1A0191F1" w14:textId="77777777" w:rsidR="00B32F91" w:rsidRPr="006D3942" w:rsidRDefault="00B32F91" w:rsidP="006D3942">
      <w:pPr>
        <w:widowControl w:val="0"/>
        <w:autoSpaceDE w:val="0"/>
        <w:autoSpaceDN w:val="0"/>
        <w:adjustRightInd w:val="0"/>
        <w:spacing w:after="240" w:line="360" w:lineRule="auto"/>
        <w:jc w:val="both"/>
      </w:pPr>
    </w:p>
    <w:p w14:paraId="4948873E" w14:textId="77777777" w:rsidR="00B32F91" w:rsidRPr="006D3942" w:rsidRDefault="00B32F91" w:rsidP="006D3942">
      <w:pPr>
        <w:widowControl w:val="0"/>
        <w:autoSpaceDE w:val="0"/>
        <w:autoSpaceDN w:val="0"/>
        <w:adjustRightInd w:val="0"/>
        <w:spacing w:after="240" w:line="360" w:lineRule="auto"/>
        <w:jc w:val="both"/>
      </w:pPr>
      <w:r w:rsidRPr="006D3942">
        <w:rPr>
          <w:noProof/>
        </w:rPr>
        <w:lastRenderedPageBreak/>
        <w:drawing>
          <wp:inline distT="0" distB="0" distL="0" distR="0" wp14:anchorId="14C80863" wp14:editId="58F6830C">
            <wp:extent cx="5943600" cy="2490470"/>
            <wp:effectExtent l="0" t="0" r="0" b="0"/>
            <wp:docPr id="2" name="Picture 2" descr="images/pdf/TanakaExamp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pdf/TanakaExample.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90470"/>
                    </a:xfrm>
                    <a:prstGeom prst="rect">
                      <a:avLst/>
                    </a:prstGeom>
                    <a:noFill/>
                    <a:ln>
                      <a:noFill/>
                    </a:ln>
                  </pic:spPr>
                </pic:pic>
              </a:graphicData>
            </a:graphic>
          </wp:inline>
        </w:drawing>
      </w:r>
    </w:p>
    <w:p w14:paraId="7E79344E" w14:textId="3D7E647B" w:rsidR="00B32F91" w:rsidRPr="006D3942" w:rsidRDefault="00B32F91" w:rsidP="006D3942">
      <w:pPr>
        <w:widowControl w:val="0"/>
        <w:autoSpaceDE w:val="0"/>
        <w:autoSpaceDN w:val="0"/>
        <w:adjustRightInd w:val="0"/>
        <w:spacing w:after="240" w:line="360" w:lineRule="auto"/>
        <w:jc w:val="both"/>
        <w:rPr>
          <w:b/>
        </w:rPr>
      </w:pPr>
      <w:r w:rsidRPr="006D3942">
        <w:rPr>
          <w:b/>
        </w:rPr>
        <w:t xml:space="preserve">Figure </w:t>
      </w:r>
      <w:r w:rsidR="00F42496" w:rsidRPr="006D3942">
        <w:rPr>
          <w:b/>
        </w:rPr>
        <w:t>4</w:t>
      </w:r>
      <w:r w:rsidRPr="006D3942">
        <w:rPr>
          <w:b/>
        </w:rPr>
        <w:t xml:space="preserve">: A conversation in Japanese. Square brackets indicate where the next speaker overlaps with the previous one. The utterance final particles are in bold. Adapted from Tanaka (2000), Tokyo 7, p.26. </w:t>
      </w:r>
    </w:p>
    <w:p w14:paraId="2AE9EAFB" w14:textId="77777777"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3.3 Summary of assumptions </w:t>
      </w:r>
    </w:p>
    <w:p w14:paraId="6AE859ED" w14:textId="77777777" w:rsidR="00286729" w:rsidRPr="006D3942" w:rsidRDefault="00286729" w:rsidP="006D3942">
      <w:pPr>
        <w:widowControl w:val="0"/>
        <w:autoSpaceDE w:val="0"/>
        <w:autoSpaceDN w:val="0"/>
        <w:adjustRightInd w:val="0"/>
        <w:spacing w:after="240" w:line="360" w:lineRule="auto"/>
        <w:jc w:val="both"/>
      </w:pPr>
      <w:r w:rsidRPr="006D3942">
        <w:t xml:space="preserve">Here we </w:t>
      </w:r>
      <w:proofErr w:type="spellStart"/>
      <w:r w:rsidRPr="006D3942">
        <w:t>summarise</w:t>
      </w:r>
      <w:proofErr w:type="spellEnd"/>
      <w:r w:rsidRPr="006D3942">
        <w:t xml:space="preserve"> the basic assumptions</w:t>
      </w:r>
      <w:r w:rsidR="00FD0BEA" w:rsidRPr="006D3942">
        <w:t xml:space="preserve"> and simplifications</w:t>
      </w:r>
      <w:r w:rsidRPr="006D3942">
        <w:t xml:space="preserve"> of the model: </w:t>
      </w:r>
    </w:p>
    <w:p w14:paraId="6ECEC285" w14:textId="77777777" w:rsidR="00286729" w:rsidRPr="006D3942" w:rsidRDefault="00286729" w:rsidP="006D3942">
      <w:pPr>
        <w:widowControl w:val="0"/>
        <w:numPr>
          <w:ilvl w:val="0"/>
          <w:numId w:val="1"/>
        </w:numPr>
        <w:tabs>
          <w:tab w:val="left" w:pos="220"/>
          <w:tab w:val="left" w:pos="720"/>
        </w:tabs>
        <w:autoSpaceDE w:val="0"/>
        <w:autoSpaceDN w:val="0"/>
        <w:adjustRightInd w:val="0"/>
        <w:spacing w:line="360" w:lineRule="auto"/>
        <w:ind w:hanging="720"/>
        <w:jc w:val="both"/>
      </w:pPr>
      <w:r w:rsidRPr="006D3942">
        <w:t xml:space="preserve">All turns contain verbs </w:t>
      </w:r>
      <w:r w:rsidRPr="006D3942">
        <w:rPr>
          <w:rFonts w:ascii="MS Mincho" w:eastAsia="MS Mincho" w:hAnsi="MS Mincho" w:cs="MS Mincho"/>
        </w:rPr>
        <w:t> </w:t>
      </w:r>
    </w:p>
    <w:p w14:paraId="0D09580A" w14:textId="6EA25B40" w:rsidR="00286729" w:rsidRPr="006D3942" w:rsidRDefault="00286729" w:rsidP="006D3942">
      <w:pPr>
        <w:widowControl w:val="0"/>
        <w:numPr>
          <w:ilvl w:val="0"/>
          <w:numId w:val="1"/>
        </w:numPr>
        <w:tabs>
          <w:tab w:val="left" w:pos="220"/>
          <w:tab w:val="left" w:pos="720"/>
        </w:tabs>
        <w:autoSpaceDE w:val="0"/>
        <w:autoSpaceDN w:val="0"/>
        <w:adjustRightInd w:val="0"/>
        <w:spacing w:line="360" w:lineRule="auto"/>
        <w:ind w:hanging="720"/>
        <w:jc w:val="both"/>
      </w:pPr>
      <w:r w:rsidRPr="006D3942">
        <w:t>We do not model semantics or detailed syntax/morphology</w:t>
      </w:r>
      <w:ins w:id="148" w:author="Sean Roberts" w:date="2017-01-11T13:55:00Z">
        <w:r w:rsidR="0039093D" w:rsidRPr="006D3942">
          <w:t>.  There are no processing costs related to syntactic dependencies in the model</w:t>
        </w:r>
      </w:ins>
      <w:r w:rsidRPr="006D3942">
        <w:t xml:space="preserve"> </w:t>
      </w:r>
      <w:r w:rsidRPr="006D3942">
        <w:rPr>
          <w:rFonts w:ascii="MS Mincho" w:eastAsia="MS Mincho" w:hAnsi="MS Mincho" w:cs="MS Mincho"/>
        </w:rPr>
        <w:t> </w:t>
      </w:r>
    </w:p>
    <w:p w14:paraId="3A832484" w14:textId="77777777" w:rsidR="00286729" w:rsidRPr="006D3942" w:rsidRDefault="00286729" w:rsidP="006D3942">
      <w:pPr>
        <w:widowControl w:val="0"/>
        <w:numPr>
          <w:ilvl w:val="0"/>
          <w:numId w:val="1"/>
        </w:numPr>
        <w:tabs>
          <w:tab w:val="left" w:pos="220"/>
          <w:tab w:val="left" w:pos="720"/>
        </w:tabs>
        <w:autoSpaceDE w:val="0"/>
        <w:autoSpaceDN w:val="0"/>
        <w:adjustRightInd w:val="0"/>
        <w:spacing w:line="360" w:lineRule="auto"/>
        <w:ind w:hanging="720"/>
        <w:jc w:val="both"/>
      </w:pPr>
      <w:r w:rsidRPr="006D3942">
        <w:t xml:space="preserve">Speakers must </w:t>
      </w:r>
      <w:proofErr w:type="spellStart"/>
      <w:r w:rsidRPr="006D3942">
        <w:t>minimise</w:t>
      </w:r>
      <w:proofErr w:type="spellEnd"/>
      <w:r w:rsidRPr="006D3942">
        <w:t xml:space="preserve"> gaps and overlaps </w:t>
      </w:r>
      <w:r w:rsidRPr="006D3942">
        <w:rPr>
          <w:rFonts w:ascii="MS Mincho" w:eastAsia="MS Mincho" w:hAnsi="MS Mincho" w:cs="MS Mincho"/>
        </w:rPr>
        <w:t> </w:t>
      </w:r>
    </w:p>
    <w:p w14:paraId="541CAE39" w14:textId="781B0AFF" w:rsidR="00286729" w:rsidRPr="006D3942" w:rsidRDefault="00286729" w:rsidP="006D3942">
      <w:pPr>
        <w:widowControl w:val="0"/>
        <w:numPr>
          <w:ilvl w:val="0"/>
          <w:numId w:val="1"/>
        </w:numPr>
        <w:tabs>
          <w:tab w:val="left" w:pos="220"/>
          <w:tab w:val="left" w:pos="720"/>
        </w:tabs>
        <w:autoSpaceDE w:val="0"/>
        <w:autoSpaceDN w:val="0"/>
        <w:adjustRightInd w:val="0"/>
        <w:spacing w:line="360" w:lineRule="auto"/>
        <w:ind w:hanging="720"/>
        <w:jc w:val="both"/>
      </w:pPr>
      <w:r w:rsidRPr="006D3942">
        <w:t xml:space="preserve">Planning crucial elements is increasingly difficult as </w:t>
      </w:r>
      <w:r w:rsidR="00FD0BEA" w:rsidRPr="006D3942">
        <w:t xml:space="preserve">they </w:t>
      </w:r>
      <w:r w:rsidRPr="006D3942">
        <w:t xml:space="preserve">approach the ‘crunch zone’ </w:t>
      </w:r>
    </w:p>
    <w:p w14:paraId="6B54AB7A" w14:textId="77777777" w:rsidR="00286729" w:rsidRPr="006D3942" w:rsidRDefault="00286729" w:rsidP="006D3942">
      <w:pPr>
        <w:widowControl w:val="0"/>
        <w:numPr>
          <w:ilvl w:val="0"/>
          <w:numId w:val="1"/>
        </w:numPr>
        <w:tabs>
          <w:tab w:val="left" w:pos="220"/>
          <w:tab w:val="left" w:pos="720"/>
        </w:tabs>
        <w:autoSpaceDE w:val="0"/>
        <w:autoSpaceDN w:val="0"/>
        <w:adjustRightInd w:val="0"/>
        <w:spacing w:line="360" w:lineRule="auto"/>
        <w:ind w:hanging="720"/>
        <w:jc w:val="both"/>
      </w:pPr>
      <w:r w:rsidRPr="006D3942">
        <w:t xml:space="preserve">Verbs are crucial elements (they are hard to plan) </w:t>
      </w:r>
      <w:r w:rsidRPr="006D3942">
        <w:rPr>
          <w:rFonts w:ascii="MS Mincho" w:eastAsia="MS Mincho" w:hAnsi="MS Mincho" w:cs="MS Mincho"/>
        </w:rPr>
        <w:t> </w:t>
      </w:r>
    </w:p>
    <w:p w14:paraId="2A43614E" w14:textId="24CF6FC1" w:rsidR="00286729" w:rsidRPr="006D3942" w:rsidRDefault="00286729" w:rsidP="006D3942">
      <w:pPr>
        <w:widowControl w:val="0"/>
        <w:numPr>
          <w:ilvl w:val="0"/>
          <w:numId w:val="1"/>
        </w:numPr>
        <w:tabs>
          <w:tab w:val="left" w:pos="220"/>
          <w:tab w:val="left" w:pos="720"/>
        </w:tabs>
        <w:autoSpaceDE w:val="0"/>
        <w:autoSpaceDN w:val="0"/>
        <w:adjustRightInd w:val="0"/>
        <w:spacing w:line="360" w:lineRule="auto"/>
        <w:ind w:hanging="720"/>
        <w:jc w:val="both"/>
      </w:pPr>
      <w:r w:rsidRPr="006D3942">
        <w:t xml:space="preserve">The production cost of sentence is related to sentence length (though in the main model all sentences have the same length) </w:t>
      </w:r>
      <w:r w:rsidRPr="006D3942">
        <w:rPr>
          <w:rFonts w:ascii="MS Mincho" w:eastAsia="MS Mincho" w:hAnsi="MS Mincho" w:cs="MS Mincho"/>
        </w:rPr>
        <w:t> </w:t>
      </w:r>
    </w:p>
    <w:p w14:paraId="75F8BC15" w14:textId="77777777" w:rsidR="00286729" w:rsidRPr="006D3942" w:rsidRDefault="00286729" w:rsidP="006D3942">
      <w:pPr>
        <w:widowControl w:val="0"/>
        <w:numPr>
          <w:ilvl w:val="0"/>
          <w:numId w:val="1"/>
        </w:numPr>
        <w:tabs>
          <w:tab w:val="left" w:pos="220"/>
          <w:tab w:val="left" w:pos="720"/>
        </w:tabs>
        <w:autoSpaceDE w:val="0"/>
        <w:autoSpaceDN w:val="0"/>
        <w:adjustRightInd w:val="0"/>
        <w:spacing w:line="360" w:lineRule="auto"/>
        <w:ind w:hanging="720"/>
        <w:jc w:val="both"/>
      </w:pPr>
      <w:r w:rsidRPr="006D3942">
        <w:t xml:space="preserve">In cultural evolution, agents learn by observing others and storing examples of </w:t>
      </w:r>
      <w:proofErr w:type="spellStart"/>
      <w:r w:rsidRPr="006D3942">
        <w:t>behaviour</w:t>
      </w:r>
      <w:proofErr w:type="spellEnd"/>
      <w:r w:rsidRPr="006D3942">
        <w:t xml:space="preserve"> </w:t>
      </w:r>
      <w:r w:rsidRPr="006D3942">
        <w:rPr>
          <w:rFonts w:ascii="MS Mincho" w:eastAsia="MS Mincho" w:hAnsi="MS Mincho" w:cs="MS Mincho"/>
        </w:rPr>
        <w:t> </w:t>
      </w:r>
    </w:p>
    <w:p w14:paraId="62546E28" w14:textId="7FAF87C3" w:rsidR="00286729" w:rsidRPr="006D3942" w:rsidRDefault="00286729" w:rsidP="006D3942">
      <w:pPr>
        <w:widowControl w:val="0"/>
        <w:numPr>
          <w:ilvl w:val="0"/>
          <w:numId w:val="1"/>
        </w:numPr>
        <w:tabs>
          <w:tab w:val="left" w:pos="220"/>
          <w:tab w:val="left" w:pos="720"/>
        </w:tabs>
        <w:autoSpaceDE w:val="0"/>
        <w:autoSpaceDN w:val="0"/>
        <w:adjustRightInd w:val="0"/>
        <w:spacing w:line="360" w:lineRule="auto"/>
        <w:ind w:hanging="720"/>
        <w:jc w:val="both"/>
      </w:pPr>
      <w:r w:rsidRPr="006D3942">
        <w:t>Generations are discrete</w:t>
      </w:r>
      <w:ins w:id="149" w:author="Sean Roberts" w:date="2017-01-18T13:00:00Z">
        <w:r w:rsidR="002A3202">
          <w:t xml:space="preserve"> (not </w:t>
        </w:r>
        <w:r w:rsidR="008E6797">
          <w:t>necessary, but a simplifying assumption)</w:t>
        </w:r>
      </w:ins>
      <w:r w:rsidRPr="006D3942">
        <w:t xml:space="preserve"> </w:t>
      </w:r>
      <w:r w:rsidRPr="006D3942">
        <w:rPr>
          <w:rFonts w:ascii="MS Mincho" w:eastAsia="MS Mincho" w:hAnsi="MS Mincho" w:cs="MS Mincho"/>
        </w:rPr>
        <w:t> </w:t>
      </w:r>
    </w:p>
    <w:p w14:paraId="6C0DFDA1" w14:textId="77777777" w:rsidR="00812F52" w:rsidRPr="006D3942" w:rsidRDefault="00286729" w:rsidP="006D3942">
      <w:pPr>
        <w:widowControl w:val="0"/>
        <w:tabs>
          <w:tab w:val="left" w:pos="220"/>
          <w:tab w:val="left" w:pos="720"/>
        </w:tabs>
        <w:autoSpaceDE w:val="0"/>
        <w:autoSpaceDN w:val="0"/>
        <w:adjustRightInd w:val="0"/>
        <w:spacing w:after="320" w:line="360" w:lineRule="auto"/>
        <w:jc w:val="both"/>
      </w:pPr>
      <w:r w:rsidRPr="006D3942">
        <w:t xml:space="preserve">Clearly, these assumptions are </w:t>
      </w:r>
      <w:proofErr w:type="spellStart"/>
      <w:r w:rsidRPr="006D3942">
        <w:t>idealisations</w:t>
      </w:r>
      <w:proofErr w:type="spellEnd"/>
      <w:r w:rsidRPr="006D3942">
        <w:t xml:space="preserve">, and </w:t>
      </w:r>
      <w:r w:rsidR="001D5A3A" w:rsidRPr="006D3942">
        <w:t>the actual factors are much</w:t>
      </w:r>
      <w:r w:rsidRPr="006D3942">
        <w:t xml:space="preserve"> more complex tha</w:t>
      </w:r>
      <w:r w:rsidR="001D5A3A" w:rsidRPr="006D3942">
        <w:t xml:space="preserve">n </w:t>
      </w:r>
      <w:r w:rsidRPr="006D3942">
        <w:t xml:space="preserve">this. </w:t>
      </w:r>
      <w:r w:rsidR="00FD0BEA" w:rsidRPr="006D3942">
        <w:t xml:space="preserve">As noted earlier, </w:t>
      </w:r>
      <w:r w:rsidRPr="006D3942">
        <w:t xml:space="preserve">the assumption that all turns contain verbs is clearly </w:t>
      </w:r>
      <w:r w:rsidR="00FD0BEA" w:rsidRPr="006D3942">
        <w:t>counterfactual, given the elliptical nature of many responses</w:t>
      </w:r>
      <w:r w:rsidRPr="006D3942">
        <w:t xml:space="preserve">. However, as a starting </w:t>
      </w:r>
      <w:r w:rsidRPr="006D3942">
        <w:lastRenderedPageBreak/>
        <w:t xml:space="preserve">point, we think that this </w:t>
      </w:r>
      <w:r w:rsidR="00FD0BEA" w:rsidRPr="006D3942">
        <w:t>model captures some of the crucial constraints on interactive language use under temporal pressure</w:t>
      </w:r>
      <w:r w:rsidRPr="006D3942">
        <w:t>. We are attempting to construct the simplest model which will help us think about the</w:t>
      </w:r>
      <w:r w:rsidR="001D5A3A" w:rsidRPr="006D3942">
        <w:t xml:space="preserve"> intricate inter-</w:t>
      </w:r>
      <w:r w:rsidRPr="006D3942">
        <w:t xml:space="preserve"> relationships between conversation, cognition and cultural evolution. One way to </w:t>
      </w:r>
      <w:r w:rsidR="001D5A3A" w:rsidRPr="006D3942">
        <w:t xml:space="preserve">construe </w:t>
      </w:r>
      <w:r w:rsidRPr="006D3942">
        <w:t xml:space="preserve">the model is that it </w:t>
      </w:r>
      <w:r w:rsidR="001D5A3A" w:rsidRPr="006D3942">
        <w:t xml:space="preserve">captures </w:t>
      </w:r>
      <w:r w:rsidRPr="006D3942">
        <w:t xml:space="preserve">only some conversations, not every interaction between agents, and that the selective pressure only applies in turns which match the conditions above. </w:t>
      </w:r>
    </w:p>
    <w:p w14:paraId="5C12F089" w14:textId="6FC800EC" w:rsidR="00286729" w:rsidRPr="006D3942" w:rsidRDefault="00286729" w:rsidP="006D3942">
      <w:pPr>
        <w:widowControl w:val="0"/>
        <w:tabs>
          <w:tab w:val="left" w:pos="220"/>
          <w:tab w:val="left" w:pos="720"/>
        </w:tabs>
        <w:autoSpaceDE w:val="0"/>
        <w:autoSpaceDN w:val="0"/>
        <w:adjustRightInd w:val="0"/>
        <w:spacing w:after="320" w:line="360" w:lineRule="auto"/>
        <w:jc w:val="both"/>
        <w:rPr>
          <w:rFonts w:eastAsia="MS Mincho"/>
        </w:rPr>
      </w:pPr>
      <w:r w:rsidRPr="006D3942">
        <w:rPr>
          <w:rFonts w:ascii="MS Mincho" w:eastAsia="MS Mincho" w:hAnsi="MS Mincho" w:cs="MS Mincho"/>
        </w:rPr>
        <w:t> </w:t>
      </w:r>
    </w:p>
    <w:p w14:paraId="5DA2A936" w14:textId="77777777" w:rsidR="00286729" w:rsidRPr="006D3942" w:rsidRDefault="00286729" w:rsidP="006D3942">
      <w:pPr>
        <w:widowControl w:val="0"/>
        <w:tabs>
          <w:tab w:val="left" w:pos="220"/>
          <w:tab w:val="left" w:pos="720"/>
        </w:tabs>
        <w:autoSpaceDE w:val="0"/>
        <w:autoSpaceDN w:val="0"/>
        <w:adjustRightInd w:val="0"/>
        <w:spacing w:after="320" w:line="360" w:lineRule="auto"/>
        <w:jc w:val="both"/>
        <w:rPr>
          <w:rFonts w:eastAsia="MS Mincho"/>
          <w:b/>
        </w:rPr>
      </w:pPr>
      <w:r w:rsidRPr="006D3942">
        <w:rPr>
          <w:b/>
        </w:rPr>
        <w:t xml:space="preserve">4 Results </w:t>
      </w:r>
      <w:r w:rsidRPr="006D3942">
        <w:rPr>
          <w:rFonts w:ascii="MS Mincho" w:eastAsia="MS Mincho" w:hAnsi="MS Mincho" w:cs="MS Mincho"/>
          <w:b/>
        </w:rPr>
        <w:t> </w:t>
      </w:r>
    </w:p>
    <w:p w14:paraId="400157EB" w14:textId="5567A015" w:rsidR="00286729" w:rsidRPr="006D3942" w:rsidRDefault="00286729" w:rsidP="006D3942">
      <w:pPr>
        <w:widowControl w:val="0"/>
        <w:tabs>
          <w:tab w:val="left" w:pos="220"/>
          <w:tab w:val="left" w:pos="720"/>
        </w:tabs>
        <w:autoSpaceDE w:val="0"/>
        <w:autoSpaceDN w:val="0"/>
        <w:adjustRightInd w:val="0"/>
        <w:spacing w:after="320" w:line="360" w:lineRule="auto"/>
        <w:jc w:val="both"/>
      </w:pPr>
      <w:r w:rsidRPr="006D3942">
        <w:t xml:space="preserve">Figure </w:t>
      </w:r>
      <w:r w:rsidR="00F42496" w:rsidRPr="006D3942">
        <w:t>5</w:t>
      </w:r>
      <w:r w:rsidRPr="006D3942">
        <w:t xml:space="preserve"> shows</w:t>
      </w:r>
      <w:r w:rsidR="001D5A3A" w:rsidRPr="006D3942">
        <w:t>, as an example of the kinds of results obtained,</w:t>
      </w:r>
      <w:r w:rsidRPr="006D3942">
        <w:t xml:space="preserve"> three independent runs of the model with a population of 10 agents taking 2 conversations of 10 turns each</w:t>
      </w:r>
      <w:del w:id="150" w:author="Sean Roberts" w:date="2017-01-12T11:06:00Z">
        <w:r w:rsidRPr="006D3942" w:rsidDel="004C4167">
          <w:delText xml:space="preserve"> (noise level β = 0.01)</w:delText>
        </w:r>
      </w:del>
      <w:r w:rsidRPr="006D3942">
        <w:t xml:space="preserve">. Along the horizontal axis we see generations and each line represents how the frequency of each type </w:t>
      </w:r>
      <w:r w:rsidR="001D5A3A" w:rsidRPr="006D3942">
        <w:t xml:space="preserve">of basic word-order (or major </w:t>
      </w:r>
      <w:r w:rsidRPr="006D3942">
        <w:t xml:space="preserve">sentence </w:t>
      </w:r>
      <w:r w:rsidR="001D5A3A" w:rsidRPr="006D3942">
        <w:t xml:space="preserve">type) </w:t>
      </w:r>
      <w:r w:rsidRPr="006D3942">
        <w:t xml:space="preserve">changes over time. We see that in the first generation, agents are equally likely to use any of the three types, but that the use of VSO rapidly declines. In the first two runs, both SVO and SOV are used for some time, but after about 15 generations, all agents are using SOV all the time (with some small deviations due to noise). So, we can classify the language of these agents as SOV. In the third run, enough agents selected SVO by chance that the conventional pressure pushed the frequency up. Eventually, the third population converges on SVO order. </w:t>
      </w:r>
      <w:ins w:id="151" w:author="Sean Roberts" w:date="2016-10-13T11:56:00Z">
        <w:r w:rsidR="00912B03" w:rsidRPr="006D3942">
          <w:t xml:space="preserve">That is, a dominant word order emerges, and we are not concerned with the distribution of word orders within a language.  </w:t>
        </w:r>
      </w:ins>
    </w:p>
    <w:p w14:paraId="4E3F126E" w14:textId="3E01E16F" w:rsidR="00A1501F" w:rsidRPr="006D3942" w:rsidRDefault="00A1501F" w:rsidP="006D3942">
      <w:pPr>
        <w:widowControl w:val="0"/>
        <w:autoSpaceDE w:val="0"/>
        <w:autoSpaceDN w:val="0"/>
        <w:adjustRightInd w:val="0"/>
        <w:spacing w:after="240" w:line="360" w:lineRule="auto"/>
        <w:jc w:val="both"/>
        <w:rPr>
          <w:b/>
        </w:rPr>
      </w:pPr>
      <w:r w:rsidRPr="006D3942">
        <w:rPr>
          <w:b/>
          <w:noProof/>
        </w:rPr>
        <w:lastRenderedPageBreak/>
        <w:drawing>
          <wp:inline distT="0" distB="0" distL="0" distR="0" wp14:anchorId="5F33A5EE" wp14:editId="6F056BB5">
            <wp:extent cx="5943600" cy="2743200"/>
            <wp:effectExtent l="0" t="0" r="0" b="0"/>
            <wp:docPr id="10" name="Picture 10" descr="images/pdf/SingleRun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pdf/SingleRuns.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0E96A386" w14:textId="0F84F5ED"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Figure </w:t>
      </w:r>
      <w:r w:rsidR="00F42496" w:rsidRPr="006D3942">
        <w:rPr>
          <w:b/>
        </w:rPr>
        <w:t>5</w:t>
      </w:r>
      <w:r w:rsidRPr="006D3942">
        <w:rPr>
          <w:b/>
        </w:rPr>
        <w:t>: Proportions of each turn type used at each generation for three independent runs of the main model</w:t>
      </w:r>
      <w:ins w:id="152" w:author="Sean Roberts" w:date="2017-01-12T11:02:00Z">
        <w:r w:rsidR="004C4167" w:rsidRPr="006D3942">
          <w:rPr>
            <w:b/>
          </w:rPr>
          <w:t xml:space="preserve"> (</w:t>
        </w:r>
        <w:proofErr w:type="spellStart"/>
        <w:r w:rsidR="004C4167" w:rsidRPr="006D3942">
          <w:rPr>
            <w:b/>
          </w:rPr>
          <w:t>N</w:t>
        </w:r>
        <w:r w:rsidR="004C4167" w:rsidRPr="006D3942">
          <w:rPr>
            <w:b/>
            <w:bCs/>
            <w:vertAlign w:val="subscript"/>
          </w:rPr>
          <w:t>Agents</w:t>
        </w:r>
      </w:ins>
      <w:proofErr w:type="spellEnd"/>
      <w:ins w:id="153" w:author="Sean Roberts" w:date="2017-01-12T11:04:00Z">
        <w:r w:rsidR="004C4167" w:rsidRPr="006D3942">
          <w:rPr>
            <w:b/>
          </w:rPr>
          <w:t xml:space="preserve">=10, </w:t>
        </w:r>
        <w:proofErr w:type="spellStart"/>
        <w:r w:rsidR="004C4167" w:rsidRPr="006D3942">
          <w:rPr>
            <w:b/>
          </w:rPr>
          <w:t>N</w:t>
        </w:r>
        <w:r w:rsidR="004C4167" w:rsidRPr="006D3942">
          <w:rPr>
            <w:b/>
            <w:bCs/>
            <w:vertAlign w:val="subscript"/>
          </w:rPr>
          <w:t>Turns</w:t>
        </w:r>
        <w:proofErr w:type="spellEnd"/>
        <w:r w:rsidR="004C4167" w:rsidRPr="006D3942">
          <w:rPr>
            <w:b/>
          </w:rPr>
          <w:t xml:space="preserve">=10, </w:t>
        </w:r>
        <w:proofErr w:type="spellStart"/>
        <w:r w:rsidR="004C4167" w:rsidRPr="006D3942">
          <w:rPr>
            <w:b/>
          </w:rPr>
          <w:t>N</w:t>
        </w:r>
        <w:r w:rsidR="004C4167" w:rsidRPr="006D3942">
          <w:rPr>
            <w:b/>
            <w:bCs/>
            <w:vertAlign w:val="subscript"/>
          </w:rPr>
          <w:t>Conversations</w:t>
        </w:r>
        <w:proofErr w:type="spellEnd"/>
        <w:r w:rsidR="004C4167" w:rsidRPr="006D3942">
          <w:rPr>
            <w:b/>
          </w:rPr>
          <w:t>=2,</w:t>
        </w:r>
      </w:ins>
      <w:ins w:id="154" w:author="Sean Roberts" w:date="2017-01-12T11:05:00Z">
        <w:r w:rsidR="004C4167" w:rsidRPr="006D3942">
          <w:rPr>
            <w:b/>
          </w:rPr>
          <w:t xml:space="preserve"> β </w:t>
        </w:r>
      </w:ins>
      <w:ins w:id="155" w:author="Sean Roberts" w:date="2017-01-12T11:04:00Z">
        <w:r w:rsidR="004C4167" w:rsidRPr="006D3942">
          <w:rPr>
            <w:b/>
          </w:rPr>
          <w:t>=0.01,</w:t>
        </w:r>
      </w:ins>
      <w:ins w:id="156" w:author="Sean Roberts" w:date="2017-01-12T11:06:00Z">
        <w:r w:rsidR="004C4167" w:rsidRPr="006D3942">
          <w:rPr>
            <w:b/>
            <w:position w:val="13"/>
          </w:rPr>
          <w:t xml:space="preserve"> </w:t>
        </w:r>
        <w:r w:rsidR="004C4167" w:rsidRPr="006D3942">
          <w:rPr>
            <w:b/>
          </w:rPr>
          <w:t xml:space="preserve">α </w:t>
        </w:r>
      </w:ins>
      <w:ins w:id="157" w:author="Sean Roberts" w:date="2017-01-12T11:04:00Z">
        <w:r w:rsidR="004C4167" w:rsidRPr="006D3942">
          <w:rPr>
            <w:b/>
          </w:rPr>
          <w:t>=</w:t>
        </w:r>
      </w:ins>
      <w:ins w:id="158" w:author="Sean Roberts" w:date="2017-01-12T11:08:00Z">
        <w:r w:rsidR="004C4167" w:rsidRPr="006D3942">
          <w:rPr>
            <w:b/>
          </w:rPr>
          <w:t>0.1</w:t>
        </w:r>
      </w:ins>
      <w:ins w:id="159" w:author="Sean Roberts" w:date="2017-01-12T11:02:00Z">
        <w:r w:rsidR="004C4167" w:rsidRPr="006D3942">
          <w:rPr>
            <w:b/>
          </w:rPr>
          <w:t>)</w:t>
        </w:r>
      </w:ins>
      <w:r w:rsidRPr="006D3942">
        <w:rPr>
          <w:b/>
        </w:rPr>
        <w:t xml:space="preserve">. </w:t>
      </w:r>
    </w:p>
    <w:p w14:paraId="014E71AC" w14:textId="1BE102F9" w:rsidR="004F0F96" w:rsidRPr="006D3942" w:rsidRDefault="001D5A3A" w:rsidP="006D3942">
      <w:pPr>
        <w:widowControl w:val="0"/>
        <w:autoSpaceDE w:val="0"/>
        <w:autoSpaceDN w:val="0"/>
        <w:adjustRightInd w:val="0"/>
        <w:spacing w:after="240" w:line="360" w:lineRule="auto"/>
        <w:jc w:val="both"/>
        <w:rPr>
          <w:ins w:id="160" w:author="Sean Roberts" w:date="2017-01-11T14:57:00Z"/>
        </w:rPr>
      </w:pPr>
      <w:del w:id="161" w:author="Sean Roberts" w:date="2017-01-11T14:06:00Z">
        <w:r w:rsidRPr="006D3942" w:rsidDel="00AD7411">
          <w:delText>In fact, w</w:delText>
        </w:r>
      </w:del>
      <w:ins w:id="162" w:author="Sean Roberts" w:date="2017-01-11T14:06:00Z">
        <w:r w:rsidR="00AD7411" w:rsidRPr="006D3942">
          <w:t>W</w:t>
        </w:r>
      </w:ins>
      <w:r w:rsidR="00286729" w:rsidRPr="006D3942">
        <w:t xml:space="preserve">e ran the model 1000 times </w:t>
      </w:r>
      <w:r w:rsidRPr="006D3942">
        <w:t xml:space="preserve">and </w:t>
      </w:r>
      <w:r w:rsidR="00286729" w:rsidRPr="006D3942">
        <w:t>measured the proportion of runs that converge to each word</w:t>
      </w:r>
      <w:r w:rsidRPr="006D3942">
        <w:t>-</w:t>
      </w:r>
      <w:r w:rsidR="00286729" w:rsidRPr="006D3942">
        <w:t>order type</w:t>
      </w:r>
      <w:r w:rsidRPr="006D3942">
        <w:t xml:space="preserve"> on each run</w:t>
      </w:r>
      <w:r w:rsidR="00286729" w:rsidRPr="006D3942">
        <w:t>. In every simulation, the population converged on a single word order type within 100 generations</w:t>
      </w:r>
      <w:del w:id="163" w:author="Sean Roberts" w:date="2017-01-11T14:56:00Z">
        <w:r w:rsidRPr="006D3942" w:rsidDel="004F0F96">
          <w:delText>, itself an interesting result</w:delText>
        </w:r>
      </w:del>
      <w:r w:rsidR="00286729" w:rsidRPr="006D3942">
        <w:t xml:space="preserve">. </w:t>
      </w:r>
      <w:ins w:id="164" w:author="Sean Roberts" w:date="2017-01-11T14:57:00Z">
        <w:r w:rsidR="004F0F96" w:rsidRPr="006D3942">
          <w:t xml:space="preserve"> This is not surprising, since any set of communicating agents will tend to converge on a common set of variants</w:t>
        </w:r>
      </w:ins>
      <w:ins w:id="165" w:author="Sean Roberts" w:date="2017-01-11T14:58:00Z">
        <w:r w:rsidR="004F0F96" w:rsidRPr="006D3942">
          <w:t xml:space="preserve">, as has been shown in a variety of models (e.g. </w:t>
        </w:r>
      </w:ins>
      <w:ins w:id="166" w:author="Sean Roberts" w:date="2017-01-11T15:01:00Z">
        <w:r w:rsidR="006F5EAE" w:rsidRPr="006D3942">
          <w:t xml:space="preserve">Steels &amp; </w:t>
        </w:r>
        <w:proofErr w:type="spellStart"/>
        <w:r w:rsidR="006F5EAE" w:rsidRPr="006D3942">
          <w:t>Bel</w:t>
        </w:r>
      </w:ins>
      <w:ins w:id="167" w:author="Sean Roberts" w:date="2017-01-11T15:02:00Z">
        <w:r w:rsidR="006F5EAE" w:rsidRPr="006D3942">
          <w:t>paeme</w:t>
        </w:r>
      </w:ins>
      <w:proofErr w:type="spellEnd"/>
      <w:ins w:id="168" w:author="Sean Roberts" w:date="2017-01-11T15:03:00Z">
        <w:r w:rsidR="006F5EAE" w:rsidRPr="006D3942">
          <w:t>, 2005</w:t>
        </w:r>
      </w:ins>
      <w:ins w:id="169" w:author="Sean Roberts" w:date="2017-01-17T12:10:00Z">
        <w:r w:rsidR="008F026D" w:rsidRPr="006D3942">
          <w:t xml:space="preserve">; Nowak &amp; </w:t>
        </w:r>
        <w:proofErr w:type="spellStart"/>
        <w:r w:rsidR="008F026D" w:rsidRPr="006D3942">
          <w:t>Baggio</w:t>
        </w:r>
        <w:proofErr w:type="spellEnd"/>
        <w:r w:rsidR="008F026D" w:rsidRPr="006D3942">
          <w:t>, 2016</w:t>
        </w:r>
      </w:ins>
      <w:ins w:id="170" w:author="Sean Roberts" w:date="2017-01-11T14:58:00Z">
        <w:r w:rsidR="004F0F96" w:rsidRPr="006D3942">
          <w:t>)</w:t>
        </w:r>
      </w:ins>
      <w:ins w:id="171" w:author="Sean Roberts" w:date="2017-01-11T15:03:00Z">
        <w:r w:rsidR="006F5EAE" w:rsidRPr="006D3942">
          <w:t xml:space="preserve"> and experiments (</w:t>
        </w:r>
      </w:ins>
      <w:ins w:id="172" w:author="Sean Roberts" w:date="2017-01-16T10:56:00Z">
        <w:r w:rsidR="007B3762" w:rsidRPr="006D3942">
          <w:t xml:space="preserve">e.g. </w:t>
        </w:r>
        <w:proofErr w:type="spellStart"/>
        <w:r w:rsidR="00415FA3" w:rsidRPr="006D3942">
          <w:t>Garrod</w:t>
        </w:r>
        <w:proofErr w:type="spellEnd"/>
        <w:r w:rsidR="00415FA3" w:rsidRPr="006D3942">
          <w:t xml:space="preserve"> &amp; Pickering, 2009</w:t>
        </w:r>
      </w:ins>
      <w:ins w:id="173" w:author="Sean Roberts" w:date="2017-01-11T15:03:00Z">
        <w:r w:rsidR="006F5EAE" w:rsidRPr="006D3942">
          <w:t>)</w:t>
        </w:r>
      </w:ins>
      <w:ins w:id="174" w:author="Sean Roberts" w:date="2017-01-11T14:57:00Z">
        <w:r w:rsidR="004F0F96" w:rsidRPr="006D3942">
          <w:t>.</w:t>
        </w:r>
      </w:ins>
    </w:p>
    <w:p w14:paraId="2A2D2FBF" w14:textId="77777777" w:rsidR="003F3A44" w:rsidRPr="006D3942" w:rsidRDefault="00286729" w:rsidP="006D3942">
      <w:pPr>
        <w:widowControl w:val="0"/>
        <w:autoSpaceDE w:val="0"/>
        <w:autoSpaceDN w:val="0"/>
        <w:adjustRightInd w:val="0"/>
        <w:spacing w:after="240" w:line="360" w:lineRule="auto"/>
        <w:jc w:val="both"/>
        <w:rPr>
          <w:ins w:id="175" w:author="Sean Roberts" w:date="2017-01-16T11:53:00Z"/>
        </w:rPr>
      </w:pPr>
      <w:r w:rsidRPr="006D3942">
        <w:t xml:space="preserve">Figure </w:t>
      </w:r>
      <w:r w:rsidR="00F42496" w:rsidRPr="006D3942">
        <w:t>6</w:t>
      </w:r>
      <w:r w:rsidRPr="006D3942">
        <w:t xml:space="preserve"> shows the result</w:t>
      </w:r>
      <w:r w:rsidR="001D5A3A" w:rsidRPr="006D3942">
        <w:t>ing proportions of word orders in two different conditions</w:t>
      </w:r>
      <w:r w:rsidRPr="006D3942">
        <w:t xml:space="preserve"> (α = 0.1). When agents only have conversations with 1 turn (no constraints from turn taking), then each word order type is equally likely to win. When turns follow each other within a conversation, the proportions look </w:t>
      </w:r>
      <w:r w:rsidR="001D5A3A" w:rsidRPr="006D3942">
        <w:t>very close to</w:t>
      </w:r>
      <w:r w:rsidRPr="006D3942">
        <w:t xml:space="preserve"> the actual </w:t>
      </w:r>
      <w:r w:rsidR="001D5A3A" w:rsidRPr="006D3942">
        <w:t xml:space="preserve">‘natural’ </w:t>
      </w:r>
      <w:r w:rsidRPr="006D3942">
        <w:t>distribution of word orders we see in real languages</w:t>
      </w:r>
      <w:r w:rsidR="001D5A3A" w:rsidRPr="006D3942">
        <w:t xml:space="preserve">, as measured by the </w:t>
      </w:r>
      <w:r w:rsidR="00404C72" w:rsidRPr="006D3942">
        <w:t>proportions of word-orders in the language isolates of the world, where</w:t>
      </w:r>
      <w:r w:rsidRPr="006D3942">
        <w:t xml:space="preserve"> SOV is most frequent followed by SVO and VSO. </w:t>
      </w:r>
      <w:ins w:id="176" w:author="Sean Roberts" w:date="2017-01-16T11:52:00Z">
        <w:r w:rsidR="003F3A44" w:rsidRPr="006D3942">
          <w:t xml:space="preserve"> </w:t>
        </w:r>
      </w:ins>
    </w:p>
    <w:p w14:paraId="12EB64E6" w14:textId="7D8EADC7" w:rsidR="003F3A44" w:rsidRPr="006D3942" w:rsidRDefault="003F3A44" w:rsidP="006D3942">
      <w:pPr>
        <w:widowControl w:val="0"/>
        <w:autoSpaceDE w:val="0"/>
        <w:autoSpaceDN w:val="0"/>
        <w:adjustRightInd w:val="0"/>
        <w:spacing w:after="240" w:line="360" w:lineRule="auto"/>
        <w:jc w:val="both"/>
        <w:rPr>
          <w:ins w:id="177" w:author="Sean Roberts" w:date="2017-01-16T11:53:00Z"/>
        </w:rPr>
      </w:pPr>
      <w:ins w:id="178" w:author="Sean Roberts" w:date="2017-01-16T11:53:00Z">
        <w:r w:rsidRPr="006D3942">
          <w:t xml:space="preserve">Essentially, the turn taking constraints impose a bias against having a verb in initial position.  VSO is an unstable word order due to what we call the </w:t>
        </w:r>
        <w:r w:rsidRPr="006D3942">
          <w:rPr>
            <w:i/>
            <w:rPrChange w:id="179" w:author="Sean Roberts" w:date="2017-01-16T11:54:00Z">
              <w:rPr/>
            </w:rPrChange>
          </w:rPr>
          <w:t>first turn push</w:t>
        </w:r>
        <w:r w:rsidRPr="006D3942">
          <w:t xml:space="preserve">.  The first turn in a conversation is unconstrained by turn-taking pressures - the first speaker is </w:t>
        </w:r>
        <w:r w:rsidRPr="006D3942">
          <w:lastRenderedPageBreak/>
          <w:t>free to choose any order in their memory.  If they choose a verb-initial order, the choice of order in the 2nd turn is not affected much.  However, choosing an order with the verb in a later position will bias the 2nd turn to also place their verb later, which will bias the 3rd turn to also place their verb later, and so on.</w:t>
        </w:r>
      </w:ins>
      <w:ins w:id="180" w:author="Sean Roberts" w:date="2017-01-16T11:55:00Z">
        <w:r w:rsidRPr="006D3942">
          <w:t xml:space="preserve">  SOV is a more stable order for the same reason.</w:t>
        </w:r>
      </w:ins>
    </w:p>
    <w:p w14:paraId="440BF44A" w14:textId="38579538" w:rsidR="00286729" w:rsidRPr="006D3942" w:rsidDel="003F3A44" w:rsidRDefault="003F3A44" w:rsidP="006D3942">
      <w:pPr>
        <w:widowControl w:val="0"/>
        <w:autoSpaceDE w:val="0"/>
        <w:autoSpaceDN w:val="0"/>
        <w:adjustRightInd w:val="0"/>
        <w:spacing w:after="240" w:line="360" w:lineRule="auto"/>
        <w:jc w:val="both"/>
        <w:rPr>
          <w:del w:id="181" w:author="Sean Roberts" w:date="2017-01-16T11:52:00Z"/>
        </w:rPr>
      </w:pPr>
      <w:ins w:id="182" w:author="Sean Roberts" w:date="2017-01-16T11:53:00Z">
        <w:r w:rsidRPr="006D3942">
          <w:t xml:space="preserve">However, </w:t>
        </w:r>
      </w:ins>
      <w:ins w:id="183" w:author="Sean Roberts" w:date="2017-01-16T11:54:00Z">
        <w:r w:rsidRPr="006D3942">
          <w:t xml:space="preserve">the pressure from turn taking is not so strong as to make convergence on </w:t>
        </w:r>
      </w:ins>
      <w:ins w:id="184" w:author="Sean Roberts" w:date="2017-01-16T11:55:00Z">
        <w:r w:rsidRPr="006D3942">
          <w:t>verb-initial order</w:t>
        </w:r>
      </w:ins>
      <w:ins w:id="185" w:author="Sean Roberts" w:date="2017-01-16T11:54:00Z">
        <w:r w:rsidRPr="006D3942">
          <w:t xml:space="preserve"> impossible.  </w:t>
        </w:r>
      </w:ins>
    </w:p>
    <w:p w14:paraId="19A7A5F5" w14:textId="7970548D" w:rsidR="00286729" w:rsidRPr="006D3942" w:rsidRDefault="00286729" w:rsidP="006D3942">
      <w:pPr>
        <w:widowControl w:val="0"/>
        <w:autoSpaceDE w:val="0"/>
        <w:autoSpaceDN w:val="0"/>
        <w:adjustRightInd w:val="0"/>
        <w:spacing w:after="240" w:line="360" w:lineRule="auto"/>
        <w:jc w:val="both"/>
        <w:rPr>
          <w:ins w:id="186" w:author="Sean Roberts" w:date="2017-01-16T11:52:00Z"/>
        </w:rPr>
      </w:pPr>
      <w:del w:id="187" w:author="Sean Roberts" w:date="2017-01-16T11:52:00Z">
        <w:r w:rsidRPr="006D3942" w:rsidDel="003F3A44">
          <w:delText xml:space="preserve">Essentially, the turn taking constraints impose a bias for pushing the verb out of the crunch zone to the end of the sentence. </w:delText>
        </w:r>
      </w:del>
      <w:del w:id="188" w:author="Sean Roberts" w:date="2017-01-11T14:59:00Z">
        <w:r w:rsidRPr="006D3942" w:rsidDel="006F5EAE">
          <w:delText>However, one crucial result is that</w:delText>
        </w:r>
      </w:del>
      <w:ins w:id="189" w:author="Sean Roberts" w:date="2017-01-16T11:54:00Z">
        <w:r w:rsidR="003F3A44" w:rsidRPr="006D3942">
          <w:t>T</w:t>
        </w:r>
      </w:ins>
      <w:ins w:id="190" w:author="Sean Roberts" w:date="2017-01-11T14:59:00Z">
        <w:r w:rsidR="006F5EAE" w:rsidRPr="006D3942">
          <w:t>o be clear,</w:t>
        </w:r>
      </w:ins>
      <w:r w:rsidRPr="006D3942">
        <w:t xml:space="preserve"> although there is a small proportion of populations with VSO order</w:t>
      </w:r>
      <w:ins w:id="191" w:author="Sean Roberts" w:date="2017-01-16T11:52:00Z">
        <w:r w:rsidR="003F3A44" w:rsidRPr="006D3942">
          <w:t xml:space="preserve"> in the model</w:t>
        </w:r>
      </w:ins>
      <w:r w:rsidRPr="006D3942">
        <w:t xml:space="preserve">, within those </w:t>
      </w:r>
      <w:ins w:id="192" w:author="Sean Roberts" w:date="2017-01-11T14:59:00Z">
        <w:r w:rsidR="006F5EAE" w:rsidRPr="006D3942">
          <w:t xml:space="preserve">few </w:t>
        </w:r>
      </w:ins>
      <w:r w:rsidRPr="006D3942">
        <w:t xml:space="preserve">populations all agents are using VSO order. That is, the model is producing the two target phenomena: convergence within populations and a bias for verb-later orders </w:t>
      </w:r>
      <w:r w:rsidR="00404C72" w:rsidRPr="006D3942">
        <w:t xml:space="preserve">across </w:t>
      </w:r>
      <w:r w:rsidRPr="006D3942">
        <w:t xml:space="preserve">populations. </w:t>
      </w:r>
    </w:p>
    <w:p w14:paraId="45D47CCA" w14:textId="33CDC4CB" w:rsidR="00A1501F" w:rsidRPr="006D3942" w:rsidRDefault="0062618C" w:rsidP="006D3942">
      <w:pPr>
        <w:widowControl w:val="0"/>
        <w:autoSpaceDE w:val="0"/>
        <w:autoSpaceDN w:val="0"/>
        <w:adjustRightInd w:val="0"/>
        <w:spacing w:after="240" w:line="360" w:lineRule="auto"/>
        <w:jc w:val="both"/>
        <w:rPr>
          <w:b/>
        </w:rPr>
      </w:pPr>
      <w:ins w:id="193" w:author="Sean Roberts" w:date="2017-01-19T10:42:00Z">
        <w:r>
          <w:rPr>
            <w:b/>
            <w:noProof/>
          </w:rPr>
          <w:drawing>
            <wp:inline distT="0" distB="0" distL="0" distR="0" wp14:anchorId="13076876" wp14:editId="6AE2AFE4">
              <wp:extent cx="3350634" cy="3070296"/>
              <wp:effectExtent l="0" t="0" r="0" b="0"/>
              <wp:docPr id="1" name="Picture 1" descr="../../images/pdf/Fig6_MainModelR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pdf/Fig6_MainModelRes.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8745" cy="3086892"/>
                      </a:xfrm>
                      <a:prstGeom prst="rect">
                        <a:avLst/>
                      </a:prstGeom>
                      <a:noFill/>
                      <a:ln>
                        <a:noFill/>
                      </a:ln>
                    </pic:spPr>
                  </pic:pic>
                </a:graphicData>
              </a:graphic>
            </wp:inline>
          </w:drawing>
        </w:r>
      </w:ins>
    </w:p>
    <w:p w14:paraId="4F967122" w14:textId="43AA3719"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Figure </w:t>
      </w:r>
      <w:r w:rsidR="00F42496" w:rsidRPr="006D3942">
        <w:rPr>
          <w:b/>
        </w:rPr>
        <w:t>6</w:t>
      </w:r>
      <w:r w:rsidRPr="006D3942">
        <w:rPr>
          <w:b/>
        </w:rPr>
        <w:t xml:space="preserve">: Proportions of each turn type that 1000 generations converge to in: </w:t>
      </w:r>
      <w:ins w:id="194" w:author="Sean Roberts" w:date="2017-01-19T10:41:00Z">
        <w:r w:rsidR="0062618C">
          <w:rPr>
            <w:b/>
          </w:rPr>
          <w:t xml:space="preserve">Left: </w:t>
        </w:r>
      </w:ins>
      <w:r w:rsidRPr="006D3942">
        <w:rPr>
          <w:b/>
        </w:rPr>
        <w:t>a model without pressures for turn taking (</w:t>
      </w:r>
      <w:del w:id="195" w:author="Sean Roberts" w:date="2017-01-19T10:41:00Z">
        <w:r w:rsidRPr="006D3942" w:rsidDel="0062618C">
          <w:rPr>
            <w:b/>
          </w:rPr>
          <w:delText>left</w:delText>
        </w:r>
      </w:del>
      <w:proofErr w:type="spellStart"/>
      <w:ins w:id="196" w:author="Sean Roberts" w:date="2017-01-12T11:12:00Z">
        <w:r w:rsidR="00836A74" w:rsidRPr="006D3942">
          <w:rPr>
            <w:b/>
          </w:rPr>
          <w:t>N</w:t>
        </w:r>
        <w:r w:rsidR="00836A74" w:rsidRPr="006D3942">
          <w:rPr>
            <w:b/>
            <w:bCs/>
            <w:vertAlign w:val="subscript"/>
          </w:rPr>
          <w:t>Agents</w:t>
        </w:r>
        <w:proofErr w:type="spellEnd"/>
        <w:r w:rsidR="00836A74" w:rsidRPr="006D3942">
          <w:rPr>
            <w:b/>
          </w:rPr>
          <w:t>=10, β =0,</w:t>
        </w:r>
        <w:r w:rsidR="00836A74" w:rsidRPr="006D3942">
          <w:rPr>
            <w:b/>
            <w:position w:val="13"/>
          </w:rPr>
          <w:t xml:space="preserve"> </w:t>
        </w:r>
        <w:r w:rsidR="00836A74" w:rsidRPr="006D3942">
          <w:rPr>
            <w:b/>
          </w:rPr>
          <w:t>α =0.1</w:t>
        </w:r>
      </w:ins>
      <w:r w:rsidRPr="006D3942">
        <w:rPr>
          <w:b/>
        </w:rPr>
        <w:t xml:space="preserve">); </w:t>
      </w:r>
      <w:ins w:id="197" w:author="Sean Roberts" w:date="2017-01-19T10:41:00Z">
        <w:r w:rsidR="0062618C">
          <w:rPr>
            <w:b/>
          </w:rPr>
          <w:t xml:space="preserve">Middle: </w:t>
        </w:r>
      </w:ins>
      <w:r w:rsidRPr="006D3942">
        <w:rPr>
          <w:b/>
        </w:rPr>
        <w:t>a model with turn taking constraints</w:t>
      </w:r>
      <w:del w:id="198" w:author="Sean Roberts" w:date="2017-01-19T10:41:00Z">
        <w:r w:rsidRPr="006D3942" w:rsidDel="0062618C">
          <w:rPr>
            <w:b/>
          </w:rPr>
          <w:delText xml:space="preserve"> (middle)</w:delText>
        </w:r>
      </w:del>
      <w:r w:rsidRPr="006D3942">
        <w:rPr>
          <w:b/>
        </w:rPr>
        <w:t xml:space="preserve">; and </w:t>
      </w:r>
      <w:ins w:id="199" w:author="Sean Roberts" w:date="2017-01-19T10:42:00Z">
        <w:r w:rsidR="0062618C">
          <w:rPr>
            <w:b/>
          </w:rPr>
          <w:t xml:space="preserve">Right: </w:t>
        </w:r>
      </w:ins>
      <w:r w:rsidRPr="006D3942">
        <w:rPr>
          <w:b/>
        </w:rPr>
        <w:t>actual language data</w:t>
      </w:r>
      <w:r w:rsidR="00404C72" w:rsidRPr="006D3942">
        <w:rPr>
          <w:b/>
        </w:rPr>
        <w:t xml:space="preserve"> from the world’s isolates</w:t>
      </w:r>
      <w:r w:rsidRPr="006D3942">
        <w:rPr>
          <w:b/>
        </w:rPr>
        <w:t xml:space="preserve"> (right). </w:t>
      </w:r>
    </w:p>
    <w:p w14:paraId="597F09FB" w14:textId="157A85C3" w:rsidR="00286729" w:rsidRPr="006D3942" w:rsidRDefault="00286729" w:rsidP="006D3942">
      <w:pPr>
        <w:widowControl w:val="0"/>
        <w:autoSpaceDE w:val="0"/>
        <w:autoSpaceDN w:val="0"/>
        <w:adjustRightInd w:val="0"/>
        <w:spacing w:after="240" w:line="360" w:lineRule="auto"/>
        <w:jc w:val="both"/>
      </w:pPr>
      <w:r w:rsidRPr="006D3942">
        <w:t xml:space="preserve">The results in figure </w:t>
      </w:r>
      <w:r w:rsidR="00F42496" w:rsidRPr="006D3942">
        <w:t>6</w:t>
      </w:r>
      <w:r w:rsidRPr="006D3942">
        <w:t xml:space="preserve"> fit the data qualitatively, but also quantitatively (the proportions as well as the ranks are quite close to the real ones). Th</w:t>
      </w:r>
      <w:ins w:id="200" w:author="Sean Roberts" w:date="2016-10-13T13:42:00Z">
        <w:r w:rsidR="00323730" w:rsidRPr="006D3942">
          <w:t>is</w:t>
        </w:r>
      </w:ins>
      <w:del w:id="201" w:author="Sean Roberts" w:date="2016-10-13T13:42:00Z">
        <w:r w:rsidRPr="006D3942" w:rsidDel="00323730">
          <w:delText>e</w:delText>
        </w:r>
      </w:del>
      <w:r w:rsidRPr="006D3942">
        <w:t xml:space="preserve"> quantitative fit depends on the parameters of the model. Figure </w:t>
      </w:r>
      <w:r w:rsidR="00F42496" w:rsidRPr="006D3942">
        <w:t>7</w:t>
      </w:r>
      <w:r w:rsidRPr="006D3942">
        <w:t xml:space="preserve"> shows how the distribution of word order types varies with the α parameter, which controls how the distance between verbs relates to the </w:t>
      </w:r>
      <w:r w:rsidRPr="006D3942">
        <w:lastRenderedPageBreak/>
        <w:t>processing cost</w:t>
      </w:r>
      <w:ins w:id="202" w:author="Sean Roberts" w:date="2017-01-19T10:43:00Z">
        <w:r w:rsidR="0062618C">
          <w:t xml:space="preserve"> by weighting the effect</w:t>
        </w:r>
      </w:ins>
      <w:r w:rsidRPr="006D3942">
        <w:t xml:space="preserve">. When α is close to 0, there is little difference between each of the sentence types in any context, and roughly the same proportion of each sentence type emerges. When α is positive, reflecting greater processing cost as the verbs enter the crunch zone, then the SOV advantage appears. If processing cost scales linearly (α = 1), then the model predicts that almost all </w:t>
      </w:r>
      <w:del w:id="203" w:author="Sean Roberts" w:date="2017-01-19T10:47:00Z">
        <w:r w:rsidRPr="006D3942" w:rsidDel="008B260E">
          <w:delText xml:space="preserve">languages </w:delText>
        </w:r>
      </w:del>
      <w:ins w:id="204" w:author="Sean Roberts" w:date="2017-01-19T10:47:00Z">
        <w:r w:rsidR="008B260E">
          <w:t>populations</w:t>
        </w:r>
        <w:r w:rsidR="008B260E" w:rsidRPr="006D3942">
          <w:t xml:space="preserve"> </w:t>
        </w:r>
      </w:ins>
      <w:r w:rsidRPr="006D3942">
        <w:t xml:space="preserve">should </w:t>
      </w:r>
      <w:del w:id="205" w:author="Sean Roberts" w:date="2017-01-19T10:47:00Z">
        <w:r w:rsidRPr="006D3942" w:rsidDel="008B260E">
          <w:delText xml:space="preserve">show </w:delText>
        </w:r>
      </w:del>
      <w:ins w:id="206" w:author="Sean Roberts" w:date="2017-01-19T10:47:00Z">
        <w:r w:rsidR="008B260E">
          <w:t>converge on</w:t>
        </w:r>
        <w:r w:rsidR="008B260E" w:rsidRPr="006D3942">
          <w:t xml:space="preserve"> </w:t>
        </w:r>
      </w:ins>
      <w:r w:rsidRPr="006D3942">
        <w:t xml:space="preserve">SOV order. With negative values of α, where cost decreases as the verb enters the crunch zone, we see a preference for VSO languages. This suggests that the best fitting assumption would be for a positive, convex function: the cost is large for verbs inside the crunch zone, but rapidly declines as the verb moves further away. </w:t>
      </w:r>
    </w:p>
    <w:p w14:paraId="06F02200" w14:textId="7922BF6E" w:rsidR="00A1501F" w:rsidRPr="006D3942" w:rsidRDefault="008B260E" w:rsidP="006D3942">
      <w:pPr>
        <w:widowControl w:val="0"/>
        <w:autoSpaceDE w:val="0"/>
        <w:autoSpaceDN w:val="0"/>
        <w:adjustRightInd w:val="0"/>
        <w:spacing w:after="240" w:line="360" w:lineRule="auto"/>
        <w:jc w:val="both"/>
        <w:rPr>
          <w:b/>
        </w:rPr>
      </w:pPr>
      <w:ins w:id="207" w:author="Sean Roberts" w:date="2017-01-19T10:55:00Z">
        <w:r>
          <w:rPr>
            <w:b/>
            <w:noProof/>
          </w:rPr>
          <w:drawing>
            <wp:inline distT="0" distB="0" distL="0" distR="0" wp14:anchorId="734D2C6C" wp14:editId="4407C524">
              <wp:extent cx="5396230" cy="3364230"/>
              <wp:effectExtent l="0" t="0" r="0" b="0"/>
              <wp:docPr id="6" name="Picture 6" descr="../../images/pdf/Fig7_AlphaSetting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pdf/Fig7_AlphaSettings.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3364230"/>
                      </a:xfrm>
                      <a:prstGeom prst="rect">
                        <a:avLst/>
                      </a:prstGeom>
                      <a:noFill/>
                      <a:ln>
                        <a:noFill/>
                      </a:ln>
                    </pic:spPr>
                  </pic:pic>
                </a:graphicData>
              </a:graphic>
            </wp:inline>
          </w:drawing>
        </w:r>
      </w:ins>
    </w:p>
    <w:p w14:paraId="79AEB9D9" w14:textId="65885923"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Figure </w:t>
      </w:r>
      <w:r w:rsidR="00F42496" w:rsidRPr="006D3942">
        <w:rPr>
          <w:b/>
        </w:rPr>
        <w:t>7</w:t>
      </w:r>
      <w:r w:rsidR="00E379C1" w:rsidRPr="006D3942">
        <w:rPr>
          <w:b/>
        </w:rPr>
        <w:t xml:space="preserve">: </w:t>
      </w:r>
      <w:ins w:id="208" w:author="Sean Roberts" w:date="2017-01-19T10:56:00Z">
        <w:r w:rsidR="004150C7">
          <w:rPr>
            <w:b/>
          </w:rPr>
          <w:t>Left</w:t>
        </w:r>
      </w:ins>
      <w:del w:id="209" w:author="Sean Roberts" w:date="2017-01-19T10:56:00Z">
        <w:r w:rsidR="00E379C1" w:rsidRPr="006D3942" w:rsidDel="004150C7">
          <w:rPr>
            <w:b/>
          </w:rPr>
          <w:delText>Right</w:delText>
        </w:r>
      </w:del>
      <w:r w:rsidR="00E379C1" w:rsidRPr="006D3942">
        <w:rPr>
          <w:b/>
        </w:rPr>
        <w:t xml:space="preserve">: how the α parameter affects the </w:t>
      </w:r>
      <w:r w:rsidRPr="006D3942">
        <w:rPr>
          <w:b/>
        </w:rPr>
        <w:t xml:space="preserve">function which relates the distance between verbs in </w:t>
      </w:r>
      <w:del w:id="210" w:author="Sean Roberts" w:date="2017-01-19T10:55:00Z">
        <w:r w:rsidRPr="006D3942" w:rsidDel="008B260E">
          <w:rPr>
            <w:b/>
          </w:rPr>
          <w:delText xml:space="preserve">neighbouring </w:delText>
        </w:r>
      </w:del>
      <w:ins w:id="211" w:author="Sean Roberts" w:date="2017-01-19T10:55:00Z">
        <w:r w:rsidR="008B260E">
          <w:rPr>
            <w:b/>
          </w:rPr>
          <w:t>adjacent</w:t>
        </w:r>
        <w:r w:rsidR="008B260E" w:rsidRPr="006D3942">
          <w:rPr>
            <w:b/>
          </w:rPr>
          <w:t xml:space="preserve"> </w:t>
        </w:r>
      </w:ins>
      <w:r w:rsidRPr="006D3942">
        <w:rPr>
          <w:b/>
        </w:rPr>
        <w:t xml:space="preserve">turns and </w:t>
      </w:r>
      <w:r w:rsidR="00E379C1" w:rsidRPr="006D3942">
        <w:rPr>
          <w:b/>
        </w:rPr>
        <w:t xml:space="preserve">the </w:t>
      </w:r>
      <w:del w:id="212" w:author="Sean Roberts" w:date="2017-01-19T10:55:00Z">
        <w:r w:rsidR="00E379C1" w:rsidRPr="006D3942" w:rsidDel="008B260E">
          <w:rPr>
            <w:b/>
          </w:rPr>
          <w:delText>ease of producing the subsequent turn on time</w:delText>
        </w:r>
      </w:del>
      <w:ins w:id="213" w:author="Sean Roberts" w:date="2017-01-19T10:55:00Z">
        <w:r w:rsidR="008B260E">
          <w:rPr>
            <w:b/>
          </w:rPr>
          <w:t xml:space="preserve">cost of processing for the </w:t>
        </w:r>
      </w:ins>
      <w:ins w:id="214" w:author="Sean Roberts" w:date="2017-01-19T10:56:00Z">
        <w:r w:rsidR="004150C7">
          <w:rPr>
            <w:b/>
          </w:rPr>
          <w:t>speaker of the 2</w:t>
        </w:r>
        <w:r w:rsidR="004150C7" w:rsidRPr="004150C7">
          <w:rPr>
            <w:b/>
            <w:vertAlign w:val="superscript"/>
            <w:rPrChange w:id="215" w:author="Sean Roberts" w:date="2017-01-19T10:56:00Z">
              <w:rPr>
                <w:b/>
              </w:rPr>
            </w:rPrChange>
          </w:rPr>
          <w:t>nd</w:t>
        </w:r>
        <w:r w:rsidR="004150C7">
          <w:rPr>
            <w:b/>
          </w:rPr>
          <w:t xml:space="preserve"> turn</w:t>
        </w:r>
      </w:ins>
      <w:r w:rsidRPr="006D3942">
        <w:rPr>
          <w:b/>
        </w:rPr>
        <w:t xml:space="preserve">. </w:t>
      </w:r>
      <w:ins w:id="216" w:author="Sean Roberts" w:date="2017-01-19T10:56:00Z">
        <w:r w:rsidR="004150C7">
          <w:rPr>
            <w:b/>
          </w:rPr>
          <w:t>Right</w:t>
        </w:r>
      </w:ins>
      <w:del w:id="217" w:author="Sean Roberts" w:date="2017-01-19T10:56:00Z">
        <w:r w:rsidRPr="006D3942" w:rsidDel="004150C7">
          <w:rPr>
            <w:b/>
          </w:rPr>
          <w:delText>Left</w:delText>
        </w:r>
      </w:del>
      <w:r w:rsidRPr="006D3942">
        <w:rPr>
          <w:b/>
        </w:rPr>
        <w:t>: how the proportions of different word</w:t>
      </w:r>
      <w:r w:rsidR="00404C72" w:rsidRPr="006D3942">
        <w:rPr>
          <w:b/>
        </w:rPr>
        <w:t>-</w:t>
      </w:r>
      <w:r w:rsidRPr="006D3942">
        <w:rPr>
          <w:b/>
        </w:rPr>
        <w:t xml:space="preserve">order types varies with the α parameter. </w:t>
      </w:r>
      <w:ins w:id="218" w:author="Sean Roberts" w:date="2017-01-11T14:44:00Z">
        <w:r w:rsidR="000B619E" w:rsidRPr="006D3942">
          <w:rPr>
            <w:b/>
          </w:rPr>
          <w:t xml:space="preserve"> For example, the extreme negative curve (yellow) represents </w:t>
        </w:r>
      </w:ins>
      <w:ins w:id="219" w:author="Sean Roberts" w:date="2017-01-11T14:45:00Z">
        <w:r w:rsidR="000B619E" w:rsidRPr="006D3942">
          <w:rPr>
            <w:b/>
          </w:rPr>
          <w:t xml:space="preserve">α = -2 and around 90% of runs converge on VSO, while the extreme </w:t>
        </w:r>
      </w:ins>
      <w:ins w:id="220" w:author="Sean Roberts" w:date="2017-01-11T14:48:00Z">
        <w:r w:rsidR="000B619E" w:rsidRPr="006D3942">
          <w:rPr>
            <w:b/>
          </w:rPr>
          <w:t xml:space="preserve">exponential </w:t>
        </w:r>
      </w:ins>
      <w:ins w:id="221" w:author="Sean Roberts" w:date="2017-01-11T14:45:00Z">
        <w:r w:rsidR="000B619E" w:rsidRPr="006D3942">
          <w:rPr>
            <w:b/>
          </w:rPr>
          <w:t xml:space="preserve">positive </w:t>
        </w:r>
      </w:ins>
      <w:ins w:id="222" w:author="Sean Roberts" w:date="2017-01-11T14:47:00Z">
        <w:r w:rsidR="000B619E" w:rsidRPr="006D3942">
          <w:rPr>
            <w:b/>
          </w:rPr>
          <w:t>curve (pink) represents α = 2 and over 90% of runs converge on SOV.</w:t>
        </w:r>
      </w:ins>
      <w:ins w:id="223" w:author="Sean Roberts" w:date="2017-01-11T14:49:00Z">
        <w:r w:rsidR="004F0F96" w:rsidRPr="006D3942">
          <w:rPr>
            <w:b/>
          </w:rPr>
          <w:t xml:space="preserve">  The best fit to the real world distribution happens when α is between 0 and 1, which creates a </w:t>
        </w:r>
      </w:ins>
      <w:ins w:id="224" w:author="Sean Roberts" w:date="2017-01-11T14:51:00Z">
        <w:r w:rsidR="004F0F96" w:rsidRPr="006D3942">
          <w:rPr>
            <w:b/>
          </w:rPr>
          <w:t>convex curve.</w:t>
        </w:r>
      </w:ins>
    </w:p>
    <w:p w14:paraId="3F1CA79A" w14:textId="26857E18" w:rsidR="00286729" w:rsidRPr="006D3942" w:rsidRDefault="00286729" w:rsidP="006D3942">
      <w:pPr>
        <w:widowControl w:val="0"/>
        <w:autoSpaceDE w:val="0"/>
        <w:autoSpaceDN w:val="0"/>
        <w:adjustRightInd w:val="0"/>
        <w:spacing w:after="240" w:line="360" w:lineRule="auto"/>
        <w:jc w:val="both"/>
      </w:pPr>
      <w:r w:rsidRPr="006D3942">
        <w:lastRenderedPageBreak/>
        <w:t xml:space="preserve">The supporting information shows that the model results are robust to settings of various parameters, including </w:t>
      </w:r>
      <w:proofErr w:type="spellStart"/>
      <w:r w:rsidRPr="006D3942">
        <w:t>N</w:t>
      </w:r>
      <w:r w:rsidR="00BC0CBC" w:rsidRPr="006D3942">
        <w:rPr>
          <w:vertAlign w:val="subscript"/>
        </w:rPr>
        <w:t>agents</w:t>
      </w:r>
      <w:proofErr w:type="spellEnd"/>
      <w:r w:rsidR="00BC0CBC" w:rsidRPr="006D3942">
        <w:t xml:space="preserve">, </w:t>
      </w:r>
      <w:proofErr w:type="spellStart"/>
      <w:r w:rsidR="00BC0CBC" w:rsidRPr="006D3942">
        <w:t>N</w:t>
      </w:r>
      <w:r w:rsidR="00BC0CBC" w:rsidRPr="006D3942">
        <w:rPr>
          <w:vertAlign w:val="subscript"/>
        </w:rPr>
        <w:t>conversations</w:t>
      </w:r>
      <w:proofErr w:type="spellEnd"/>
      <w:r w:rsidR="00BC0CBC" w:rsidRPr="006D3942">
        <w:t xml:space="preserve">, </w:t>
      </w:r>
      <w:proofErr w:type="spellStart"/>
      <w:r w:rsidR="00BC0CBC" w:rsidRPr="006D3942">
        <w:t>N</w:t>
      </w:r>
      <w:r w:rsidR="00BC0CBC" w:rsidRPr="006D3942">
        <w:rPr>
          <w:vertAlign w:val="subscript"/>
        </w:rPr>
        <w:t>turns</w:t>
      </w:r>
      <w:proofErr w:type="spellEnd"/>
      <w:ins w:id="225" w:author="Sean Roberts" w:date="2017-01-11T14:19:00Z">
        <w:r w:rsidR="003D60A5" w:rsidRPr="006D3942">
          <w:t>,</w:t>
        </w:r>
      </w:ins>
      <w:del w:id="226" w:author="Sean Roberts" w:date="2017-01-11T14:19:00Z">
        <w:r w:rsidR="00BC0CBC" w:rsidRPr="006D3942" w:rsidDel="003D60A5">
          <w:delText xml:space="preserve"> and</w:delText>
        </w:r>
      </w:del>
      <w:r w:rsidR="00BC0CBC" w:rsidRPr="006D3942">
        <w:t xml:space="preserve"> </w:t>
      </w:r>
      <w:r w:rsidRPr="006D3942">
        <w:t>β</w:t>
      </w:r>
      <w:ins w:id="227" w:author="Sean Roberts" w:date="2017-01-11T14:19:00Z">
        <w:r w:rsidR="003D60A5" w:rsidRPr="006D3942">
          <w:t xml:space="preserve"> and initial conditions (discussed below)</w:t>
        </w:r>
      </w:ins>
      <w:r w:rsidRPr="006D3942">
        <w:t xml:space="preserve">. </w:t>
      </w:r>
    </w:p>
    <w:p w14:paraId="09846458" w14:textId="77777777" w:rsidR="0099683F" w:rsidRPr="006D3942" w:rsidRDefault="0099683F" w:rsidP="006D3942">
      <w:pPr>
        <w:spacing w:line="360" w:lineRule="auto"/>
        <w:rPr>
          <w:b/>
        </w:rPr>
      </w:pPr>
      <w:r w:rsidRPr="006D3942">
        <w:rPr>
          <w:b/>
        </w:rPr>
        <w:br w:type="page"/>
      </w:r>
    </w:p>
    <w:p w14:paraId="49569CD5" w14:textId="2B2A1C17" w:rsidR="00286729" w:rsidRPr="006D3942" w:rsidRDefault="00286729" w:rsidP="006D3942">
      <w:pPr>
        <w:widowControl w:val="0"/>
        <w:autoSpaceDE w:val="0"/>
        <w:autoSpaceDN w:val="0"/>
        <w:adjustRightInd w:val="0"/>
        <w:spacing w:after="240" w:line="360" w:lineRule="auto"/>
        <w:jc w:val="both"/>
        <w:rPr>
          <w:b/>
        </w:rPr>
      </w:pPr>
      <w:r w:rsidRPr="006D3942">
        <w:rPr>
          <w:b/>
        </w:rPr>
        <w:lastRenderedPageBreak/>
        <w:t xml:space="preserve">4.2 Sentence final particles </w:t>
      </w:r>
    </w:p>
    <w:p w14:paraId="1ACB61B6" w14:textId="244D6B8B" w:rsidR="00B32F91" w:rsidRPr="006D3942" w:rsidRDefault="00B32F91" w:rsidP="006D3942">
      <w:pPr>
        <w:widowControl w:val="0"/>
        <w:autoSpaceDE w:val="0"/>
        <w:autoSpaceDN w:val="0"/>
        <w:adjustRightInd w:val="0"/>
        <w:spacing w:after="240" w:line="360" w:lineRule="auto"/>
        <w:jc w:val="both"/>
      </w:pPr>
      <w:r w:rsidRPr="006D3942">
        <w:t xml:space="preserve">Figure </w:t>
      </w:r>
      <w:r w:rsidR="00F42496" w:rsidRPr="006D3942">
        <w:t>8</w:t>
      </w:r>
      <w:r w:rsidRPr="006D3942">
        <w:t xml:space="preserve"> shows some results for sentence final particles (α = 0.1, β = 0, p = 0.5, </w:t>
      </w:r>
      <w:proofErr w:type="spellStart"/>
      <w:r w:rsidRPr="006D3942">
        <w:t>N</w:t>
      </w:r>
      <w:r w:rsidR="00706439" w:rsidRPr="006D3942">
        <w:rPr>
          <w:vertAlign w:val="subscript"/>
        </w:rPr>
        <w:t>agents</w:t>
      </w:r>
      <w:proofErr w:type="spellEnd"/>
      <w:r w:rsidRPr="006D3942">
        <w:rPr>
          <w:position w:val="-6"/>
        </w:rPr>
        <w:t xml:space="preserve"> </w:t>
      </w:r>
      <w:r w:rsidRPr="006D3942">
        <w:t xml:space="preserve">= 10, comparing 20 conversations of 1 turn with </w:t>
      </w:r>
      <w:r w:rsidR="0039488A" w:rsidRPr="006D3942">
        <w:t>2</w:t>
      </w:r>
      <w:r w:rsidRPr="006D3942">
        <w:t xml:space="preserve"> conversations of </w:t>
      </w:r>
      <w:r w:rsidR="0039488A" w:rsidRPr="006D3942">
        <w:t xml:space="preserve">10 </w:t>
      </w:r>
      <w:r w:rsidRPr="006D3942">
        <w:t>turns). The model without turn taking constraints predicts that languages are similarly likely to have initial or final sentences regardless of verb position. However, with the constraint we see two things</w:t>
      </w:r>
      <w:ins w:id="228" w:author="Sean Roberts" w:date="2017-01-16T12:01:00Z">
        <w:r w:rsidR="0039488A" w:rsidRPr="006D3942">
          <w:t>.</w:t>
        </w:r>
      </w:ins>
      <w:del w:id="229" w:author="Sean Roberts" w:date="2017-01-16T12:01:00Z">
        <w:r w:rsidRPr="006D3942" w:rsidDel="0039488A">
          <w:delText>:</w:delText>
        </w:r>
      </w:del>
      <w:r w:rsidRPr="006D3942">
        <w:t xml:space="preserve"> Initial particles are more likely than final particles for verb initial languages, and</w:t>
      </w:r>
      <w:del w:id="230" w:author="Sean Roberts" w:date="2017-01-16T12:01:00Z">
        <w:r w:rsidRPr="006D3942" w:rsidDel="0039488A">
          <w:delText xml:space="preserve"> that,</w:delText>
        </w:r>
      </w:del>
      <w:r w:rsidRPr="006D3942">
        <w:t xml:space="preserve"> </w:t>
      </w:r>
      <w:del w:id="231" w:author="Sean Roberts" w:date="2017-01-16T12:01:00Z">
        <w:r w:rsidRPr="006D3942" w:rsidDel="0039488A">
          <w:delText xml:space="preserve">for verb final languages, </w:delText>
        </w:r>
      </w:del>
      <w:r w:rsidRPr="006D3942">
        <w:t>final particles are proportionately more likely</w:t>
      </w:r>
      <w:ins w:id="232" w:author="Sean Roberts" w:date="2017-01-16T12:01:00Z">
        <w:r w:rsidR="0039488A" w:rsidRPr="006D3942">
          <w:t xml:space="preserve"> for verb final languages</w:t>
        </w:r>
      </w:ins>
      <w:r w:rsidRPr="006D3942">
        <w:t xml:space="preserve">. That is, if a language happens to settle on verb final structures, it is also more likely to develop sentence final particles. This prediction also matches the real data quite well (data from position of polar question particles, Dryer, 2013b, see </w:t>
      </w:r>
      <w:ins w:id="233" w:author="Sean Roberts" w:date="2017-01-12T13:28:00Z">
        <w:r w:rsidR="00051A50" w:rsidRPr="006D3942">
          <w:t xml:space="preserve">figure 8 and </w:t>
        </w:r>
      </w:ins>
      <w:r w:rsidRPr="006D3942">
        <w:t xml:space="preserve">SI). Interestingly, it also predicts that verb final languages should be less likely to have particles at all. </w:t>
      </w:r>
      <w:ins w:id="234" w:author="Sean Roberts" w:date="2017-01-12T13:29:00Z">
        <w:r w:rsidR="00051A50" w:rsidRPr="006D3942">
          <w:t xml:space="preserve">The explanation may be the following. </w:t>
        </w:r>
      </w:ins>
      <w:ins w:id="235" w:author="Sean Roberts" w:date="2017-01-16T12:22:00Z">
        <w:r w:rsidR="00435DEC" w:rsidRPr="006D3942">
          <w:t xml:space="preserve"> If the first turn in the conversation places the verb later (the first turn push), the second turn </w:t>
        </w:r>
      </w:ins>
      <w:ins w:id="236" w:author="Sean Roberts" w:date="2017-01-16T12:23:00Z">
        <w:r w:rsidR="00435DEC" w:rsidRPr="006D3942">
          <w:t>now has two options to</w:t>
        </w:r>
      </w:ins>
      <w:ins w:id="237" w:author="Sean Roberts" w:date="2017-01-16T12:22:00Z">
        <w:r w:rsidR="00AD12B5" w:rsidRPr="006D3942">
          <w:t xml:space="preserve"> mediate the pressure</w:t>
        </w:r>
      </w:ins>
      <w:ins w:id="238" w:author="Sean Roberts" w:date="2017-01-16T12:23:00Z">
        <w:r w:rsidR="00435DEC" w:rsidRPr="006D3942">
          <w:t xml:space="preserve">: </w:t>
        </w:r>
      </w:ins>
      <w:ins w:id="239" w:author="Sean Roberts" w:date="2017-01-16T12:22:00Z">
        <w:r w:rsidR="00435DEC" w:rsidRPr="006D3942">
          <w:t>ei</w:t>
        </w:r>
      </w:ins>
      <w:ins w:id="240" w:author="Sean Roberts" w:date="2017-01-16T12:18:00Z">
        <w:r w:rsidR="00435DEC" w:rsidRPr="006D3942">
          <w:t>ther mov</w:t>
        </w:r>
      </w:ins>
      <w:ins w:id="241" w:author="Sean Roberts" w:date="2017-01-16T12:23:00Z">
        <w:r w:rsidR="00435DEC" w:rsidRPr="006D3942">
          <w:t>e</w:t>
        </w:r>
      </w:ins>
      <w:ins w:id="242" w:author="Sean Roberts" w:date="2017-01-16T12:18:00Z">
        <w:r w:rsidR="00435DEC" w:rsidRPr="006D3942">
          <w:t xml:space="preserve"> the verb further back</w:t>
        </w:r>
        <w:r w:rsidR="00AD12B5" w:rsidRPr="006D3942">
          <w:t xml:space="preserve"> or </w:t>
        </w:r>
        <w:r w:rsidR="00435DEC" w:rsidRPr="006D3942">
          <w:t>ad</w:t>
        </w:r>
      </w:ins>
      <w:ins w:id="243" w:author="Sean Roberts" w:date="2017-01-16T12:23:00Z">
        <w:r w:rsidR="00435DEC" w:rsidRPr="006D3942">
          <w:t>d</w:t>
        </w:r>
      </w:ins>
      <w:ins w:id="244" w:author="Sean Roberts" w:date="2017-01-16T12:18:00Z">
        <w:r w:rsidR="00435DEC" w:rsidRPr="006D3942">
          <w:t xml:space="preserve"> an initial particle to the 2</w:t>
        </w:r>
        <w:r w:rsidR="00435DEC" w:rsidRPr="006D3942">
          <w:rPr>
            <w:vertAlign w:val="superscript"/>
          </w:rPr>
          <w:t>nd</w:t>
        </w:r>
        <w:r w:rsidR="00435DEC" w:rsidRPr="006D3942">
          <w:t xml:space="preserve"> </w:t>
        </w:r>
      </w:ins>
      <w:ins w:id="245" w:author="Sean Roberts" w:date="2017-01-16T12:19:00Z">
        <w:r w:rsidR="00435DEC" w:rsidRPr="006D3942">
          <w:t xml:space="preserve">turn.  Therefore, </w:t>
        </w:r>
      </w:ins>
      <w:ins w:id="246" w:author="Sean Roberts" w:date="2017-01-16T12:23:00Z">
        <w:r w:rsidR="00435DEC" w:rsidRPr="006D3942">
          <w:t xml:space="preserve">languages are more likely to gain initial particles than final particles. </w:t>
        </w:r>
      </w:ins>
      <w:ins w:id="247" w:author="Sean Roberts" w:date="2017-01-16T12:42:00Z">
        <w:r w:rsidR="00AD12B5" w:rsidRPr="006D3942">
          <w:t xml:space="preserve"> </w:t>
        </w:r>
      </w:ins>
      <w:ins w:id="248" w:author="Sean Roberts" w:date="2017-01-16T12:23:00Z">
        <w:r w:rsidR="00435DEC" w:rsidRPr="006D3942">
          <w:t xml:space="preserve">However, since </w:t>
        </w:r>
      </w:ins>
      <w:ins w:id="249" w:author="Sean Roberts" w:date="2017-01-16T12:24:00Z">
        <w:r w:rsidR="00435DEC" w:rsidRPr="006D3942">
          <w:t>SOV</w:t>
        </w:r>
      </w:ins>
      <w:ins w:id="250" w:author="Sean Roberts" w:date="2017-01-16T12:23:00Z">
        <w:r w:rsidR="00435DEC" w:rsidRPr="006D3942">
          <w:t xml:space="preserve"> </w:t>
        </w:r>
      </w:ins>
      <w:ins w:id="251" w:author="Sean Roberts" w:date="2017-01-16T12:24:00Z">
        <w:r w:rsidR="00435DEC" w:rsidRPr="006D3942">
          <w:t>order is more</w:t>
        </w:r>
      </w:ins>
      <w:ins w:id="252" w:author="Sean Roberts" w:date="2017-01-16T12:42:00Z">
        <w:r w:rsidR="00AD12B5" w:rsidRPr="006D3942">
          <w:t xml:space="preserve"> robust to the turn taking pressures and a more</w:t>
        </w:r>
      </w:ins>
      <w:ins w:id="253" w:author="Sean Roberts" w:date="2017-01-16T12:24:00Z">
        <w:r w:rsidR="00435DEC" w:rsidRPr="006D3942">
          <w:t xml:space="preserve"> stable </w:t>
        </w:r>
      </w:ins>
      <w:ins w:id="254" w:author="Sean Roberts" w:date="2017-01-16T12:43:00Z">
        <w:r w:rsidR="00AD12B5" w:rsidRPr="006D3942">
          <w:t xml:space="preserve">state </w:t>
        </w:r>
      </w:ins>
      <w:ins w:id="255" w:author="Sean Roberts" w:date="2017-01-16T12:35:00Z">
        <w:r w:rsidR="00166F15" w:rsidRPr="006D3942">
          <w:t>in general</w:t>
        </w:r>
      </w:ins>
      <w:ins w:id="256" w:author="Sean Roberts" w:date="2017-01-16T12:42:00Z">
        <w:r w:rsidR="00AD12B5" w:rsidRPr="006D3942">
          <w:t xml:space="preserve"> and</w:t>
        </w:r>
      </w:ins>
      <w:ins w:id="257" w:author="Sean Roberts" w:date="2017-01-16T12:24:00Z">
        <w:r w:rsidR="00435DEC" w:rsidRPr="006D3942">
          <w:t xml:space="preserve">, </w:t>
        </w:r>
      </w:ins>
      <w:ins w:id="258" w:author="Sean Roberts" w:date="2017-01-16T12:26:00Z">
        <w:r w:rsidR="00435DEC" w:rsidRPr="006D3942">
          <w:t>it is less likely to transition to using a particle at all</w:t>
        </w:r>
      </w:ins>
      <w:ins w:id="259" w:author="Sean Roberts" w:date="2017-01-12T13:29:00Z">
        <w:r w:rsidR="00051A50" w:rsidRPr="006D3942">
          <w:t xml:space="preserve">. </w:t>
        </w:r>
      </w:ins>
    </w:p>
    <w:p w14:paraId="07703DCA" w14:textId="1E6C1BDA" w:rsidR="00B32F91" w:rsidRPr="006D3942" w:rsidRDefault="00B32F91" w:rsidP="006D3942">
      <w:pPr>
        <w:widowControl w:val="0"/>
        <w:autoSpaceDE w:val="0"/>
        <w:autoSpaceDN w:val="0"/>
        <w:adjustRightInd w:val="0"/>
        <w:spacing w:after="240" w:line="360" w:lineRule="auto"/>
        <w:jc w:val="both"/>
      </w:pPr>
      <w:r w:rsidRPr="006D3942">
        <w:t>However, this result was not robust to changes in parameters. The fit to the data was better when noise level was low</w:t>
      </w:r>
      <w:r w:rsidR="00623CB5" w:rsidRPr="006D3942">
        <w:t>,</w:t>
      </w:r>
      <w:r w:rsidRPr="006D3942">
        <w:t xml:space="preserve"> and </w:t>
      </w:r>
      <w:r w:rsidR="00623CB5" w:rsidRPr="006D3942">
        <w:t xml:space="preserve">in addition </w:t>
      </w:r>
      <w:r w:rsidRPr="006D3942">
        <w:t xml:space="preserve">the inclusion of a question particle in a buffer zone had a big effect. This is a reasonable </w:t>
      </w:r>
      <w:r w:rsidR="00623CB5" w:rsidRPr="006D3942">
        <w:t>result</w:t>
      </w:r>
      <w:r w:rsidRPr="006D3942">
        <w:t xml:space="preserve">, given that the first model predicted that the processing cost declines rapidly as the verb moves away from the crunch zone. Outside of a narrow window around the parameters above, the predictions range from no effect to the opposite of the effect we see in the data (final particles more likely for verb-final languages). This suggests that the </w:t>
      </w:r>
      <w:r w:rsidR="00623CB5" w:rsidRPr="006D3942">
        <w:t xml:space="preserve">use of particles to buffer interactive language use </w:t>
      </w:r>
      <w:r w:rsidRPr="006D3942">
        <w:t xml:space="preserve">emerges only under specific conditions. </w:t>
      </w:r>
    </w:p>
    <w:p w14:paraId="77FF2A79" w14:textId="023C43D4" w:rsidR="00B32F91" w:rsidRPr="006D3942" w:rsidRDefault="00A1501F" w:rsidP="006D3942">
      <w:pPr>
        <w:widowControl w:val="0"/>
        <w:autoSpaceDE w:val="0"/>
        <w:autoSpaceDN w:val="0"/>
        <w:adjustRightInd w:val="0"/>
        <w:spacing w:after="240" w:line="360" w:lineRule="auto"/>
        <w:jc w:val="both"/>
      </w:pPr>
      <w:r w:rsidRPr="006D3942">
        <w:rPr>
          <w:noProof/>
        </w:rPr>
        <w:lastRenderedPageBreak/>
        <w:drawing>
          <wp:inline distT="0" distB="0" distL="0" distR="0" wp14:anchorId="3149DB3B" wp14:editId="7CAC64D4">
            <wp:extent cx="5519978" cy="3158490"/>
            <wp:effectExtent l="0" t="0" r="0" b="0"/>
            <wp:docPr id="13" name="Picture 13" descr="images/pdf/SentenceFinalPartic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pdf/SentenceFinalParticles.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7351" cy="3162709"/>
                    </a:xfrm>
                    <a:prstGeom prst="rect">
                      <a:avLst/>
                    </a:prstGeom>
                    <a:noFill/>
                    <a:ln>
                      <a:noFill/>
                    </a:ln>
                  </pic:spPr>
                </pic:pic>
              </a:graphicData>
            </a:graphic>
          </wp:inline>
        </w:drawing>
      </w:r>
    </w:p>
    <w:p w14:paraId="130D57B9" w14:textId="104C2620"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Figure </w:t>
      </w:r>
      <w:r w:rsidR="00F42496" w:rsidRPr="006D3942">
        <w:rPr>
          <w:b/>
        </w:rPr>
        <w:t>8</w:t>
      </w:r>
      <w:r w:rsidRPr="006D3942">
        <w:rPr>
          <w:b/>
        </w:rPr>
        <w:t>: Distribution of word order types and the presence of absence o</w:t>
      </w:r>
      <w:ins w:id="260" w:author="Sean Roberts" w:date="2017-01-19T11:00:00Z">
        <w:r w:rsidR="004150C7">
          <w:rPr>
            <w:b/>
          </w:rPr>
          <w:t>r</w:t>
        </w:r>
      </w:ins>
      <w:del w:id="261" w:author="Sean Roberts" w:date="2017-01-19T11:00:00Z">
        <w:r w:rsidRPr="006D3942" w:rsidDel="004150C7">
          <w:rPr>
            <w:b/>
          </w:rPr>
          <w:delText>f</w:delText>
        </w:r>
      </w:del>
      <w:r w:rsidRPr="006D3942">
        <w:rPr>
          <w:b/>
        </w:rPr>
        <w:t xml:space="preserve"> sentence particles</w:t>
      </w:r>
      <w:ins w:id="262" w:author="Sean Roberts" w:date="2017-01-12T11:13:00Z">
        <w:r w:rsidR="00836A74" w:rsidRPr="006D3942">
          <w:rPr>
            <w:b/>
          </w:rPr>
          <w:t xml:space="preserve"> </w:t>
        </w:r>
      </w:ins>
      <w:ins w:id="263" w:author="Sean Roberts" w:date="2017-01-12T12:50:00Z">
        <w:r w:rsidR="003535DC" w:rsidRPr="006D3942">
          <w:rPr>
            <w:b/>
          </w:rPr>
          <w:t xml:space="preserve">in </w:t>
        </w:r>
        <w:r w:rsidR="00763210" w:rsidRPr="006D3942">
          <w:rPr>
            <w:b/>
          </w:rPr>
          <w:t>a model</w:t>
        </w:r>
      </w:ins>
      <w:ins w:id="264" w:author="Sean Roberts" w:date="2017-01-12T13:24:00Z">
        <w:r w:rsidR="00051A50" w:rsidRPr="006D3942">
          <w:rPr>
            <w:b/>
          </w:rPr>
          <w:t xml:space="preserve"> with</w:t>
        </w:r>
      </w:ins>
      <w:ins w:id="265" w:author="Sean Roberts" w:date="2017-01-19T11:00:00Z">
        <w:r w:rsidR="004150C7">
          <w:rPr>
            <w:b/>
          </w:rPr>
          <w:t>: (Left)</w:t>
        </w:r>
      </w:ins>
      <w:ins w:id="266" w:author="Sean Roberts" w:date="2017-01-12T13:24:00Z">
        <w:r w:rsidR="00051A50" w:rsidRPr="006D3942">
          <w:rPr>
            <w:b/>
          </w:rPr>
          <w:t xml:space="preserve"> </w:t>
        </w:r>
        <w:r w:rsidR="004150C7">
          <w:rPr>
            <w:b/>
          </w:rPr>
          <w:t>no turn taking constraints (</w:t>
        </w:r>
      </w:ins>
      <w:proofErr w:type="spellStart"/>
      <w:ins w:id="267" w:author="Sean Roberts" w:date="2017-01-12T13:25:00Z">
        <w:r w:rsidR="00051A50" w:rsidRPr="006D3942">
          <w:rPr>
            <w:b/>
          </w:rPr>
          <w:t>N</w:t>
        </w:r>
        <w:r w:rsidR="00051A50" w:rsidRPr="006D3942">
          <w:rPr>
            <w:b/>
            <w:vertAlign w:val="subscript"/>
          </w:rPr>
          <w:t>conversations</w:t>
        </w:r>
        <w:proofErr w:type="spellEnd"/>
        <w:r w:rsidR="00051A50" w:rsidRPr="006D3942">
          <w:rPr>
            <w:b/>
          </w:rPr>
          <w:t xml:space="preserve">=20, </w:t>
        </w:r>
        <w:proofErr w:type="spellStart"/>
        <w:r w:rsidR="00051A50" w:rsidRPr="006D3942">
          <w:rPr>
            <w:b/>
          </w:rPr>
          <w:t>N</w:t>
        </w:r>
        <w:r w:rsidR="00051A50" w:rsidRPr="006D3942">
          <w:rPr>
            <w:b/>
            <w:vertAlign w:val="subscript"/>
          </w:rPr>
          <w:t>turns</w:t>
        </w:r>
        <w:proofErr w:type="spellEnd"/>
        <w:r w:rsidR="00051A50" w:rsidRPr="006D3942">
          <w:rPr>
            <w:b/>
          </w:rPr>
          <w:t xml:space="preserve">=1, </w:t>
        </w:r>
      </w:ins>
      <w:proofErr w:type="spellStart"/>
      <w:ins w:id="268" w:author="Sean Roberts" w:date="2017-01-12T13:24:00Z">
        <w:r w:rsidR="00051A50" w:rsidRPr="006D3942">
          <w:rPr>
            <w:b/>
          </w:rPr>
          <w:t>N</w:t>
        </w:r>
        <w:r w:rsidR="00051A50" w:rsidRPr="006D3942">
          <w:rPr>
            <w:b/>
            <w:vertAlign w:val="subscript"/>
          </w:rPr>
          <w:t>agents</w:t>
        </w:r>
        <w:proofErr w:type="spellEnd"/>
        <w:r w:rsidR="00051A50" w:rsidRPr="006D3942">
          <w:rPr>
            <w:b/>
            <w:position w:val="-6"/>
          </w:rPr>
          <w:t xml:space="preserve"> </w:t>
        </w:r>
        <w:r w:rsidR="00051A50" w:rsidRPr="006D3942">
          <w:rPr>
            <w:b/>
          </w:rPr>
          <w:t xml:space="preserve">= 10, α = </w:t>
        </w:r>
        <w:r w:rsidR="004150C7">
          <w:rPr>
            <w:b/>
          </w:rPr>
          <w:t>0.1, β = 0, p = 0.5);</w:t>
        </w:r>
        <w:r w:rsidR="00051A50" w:rsidRPr="006D3942">
          <w:rPr>
            <w:b/>
          </w:rPr>
          <w:t xml:space="preserve"> </w:t>
        </w:r>
      </w:ins>
      <w:ins w:id="269" w:author="Sean Roberts" w:date="2017-01-19T11:00:00Z">
        <w:r w:rsidR="004150C7">
          <w:rPr>
            <w:b/>
          </w:rPr>
          <w:t xml:space="preserve">(Middle) </w:t>
        </w:r>
      </w:ins>
      <w:ins w:id="270" w:author="Sean Roberts" w:date="2017-01-12T13:24:00Z">
        <w:r w:rsidR="00051A50" w:rsidRPr="006D3942">
          <w:rPr>
            <w:b/>
          </w:rPr>
          <w:t>with turn taking constraints</w:t>
        </w:r>
      </w:ins>
      <w:ins w:id="271" w:author="Sean Roberts" w:date="2017-01-16T11:45:00Z">
        <w:r w:rsidR="00C87598" w:rsidRPr="006D3942">
          <w:rPr>
            <w:b/>
          </w:rPr>
          <w:t xml:space="preserve"> </w:t>
        </w:r>
      </w:ins>
      <w:ins w:id="272" w:author="Sean Roberts" w:date="2017-01-12T11:13:00Z">
        <w:r w:rsidR="00836A74" w:rsidRPr="006D3942">
          <w:rPr>
            <w:b/>
          </w:rPr>
          <w:t>(</w:t>
        </w:r>
      </w:ins>
      <w:proofErr w:type="spellStart"/>
      <w:ins w:id="273" w:author="Sean Roberts" w:date="2017-01-12T13:25:00Z">
        <w:r w:rsidR="00051A50" w:rsidRPr="006D3942">
          <w:rPr>
            <w:b/>
          </w:rPr>
          <w:t>N</w:t>
        </w:r>
        <w:r w:rsidR="00051A50" w:rsidRPr="006D3942">
          <w:rPr>
            <w:b/>
            <w:vertAlign w:val="subscript"/>
          </w:rPr>
          <w:t>conversations</w:t>
        </w:r>
        <w:proofErr w:type="spellEnd"/>
        <w:r w:rsidR="0039488A" w:rsidRPr="006D3942">
          <w:rPr>
            <w:b/>
          </w:rPr>
          <w:t>=2</w:t>
        </w:r>
        <w:r w:rsidR="00051A50" w:rsidRPr="006D3942">
          <w:rPr>
            <w:b/>
          </w:rPr>
          <w:t xml:space="preserve">, </w:t>
        </w:r>
        <w:proofErr w:type="spellStart"/>
        <w:r w:rsidR="00051A50" w:rsidRPr="006D3942">
          <w:rPr>
            <w:b/>
          </w:rPr>
          <w:t>N</w:t>
        </w:r>
        <w:r w:rsidR="00051A50" w:rsidRPr="006D3942">
          <w:rPr>
            <w:b/>
            <w:vertAlign w:val="subscript"/>
          </w:rPr>
          <w:t>turns</w:t>
        </w:r>
        <w:proofErr w:type="spellEnd"/>
        <w:r w:rsidR="00051A50" w:rsidRPr="006D3942">
          <w:rPr>
            <w:b/>
          </w:rPr>
          <w:t>=</w:t>
        </w:r>
        <w:r w:rsidR="0039488A" w:rsidRPr="006D3942">
          <w:rPr>
            <w:b/>
          </w:rPr>
          <w:t>10</w:t>
        </w:r>
      </w:ins>
      <w:ins w:id="274" w:author="Sean Roberts" w:date="2017-01-12T11:13:00Z">
        <w:r w:rsidR="00836A74" w:rsidRPr="006D3942">
          <w:rPr>
            <w:b/>
          </w:rPr>
          <w:t>)</w:t>
        </w:r>
      </w:ins>
      <w:ins w:id="275" w:author="Sean Roberts" w:date="2017-01-12T13:24:00Z">
        <w:r w:rsidR="004150C7">
          <w:rPr>
            <w:b/>
          </w:rPr>
          <w:t>;</w:t>
        </w:r>
        <w:r w:rsidR="00051A50" w:rsidRPr="006D3942">
          <w:rPr>
            <w:b/>
          </w:rPr>
          <w:t xml:space="preserve"> and </w:t>
        </w:r>
      </w:ins>
      <w:ins w:id="276" w:author="Sean Roberts" w:date="2017-01-19T11:01:00Z">
        <w:r w:rsidR="004150C7">
          <w:rPr>
            <w:b/>
          </w:rPr>
          <w:t xml:space="preserve">(Right) </w:t>
        </w:r>
      </w:ins>
      <w:ins w:id="277" w:author="Sean Roberts" w:date="2017-01-12T13:24:00Z">
        <w:r w:rsidR="00051A50" w:rsidRPr="006D3942">
          <w:rPr>
            <w:b/>
          </w:rPr>
          <w:t>the distribution in real languages</w:t>
        </w:r>
      </w:ins>
      <w:ins w:id="278" w:author="Sean Roberts" w:date="2017-01-16T11:46:00Z">
        <w:r w:rsidR="003F3A44" w:rsidRPr="006D3942">
          <w:rPr>
            <w:b/>
          </w:rPr>
          <w:t xml:space="preserve"> (Dryer, 2013b)</w:t>
        </w:r>
      </w:ins>
      <w:r w:rsidRPr="006D3942">
        <w:rPr>
          <w:b/>
        </w:rPr>
        <w:t xml:space="preserve">. </w:t>
      </w:r>
    </w:p>
    <w:p w14:paraId="6EE5E7B0" w14:textId="77777777" w:rsidR="00706439" w:rsidRPr="006D3942" w:rsidRDefault="00706439" w:rsidP="006D3942">
      <w:pPr>
        <w:widowControl w:val="0"/>
        <w:autoSpaceDE w:val="0"/>
        <w:autoSpaceDN w:val="0"/>
        <w:adjustRightInd w:val="0"/>
        <w:spacing w:after="240" w:line="360" w:lineRule="auto"/>
        <w:jc w:val="both"/>
        <w:rPr>
          <w:b/>
        </w:rPr>
      </w:pPr>
    </w:p>
    <w:p w14:paraId="39F873B8" w14:textId="77777777" w:rsidR="0099683F" w:rsidRPr="006D3942" w:rsidRDefault="0099683F" w:rsidP="006D3942">
      <w:pPr>
        <w:spacing w:line="360" w:lineRule="auto"/>
        <w:rPr>
          <w:b/>
        </w:rPr>
      </w:pPr>
      <w:r w:rsidRPr="006D3942">
        <w:rPr>
          <w:b/>
        </w:rPr>
        <w:br w:type="page"/>
      </w:r>
    </w:p>
    <w:p w14:paraId="01EB201D" w14:textId="02F2DC42" w:rsidR="00286729" w:rsidRPr="006D3942" w:rsidRDefault="00286729" w:rsidP="006D3942">
      <w:pPr>
        <w:widowControl w:val="0"/>
        <w:autoSpaceDE w:val="0"/>
        <w:autoSpaceDN w:val="0"/>
        <w:adjustRightInd w:val="0"/>
        <w:spacing w:after="240" w:line="360" w:lineRule="auto"/>
        <w:jc w:val="both"/>
        <w:rPr>
          <w:b/>
        </w:rPr>
      </w:pPr>
      <w:r w:rsidRPr="006D3942">
        <w:rPr>
          <w:b/>
        </w:rPr>
        <w:lastRenderedPageBreak/>
        <w:t xml:space="preserve">5 Discussion </w:t>
      </w:r>
    </w:p>
    <w:p w14:paraId="343BAC16" w14:textId="0BDD156D" w:rsidR="00B32F91" w:rsidRPr="006D3942" w:rsidRDefault="00B32F91" w:rsidP="006D3942">
      <w:pPr>
        <w:widowControl w:val="0"/>
        <w:autoSpaceDE w:val="0"/>
        <w:autoSpaceDN w:val="0"/>
        <w:adjustRightInd w:val="0"/>
        <w:spacing w:after="240" w:line="360" w:lineRule="auto"/>
        <w:jc w:val="both"/>
      </w:pPr>
      <w:r w:rsidRPr="006D3942">
        <w:t xml:space="preserve">In this article, we </w:t>
      </w:r>
      <w:r w:rsidR="00404C72" w:rsidRPr="006D3942">
        <w:t xml:space="preserve">have </w:t>
      </w:r>
      <w:r w:rsidRPr="006D3942">
        <w:t>suggested that turn</w:t>
      </w:r>
      <w:r w:rsidR="00404C72" w:rsidRPr="006D3942">
        <w:t>-</w:t>
      </w:r>
      <w:r w:rsidRPr="006D3942">
        <w:t xml:space="preserve">taking in conversation imposes constraints on the </w:t>
      </w:r>
      <w:r w:rsidR="00404C72" w:rsidRPr="006D3942">
        <w:t>efficiency of different basic word orders in interactive language use</w:t>
      </w:r>
      <w:r w:rsidRPr="006D3942">
        <w:t>. Languages s</w:t>
      </w:r>
      <w:r w:rsidR="00E036C6" w:rsidRPr="006D3942">
        <w:t>hould adapt to these constraints</w:t>
      </w:r>
      <w:r w:rsidRPr="006D3942">
        <w:t xml:space="preserve">, and we should see evidence of this adaptation in the structures of the world’s languages. Support for this idea can be found by identifying a </w:t>
      </w:r>
      <w:r w:rsidR="00404C72" w:rsidRPr="006D3942">
        <w:t xml:space="preserve">set of </w:t>
      </w:r>
      <w:r w:rsidRPr="006D3942">
        <w:t>constraint</w:t>
      </w:r>
      <w:r w:rsidR="00404C72" w:rsidRPr="006D3942">
        <w:t>s</w:t>
      </w:r>
      <w:r w:rsidRPr="006D3942">
        <w:t xml:space="preserve"> that conversation imposes, generating a prediction about the distribution of linguistic structures that should emerge from these constraints, and then testing this prediction against real data. We </w:t>
      </w:r>
      <w:r w:rsidR="00404C72" w:rsidRPr="006D3942">
        <w:t xml:space="preserve">have </w:t>
      </w:r>
      <w:r w:rsidRPr="006D3942">
        <w:t>suggested that the need for rapid tur</w:t>
      </w:r>
      <w:r w:rsidR="00404C72" w:rsidRPr="006D3942">
        <w:t>n-</w:t>
      </w:r>
      <w:r w:rsidRPr="006D3942">
        <w:t xml:space="preserve">taking imposes a ‘crunch zone’ for online language processing around the ends of turns, and </w:t>
      </w:r>
      <w:proofErr w:type="spellStart"/>
      <w:r w:rsidRPr="006D3942">
        <w:t>hypothesised</w:t>
      </w:r>
      <w:proofErr w:type="spellEnd"/>
      <w:r w:rsidRPr="006D3942">
        <w:t xml:space="preserve"> that this might affect the optimal position of crucial elements in a clause. We presented an agent</w:t>
      </w:r>
      <w:r w:rsidR="00404C72" w:rsidRPr="006D3942">
        <w:t>-</w:t>
      </w:r>
      <w:r w:rsidRPr="006D3942">
        <w:t>based model to help generate predictions about how these constraints should affect the cultural evolution of language, then compared the results to real data. We found a reasonable qualitative</w:t>
      </w:r>
      <w:r w:rsidR="00404C72" w:rsidRPr="006D3942">
        <w:t xml:space="preserve"> and quantitative</w:t>
      </w:r>
      <w:r w:rsidRPr="006D3942">
        <w:t xml:space="preserve"> match between the output of the model and the distribution of basic word orders in the real world. </w:t>
      </w:r>
    </w:p>
    <w:p w14:paraId="6DA19831" w14:textId="716A679D" w:rsidR="002D38B3" w:rsidRPr="006D3942" w:rsidRDefault="00B32F91" w:rsidP="006D3942">
      <w:pPr>
        <w:widowControl w:val="0"/>
        <w:autoSpaceDE w:val="0"/>
        <w:autoSpaceDN w:val="0"/>
        <w:adjustRightInd w:val="0"/>
        <w:spacing w:after="240" w:line="360" w:lineRule="auto"/>
        <w:jc w:val="both"/>
        <w:rPr>
          <w:ins w:id="279" w:author="Sean Roberts" w:date="2017-01-11T14:08:00Z"/>
        </w:rPr>
      </w:pPr>
      <w:r w:rsidRPr="006D3942">
        <w:t>The model suggests that</w:t>
      </w:r>
      <w:del w:id="280" w:author="Sean Roberts" w:date="2017-01-11T15:08:00Z">
        <w:r w:rsidRPr="006D3942" w:rsidDel="006F5EAE">
          <w:delText xml:space="preserve"> speakers within a culture will </w:delText>
        </w:r>
        <w:r w:rsidR="00404C72" w:rsidRPr="006D3942" w:rsidDel="006F5EAE">
          <w:delText xml:space="preserve">tend to </w:delText>
        </w:r>
        <w:r w:rsidRPr="006D3942" w:rsidDel="006F5EAE">
          <w:delText>co-ordinate their grammatical structures</w:delText>
        </w:r>
        <w:r w:rsidR="0053604C" w:rsidRPr="006D3942" w:rsidDel="006F5EAE">
          <w:delText>, such that genuine free word-order is unlikely to survive in a conversational context</w:delText>
        </w:r>
        <w:r w:rsidRPr="006D3942" w:rsidDel="006F5EAE">
          <w:delText>, and that any of the basic orders can become the conventional way of communicating. However</w:delText>
        </w:r>
      </w:del>
      <w:r w:rsidRPr="006D3942">
        <w:t>, because the structure of a prior turn has knock-on effects for the production of the next turn, there is a bias for cultures to evolve towards pushing the verb further back in the turn. This leads to a distribution of basic word order which mirrors the distribution we see in the real world.</w:t>
      </w:r>
      <w:ins w:id="281" w:author="Sean Roberts" w:date="2017-01-11T15:08:00Z">
        <w:r w:rsidR="00C865CB" w:rsidRPr="006D3942">
          <w:t xml:space="preserve"> </w:t>
        </w:r>
      </w:ins>
    </w:p>
    <w:p w14:paraId="7045A0A2" w14:textId="25B28455" w:rsidR="00B32F91" w:rsidRPr="006D3942" w:rsidRDefault="002D38B3">
      <w:pPr>
        <w:widowControl w:val="0"/>
        <w:autoSpaceDE w:val="0"/>
        <w:autoSpaceDN w:val="0"/>
        <w:adjustRightInd w:val="0"/>
        <w:spacing w:before="240" w:after="240" w:line="360" w:lineRule="auto"/>
        <w:jc w:val="both"/>
        <w:rPr>
          <w:ins w:id="282" w:author="Sean Roberts" w:date="2017-01-11T15:25:00Z"/>
        </w:rPr>
        <w:pPrChange w:id="283" w:author="Sean Roberts" w:date="2017-01-11T14:15:00Z">
          <w:pPr>
            <w:widowControl w:val="0"/>
            <w:autoSpaceDE w:val="0"/>
            <w:autoSpaceDN w:val="0"/>
            <w:adjustRightInd w:val="0"/>
            <w:spacing w:after="240" w:line="480" w:lineRule="auto"/>
            <w:jc w:val="both"/>
          </w:pPr>
        </w:pPrChange>
      </w:pPr>
      <w:ins w:id="284" w:author="Sean Roberts" w:date="2017-01-11T14:09:00Z">
        <w:r w:rsidRPr="006D3942">
          <w:t xml:space="preserve">This result </w:t>
        </w:r>
      </w:ins>
      <w:ins w:id="285" w:author="Sean Roberts" w:date="2017-01-11T14:13:00Z">
        <w:r w:rsidRPr="006D3942">
          <w:t xml:space="preserve">essentially </w:t>
        </w:r>
      </w:ins>
      <w:ins w:id="286" w:author="Sean Roberts" w:date="2017-01-11T14:12:00Z">
        <w:r w:rsidRPr="006D3942">
          <w:t>derives from</w:t>
        </w:r>
      </w:ins>
      <w:ins w:id="287" w:author="Sean Roberts" w:date="2017-01-11T14:09:00Z">
        <w:r w:rsidRPr="006D3942">
          <w:t xml:space="preserve"> the </w:t>
        </w:r>
      </w:ins>
      <w:ins w:id="288" w:author="Sean Roberts" w:date="2017-01-19T10:35:00Z">
        <w:r w:rsidR="0062618C">
          <w:t xml:space="preserve">fact that the </w:t>
        </w:r>
      </w:ins>
      <w:ins w:id="289" w:author="Sean Roberts" w:date="2017-01-11T14:09:00Z">
        <w:r w:rsidRPr="006D3942">
          <w:t>model</w:t>
        </w:r>
      </w:ins>
      <w:ins w:id="290" w:author="Sean Roberts" w:date="2017-01-19T10:35:00Z">
        <w:r w:rsidR="0062618C">
          <w:t xml:space="preserve"> tends to</w:t>
        </w:r>
      </w:ins>
      <w:ins w:id="291" w:author="Sean Roberts" w:date="2017-01-11T14:09:00Z">
        <w:r w:rsidRPr="006D3942">
          <w:t xml:space="preserve"> </w:t>
        </w:r>
        <w:proofErr w:type="spellStart"/>
        <w:r w:rsidRPr="006D3942">
          <w:t>favour</w:t>
        </w:r>
        <w:proofErr w:type="spellEnd"/>
        <w:r w:rsidRPr="006D3942">
          <w:t xml:space="preserve"> SOV</w:t>
        </w:r>
      </w:ins>
      <w:ins w:id="292" w:author="Sean Roberts" w:date="2017-01-11T14:10:00Z">
        <w:r w:rsidRPr="006D3942">
          <w:t xml:space="preserve"> word order.  Indeed, i</w:t>
        </w:r>
      </w:ins>
      <w:ins w:id="293" w:author="Sean Roberts" w:date="2017-01-11T14:08:00Z">
        <w:r w:rsidRPr="006D3942">
          <w:t xml:space="preserve">t would be possible to generate similar results to the current ones with a simpler model.  </w:t>
        </w:r>
      </w:ins>
      <w:ins w:id="294" w:author="Sean Roberts" w:date="2017-01-11T14:09:00Z">
        <w:r w:rsidRPr="006D3942">
          <w:t>For example, a Markov chain with a bias towards SOV</w:t>
        </w:r>
      </w:ins>
      <w:ins w:id="295" w:author="Sean Roberts" w:date="2017-01-11T14:11:00Z">
        <w:r w:rsidRPr="006D3942">
          <w:t>, without any of the details about turn taking</w:t>
        </w:r>
      </w:ins>
      <w:ins w:id="296" w:author="Sean Roberts" w:date="2017-01-11T14:09:00Z">
        <w:r w:rsidRPr="006D3942">
          <w:t>.</w:t>
        </w:r>
      </w:ins>
      <w:ins w:id="297" w:author="Sean Roberts" w:date="2017-01-11T14:10:00Z">
        <w:r w:rsidRPr="006D3942">
          <w:t xml:space="preserve">  However, this would </w:t>
        </w:r>
      </w:ins>
      <w:ins w:id="298" w:author="Sean Roberts" w:date="2017-01-11T14:11:00Z">
        <w:r w:rsidRPr="006D3942">
          <w:t xml:space="preserve">be a phenomenological </w:t>
        </w:r>
      </w:ins>
      <w:del w:id="299" w:author="Sean Roberts" w:date="2017-01-11T14:10:00Z">
        <w:r w:rsidR="00B32F91" w:rsidRPr="006D3942" w:rsidDel="002D38B3">
          <w:delText xml:space="preserve"> </w:delText>
        </w:r>
      </w:del>
      <w:ins w:id="300" w:author="Sean Roberts" w:date="2017-01-11T14:11:00Z">
        <w:r w:rsidRPr="006D3942">
          <w:t>model</w:t>
        </w:r>
      </w:ins>
      <w:ins w:id="301" w:author="Sean Roberts" w:date="2017-01-11T14:13:00Z">
        <w:r w:rsidRPr="006D3942">
          <w:t xml:space="preserve"> </w:t>
        </w:r>
      </w:ins>
      <w:ins w:id="302" w:author="Sean Roberts" w:date="2017-01-19T10:36:00Z">
        <w:r w:rsidR="0062618C">
          <w:t xml:space="preserve">fitting exercise </w:t>
        </w:r>
      </w:ins>
      <w:ins w:id="303" w:author="Sean Roberts" w:date="2017-01-11T14:13:00Z">
        <w:r w:rsidRPr="006D3942">
          <w:t>which captures the target distribution without specifying the underlying mechanism.  In this paper, we are interested in articulating a possible mechanism and investigating whether it does in fact lead to the right kind of prediction</w:t>
        </w:r>
      </w:ins>
      <w:ins w:id="304" w:author="Sean Roberts" w:date="2017-01-11T14:11:00Z">
        <w:r w:rsidRPr="006D3942">
          <w:t>.</w:t>
        </w:r>
      </w:ins>
      <w:ins w:id="305" w:author="Sean Roberts" w:date="2017-01-11T14:12:00Z">
        <w:r w:rsidRPr="006D3942">
          <w:t xml:space="preserve">  In our case, assumptions about what constrains responding turns lead to a</w:t>
        </w:r>
      </w:ins>
      <w:ins w:id="306" w:author="Sean Roberts" w:date="2017-01-11T14:14:00Z">
        <w:r w:rsidRPr="006D3942">
          <w:t xml:space="preserve">n emergent </w:t>
        </w:r>
      </w:ins>
      <w:ins w:id="307" w:author="Sean Roberts" w:date="2017-01-11T14:12:00Z">
        <w:r w:rsidRPr="006D3942">
          <w:t xml:space="preserve">bias towards SOV.  </w:t>
        </w:r>
      </w:ins>
      <w:ins w:id="308" w:author="Sean Roberts" w:date="2017-01-11T14:14:00Z">
        <w:r w:rsidRPr="006D3942">
          <w:t xml:space="preserve">As a consequence, </w:t>
        </w:r>
      </w:ins>
      <w:ins w:id="309" w:author="Sean Roberts" w:date="2017-01-11T14:15:00Z">
        <w:r w:rsidRPr="006D3942">
          <w:t>w</w:t>
        </w:r>
      </w:ins>
      <w:ins w:id="310" w:author="Sean Roberts" w:date="2017-01-11T14:12:00Z">
        <w:r w:rsidRPr="006D3942">
          <w:t>hen the number of turns in a conversation</w:t>
        </w:r>
      </w:ins>
      <w:ins w:id="311" w:author="Sean Roberts" w:date="2017-01-11T14:15:00Z">
        <w:r w:rsidRPr="006D3942">
          <w:t xml:space="preserve"> (</w:t>
        </w:r>
        <w:proofErr w:type="spellStart"/>
        <w:r w:rsidRPr="006D3942">
          <w:t>N</w:t>
        </w:r>
        <w:r w:rsidRPr="006D3942">
          <w:rPr>
            <w:vertAlign w:val="subscript"/>
            <w:rPrChange w:id="312" w:author="Sean Roberts" w:date="2017-01-11T14:15:00Z">
              <w:rPr>
                <w:rFonts w:ascii="Times" w:hAnsi="Times" w:cs="Times"/>
              </w:rPr>
            </w:rPrChange>
          </w:rPr>
          <w:t>turns</w:t>
        </w:r>
        <w:proofErr w:type="spellEnd"/>
        <w:r w:rsidRPr="006D3942">
          <w:t>)</w:t>
        </w:r>
      </w:ins>
      <w:ins w:id="313" w:author="Sean Roberts" w:date="2017-01-11T14:12:00Z">
        <w:r w:rsidRPr="006D3942">
          <w:t xml:space="preserve"> is low so that there are few responding turns, the proportion of populations with dominant SOV order is reduced, and in the extreme case populations are equally likely to converge on any word order (column 1 of Figure 6), which shows that the model is not biased towards SOV, except when the constraints of turn taking are applied.</w:t>
        </w:r>
      </w:ins>
    </w:p>
    <w:p w14:paraId="390F0D11" w14:textId="37216B38" w:rsidR="004A5899" w:rsidRPr="006D3942" w:rsidRDefault="004A5899">
      <w:pPr>
        <w:widowControl w:val="0"/>
        <w:autoSpaceDE w:val="0"/>
        <w:autoSpaceDN w:val="0"/>
        <w:adjustRightInd w:val="0"/>
        <w:spacing w:before="240" w:after="240" w:line="360" w:lineRule="auto"/>
        <w:jc w:val="both"/>
        <w:rPr>
          <w:ins w:id="314" w:author="Sean Roberts" w:date="2016-10-24T11:20:00Z"/>
        </w:rPr>
        <w:pPrChange w:id="315" w:author="Sean Roberts" w:date="2017-01-11T14:15:00Z">
          <w:pPr>
            <w:widowControl w:val="0"/>
            <w:autoSpaceDE w:val="0"/>
            <w:autoSpaceDN w:val="0"/>
            <w:adjustRightInd w:val="0"/>
            <w:spacing w:after="240" w:line="480" w:lineRule="auto"/>
            <w:jc w:val="both"/>
          </w:pPr>
        </w:pPrChange>
      </w:pPr>
      <w:ins w:id="316" w:author="Sean Roberts" w:date="2017-01-11T15:25:00Z">
        <w:r w:rsidRPr="006D3942">
          <w:lastRenderedPageBreak/>
          <w:t xml:space="preserve">Given this approach, the model makes two interesting predictions that other theories which do not take into account the need for rapid reactions between turns would find hard to explain.  First, the convex relationship between distance between verbs in two adjacent turns and the ease of production.  This could be empirically tested using </w:t>
        </w:r>
        <w:proofErr w:type="gramStart"/>
        <w:r w:rsidRPr="006D3942">
          <w:t xml:space="preserve">an </w:t>
        </w:r>
      </w:ins>
      <w:ins w:id="317" w:author="Sean Roberts" w:date="2017-01-13T12:01:00Z">
        <w:r w:rsidR="00D9353B" w:rsidRPr="006D3942">
          <w:t>a</w:t>
        </w:r>
        <w:proofErr w:type="gramEnd"/>
        <w:r w:rsidR="00D9353B" w:rsidRPr="006D3942">
          <w:t xml:space="preserve"> range of new experimental techniques </w:t>
        </w:r>
      </w:ins>
      <w:ins w:id="318" w:author="Sean Roberts" w:date="2017-01-11T15:25:00Z">
        <w:r w:rsidRPr="006D3942">
          <w:t>(</w:t>
        </w:r>
      </w:ins>
      <w:ins w:id="319" w:author="Sean Roberts" w:date="2017-01-13T12:01:00Z">
        <w:r w:rsidR="00D9353B" w:rsidRPr="006D3942">
          <w:t xml:space="preserve">see </w:t>
        </w:r>
      </w:ins>
      <w:ins w:id="320" w:author="Sean Roberts" w:date="2017-01-11T15:26:00Z">
        <w:r w:rsidR="002E024D" w:rsidRPr="006D3942">
          <w:t xml:space="preserve">De </w:t>
        </w:r>
        <w:proofErr w:type="spellStart"/>
        <w:r w:rsidR="002E024D" w:rsidRPr="006D3942">
          <w:t>Ruiter</w:t>
        </w:r>
        <w:proofErr w:type="spellEnd"/>
        <w:r w:rsidR="002E024D" w:rsidRPr="006D3942">
          <w:t xml:space="preserve">, </w:t>
        </w:r>
        <w:proofErr w:type="spellStart"/>
        <w:r w:rsidR="002E024D" w:rsidRPr="006D3942">
          <w:t>Mitterer</w:t>
        </w:r>
        <w:proofErr w:type="spellEnd"/>
        <w:r w:rsidR="002E024D" w:rsidRPr="006D3942">
          <w:t xml:space="preserve"> &amp; Enfield, 2006; </w:t>
        </w:r>
      </w:ins>
      <w:proofErr w:type="spellStart"/>
      <w:ins w:id="321" w:author="Sean Roberts" w:date="2017-01-13T12:01:00Z">
        <w:r w:rsidR="00D9353B" w:rsidRPr="006D3942">
          <w:rPr>
            <w:rFonts w:eastAsia="Times New Roman"/>
          </w:rPr>
          <w:t>Bögels</w:t>
        </w:r>
        <w:proofErr w:type="spellEnd"/>
        <w:r w:rsidR="00D9353B" w:rsidRPr="006D3942">
          <w:rPr>
            <w:rFonts w:eastAsia="Times New Roman"/>
          </w:rPr>
          <w:t xml:space="preserve">, &amp; Levinson, 2016). </w:t>
        </w:r>
      </w:ins>
      <w:ins w:id="322" w:author="Sean Roberts" w:date="2017-01-11T15:25:00Z">
        <w:r w:rsidRPr="006D3942">
          <w:t>Secondly, the presence of sentence particles at the ends of utterances.  These do not aid prediction (since they come last) and take effort to produce, but do give some advantage to turn taking.</w:t>
        </w:r>
      </w:ins>
    </w:p>
    <w:p w14:paraId="0D2E218D" w14:textId="7782D768" w:rsidR="003A2830" w:rsidRPr="006D3942" w:rsidRDefault="003A2830" w:rsidP="006D3942">
      <w:pPr>
        <w:widowControl w:val="0"/>
        <w:autoSpaceDE w:val="0"/>
        <w:autoSpaceDN w:val="0"/>
        <w:adjustRightInd w:val="0"/>
        <w:spacing w:after="240" w:line="360" w:lineRule="auto"/>
        <w:jc w:val="both"/>
        <w:rPr>
          <w:ins w:id="323" w:author="Sean Roberts" w:date="2016-10-24T11:20:00Z"/>
          <w:b/>
          <w:rPrChange w:id="324" w:author="Sean Roberts" w:date="2016-10-24T11:20:00Z">
            <w:rPr>
              <w:ins w:id="325" w:author="Sean Roberts" w:date="2016-10-24T11:20:00Z"/>
              <w:rFonts w:ascii="Times" w:hAnsi="Times" w:cs="Times"/>
            </w:rPr>
          </w:rPrChange>
        </w:rPr>
      </w:pPr>
      <w:ins w:id="326" w:author="Sean Roberts" w:date="2016-10-24T11:20:00Z">
        <w:r w:rsidRPr="006D3942">
          <w:rPr>
            <w:b/>
            <w:rPrChange w:id="327" w:author="Sean Roberts" w:date="2016-10-24T11:20:00Z">
              <w:rPr>
                <w:rFonts w:ascii="Times" w:hAnsi="Times" w:cs="Times"/>
              </w:rPr>
            </w:rPrChange>
          </w:rPr>
          <w:t>5.1 Relationship with other theories</w:t>
        </w:r>
      </w:ins>
      <w:ins w:id="328" w:author="Sean Roberts" w:date="2017-01-11T13:52:00Z">
        <w:r w:rsidR="00071499" w:rsidRPr="006D3942">
          <w:rPr>
            <w:b/>
          </w:rPr>
          <w:t xml:space="preserve"> and future work</w:t>
        </w:r>
      </w:ins>
    </w:p>
    <w:p w14:paraId="4C7CB66A" w14:textId="59322EEA" w:rsidR="000D0949" w:rsidRPr="006D3942" w:rsidRDefault="003A2830" w:rsidP="006D3942">
      <w:pPr>
        <w:widowControl w:val="0"/>
        <w:autoSpaceDE w:val="0"/>
        <w:autoSpaceDN w:val="0"/>
        <w:adjustRightInd w:val="0"/>
        <w:spacing w:after="240" w:line="360" w:lineRule="auto"/>
        <w:jc w:val="both"/>
        <w:rPr>
          <w:ins w:id="329" w:author="Sean Roberts" w:date="2016-10-24T11:38:00Z"/>
        </w:rPr>
      </w:pPr>
      <w:ins w:id="330" w:author="Sean Roberts" w:date="2016-10-24T11:20:00Z">
        <w:r w:rsidRPr="006D3942">
          <w:t xml:space="preserve">The </w:t>
        </w:r>
        <w:r w:rsidR="00EC5A51" w:rsidRPr="006D3942">
          <w:t xml:space="preserve">distribution of basic word orders is one of the most </w:t>
        </w:r>
        <w:proofErr w:type="spellStart"/>
        <w:r w:rsidR="00EC5A51" w:rsidRPr="006D3942">
          <w:t>scrutinised</w:t>
        </w:r>
        <w:proofErr w:type="spellEnd"/>
        <w:r w:rsidR="00EC5A51" w:rsidRPr="006D3942">
          <w:t xml:space="preserve"> phenomena in typology</w:t>
        </w:r>
      </w:ins>
      <w:ins w:id="331" w:author="Sean Roberts" w:date="2016-10-24T11:21:00Z">
        <w:r w:rsidR="00EC5A51" w:rsidRPr="006D3942">
          <w:t>, and th</w:t>
        </w:r>
      </w:ins>
      <w:ins w:id="332" w:author="Sean Roberts" w:date="2016-10-24T11:23:00Z">
        <w:r w:rsidR="00EC5A51" w:rsidRPr="006D3942">
          <w:t>is first attempt at linking typology</w:t>
        </w:r>
      </w:ins>
      <w:ins w:id="333" w:author="Sean Roberts" w:date="2016-10-25T16:55:00Z">
        <w:r w:rsidR="00D02EC5" w:rsidRPr="006D3942">
          <w:t>, processing</w:t>
        </w:r>
      </w:ins>
      <w:ins w:id="334" w:author="Sean Roberts" w:date="2016-10-24T11:23:00Z">
        <w:r w:rsidR="00EC5A51" w:rsidRPr="006D3942">
          <w:t xml:space="preserve"> and turn taking </w:t>
        </w:r>
      </w:ins>
      <w:ins w:id="335" w:author="Sean Roberts" w:date="2016-10-24T11:21:00Z">
        <w:r w:rsidR="00EC5A51" w:rsidRPr="006D3942">
          <w:t xml:space="preserve">does not aim to supplant any of the other theories.  Indeed, </w:t>
        </w:r>
      </w:ins>
      <w:ins w:id="336" w:author="Sean Roberts" w:date="2016-10-24T11:22:00Z">
        <w:r w:rsidR="00EC5A51" w:rsidRPr="006D3942">
          <w:t>a pressure from turn taking does not exclude pressures from other domains</w:t>
        </w:r>
      </w:ins>
      <w:ins w:id="337" w:author="Sean Roberts" w:date="2016-10-24T11:24:00Z">
        <w:r w:rsidR="00EC5A51" w:rsidRPr="006D3942">
          <w:t>, but here we consider how they might interact</w:t>
        </w:r>
      </w:ins>
      <w:ins w:id="338" w:author="Sean Roberts" w:date="2016-10-24T11:22:00Z">
        <w:r w:rsidR="00EC5A51" w:rsidRPr="006D3942">
          <w:t xml:space="preserve">.  </w:t>
        </w:r>
      </w:ins>
    </w:p>
    <w:p w14:paraId="5395A7F4" w14:textId="1967E0BE" w:rsidR="000D0949" w:rsidRPr="006D3942" w:rsidRDefault="00CB3050" w:rsidP="006D3942">
      <w:pPr>
        <w:widowControl w:val="0"/>
        <w:autoSpaceDE w:val="0"/>
        <w:autoSpaceDN w:val="0"/>
        <w:adjustRightInd w:val="0"/>
        <w:spacing w:after="240" w:line="360" w:lineRule="auto"/>
        <w:jc w:val="both"/>
        <w:rPr>
          <w:ins w:id="339" w:author="Sean Roberts" w:date="2017-01-17T11:52:00Z"/>
        </w:rPr>
      </w:pPr>
      <w:ins w:id="340" w:author="Sean Roberts" w:date="2016-10-24T11:49:00Z">
        <w:r w:rsidRPr="006D3942">
          <w:t xml:space="preserve">One domain that clearly has an impact on the </w:t>
        </w:r>
        <w:proofErr w:type="spellStart"/>
        <w:r w:rsidRPr="006D3942">
          <w:t>explanandum</w:t>
        </w:r>
      </w:ins>
      <w:proofErr w:type="spellEnd"/>
      <w:ins w:id="341" w:author="Sean Roberts" w:date="2016-10-24T11:50:00Z">
        <w:r w:rsidRPr="006D3942">
          <w:t xml:space="preserve"> is historical change.</w:t>
        </w:r>
      </w:ins>
      <w:ins w:id="342" w:author="Sean Roberts" w:date="2016-10-24T11:49:00Z">
        <w:r w:rsidRPr="006D3942">
          <w:t xml:space="preserve"> </w:t>
        </w:r>
      </w:ins>
      <w:ins w:id="343" w:author="Sean Roberts" w:date="2016-10-24T11:50:00Z">
        <w:r w:rsidRPr="006D3942">
          <w:t xml:space="preserve"> </w:t>
        </w:r>
      </w:ins>
      <w:ins w:id="344" w:author="Sean Roberts" w:date="2016-10-24T11:40:00Z">
        <w:r w:rsidR="000D0949" w:rsidRPr="006D3942">
          <w:t xml:space="preserve">Gell-Mann and </w:t>
        </w:r>
        <w:proofErr w:type="spellStart"/>
        <w:r w:rsidR="000D0949" w:rsidRPr="006D3942">
          <w:t>Ruhlen</w:t>
        </w:r>
        <w:proofErr w:type="spellEnd"/>
        <w:r w:rsidR="000D0949" w:rsidRPr="006D3942">
          <w:t xml:space="preserve"> (2011) review historical changes to </w:t>
        </w:r>
      </w:ins>
      <w:ins w:id="345" w:author="Sean Roberts" w:date="2016-10-24T11:51:00Z">
        <w:r w:rsidRPr="006D3942">
          <w:t xml:space="preserve">basic </w:t>
        </w:r>
      </w:ins>
      <w:ins w:id="346" w:author="Sean Roberts" w:date="2016-10-24T11:40:00Z">
        <w:r w:rsidR="000D0949" w:rsidRPr="006D3942">
          <w:t>word order</w:t>
        </w:r>
      </w:ins>
      <w:ins w:id="347" w:author="Sean Roberts" w:date="2016-10-24T11:51:00Z">
        <w:r w:rsidRPr="006D3942">
          <w:t xml:space="preserve">, largely caused by </w:t>
        </w:r>
        <w:proofErr w:type="spellStart"/>
        <w:r w:rsidRPr="006D3942">
          <w:t>grammaticalisation</w:t>
        </w:r>
        <w:proofErr w:type="spellEnd"/>
        <w:r w:rsidRPr="006D3942">
          <w:t xml:space="preserve"> and dependencies with other aspects of grammar,</w:t>
        </w:r>
      </w:ins>
      <w:ins w:id="348" w:author="Sean Roberts" w:date="2016-10-24T11:40:00Z">
        <w:r w:rsidR="000D0949" w:rsidRPr="006D3942">
          <w:t xml:space="preserve"> and estimate transitions between </w:t>
        </w:r>
      </w:ins>
      <w:ins w:id="349" w:author="Sean Roberts" w:date="2016-10-24T11:51:00Z">
        <w:r w:rsidRPr="006D3942">
          <w:t>orders</w:t>
        </w:r>
      </w:ins>
      <w:ins w:id="350" w:author="Sean Roberts" w:date="2016-10-24T11:40:00Z">
        <w:r w:rsidR="000D0949" w:rsidRPr="006D3942">
          <w:t>. They find that word order tends to change from SOV to SVO to VSO, and suggest that languages began as SOV.</w:t>
        </w:r>
      </w:ins>
      <w:ins w:id="351" w:author="Sean Roberts" w:date="2016-10-24T11:42:00Z">
        <w:r w:rsidR="000D0949" w:rsidRPr="006D3942">
          <w:t xml:space="preserve">  </w:t>
        </w:r>
      </w:ins>
      <w:ins w:id="352" w:author="Sean Roberts" w:date="2016-10-24T11:43:00Z">
        <w:r w:rsidR="000D0949" w:rsidRPr="006D3942">
          <w:t>In opposition to this, communities in</w:t>
        </w:r>
      </w:ins>
      <w:ins w:id="353" w:author="Sean Roberts" w:date="2016-10-24T11:42:00Z">
        <w:r w:rsidR="000D0949" w:rsidRPr="006D3942">
          <w:t xml:space="preserve"> our model tend to gravitate </w:t>
        </w:r>
      </w:ins>
      <w:ins w:id="354" w:author="Sean Roberts" w:date="2016-10-24T11:43:00Z">
        <w:r w:rsidR="000D0949" w:rsidRPr="006D3942">
          <w:rPr>
            <w:i/>
          </w:rPr>
          <w:t>towards</w:t>
        </w:r>
        <w:r w:rsidR="000D0949" w:rsidRPr="006D3942">
          <w:t xml:space="preserve"> SOV</w:t>
        </w:r>
      </w:ins>
      <w:ins w:id="355" w:author="Sean Roberts" w:date="2016-10-24T11:47:00Z">
        <w:r w:rsidRPr="006D3942">
          <w:t xml:space="preserve"> (see also the SI)</w:t>
        </w:r>
      </w:ins>
      <w:ins w:id="356" w:author="Sean Roberts" w:date="2016-10-24T11:43:00Z">
        <w:r w:rsidR="000D0949" w:rsidRPr="006D3942">
          <w:t xml:space="preserve">.  </w:t>
        </w:r>
      </w:ins>
      <w:ins w:id="357" w:author="Sean Roberts" w:date="2016-10-24T11:47:00Z">
        <w:r w:rsidRPr="006D3942">
          <w:t xml:space="preserve">Gell-Mann and </w:t>
        </w:r>
        <w:proofErr w:type="spellStart"/>
        <w:r w:rsidRPr="006D3942">
          <w:t>Ruhlen</w:t>
        </w:r>
        <w:proofErr w:type="spellEnd"/>
        <w:r w:rsidRPr="006D3942">
          <w:t xml:space="preserve"> also suggest that word order distributions have not reached a stable equilibrium, while in our study we assume that </w:t>
        </w:r>
      </w:ins>
      <w:ins w:id="358" w:author="Sean Roberts" w:date="2016-10-24T11:48:00Z">
        <w:r w:rsidRPr="006D3942">
          <w:t xml:space="preserve">the target distribution is stable.  </w:t>
        </w:r>
      </w:ins>
      <w:ins w:id="359" w:author="Sean Roberts" w:date="2016-10-24T11:52:00Z">
        <w:r w:rsidRPr="006D3942">
          <w:t>Perhaps it is better to see our</w:t>
        </w:r>
      </w:ins>
      <w:ins w:id="360" w:author="Sean Roberts" w:date="2016-10-24T11:48:00Z">
        <w:r w:rsidRPr="006D3942">
          <w:t xml:space="preserve"> model </w:t>
        </w:r>
      </w:ins>
      <w:ins w:id="361" w:author="Sean Roberts" w:date="2016-10-24T11:53:00Z">
        <w:r w:rsidRPr="006D3942">
          <w:t>as a model of</w:t>
        </w:r>
      </w:ins>
      <w:ins w:id="362" w:author="Sean Roberts" w:date="2016-10-24T11:48:00Z">
        <w:r w:rsidRPr="006D3942">
          <w:t xml:space="preserve"> transition </w:t>
        </w:r>
      </w:ins>
      <w:ins w:id="363" w:author="Sean Roberts" w:date="2016-10-24T11:49:00Z">
        <w:r w:rsidRPr="006D3942">
          <w:t>to initial consensus</w:t>
        </w:r>
      </w:ins>
      <w:ins w:id="364" w:author="Sean Roberts" w:date="2016-10-24T11:48:00Z">
        <w:r w:rsidRPr="006D3942">
          <w:t xml:space="preserve"> within a </w:t>
        </w:r>
      </w:ins>
      <w:ins w:id="365" w:author="Sean Roberts" w:date="2016-10-24T11:49:00Z">
        <w:r w:rsidRPr="006D3942">
          <w:t>population, rather than historical change between established types.</w:t>
        </w:r>
      </w:ins>
      <w:ins w:id="366" w:author="Sean Roberts" w:date="2016-10-24T11:52:00Z">
        <w:r w:rsidRPr="006D3942">
          <w:t xml:space="preserve">  </w:t>
        </w:r>
      </w:ins>
      <w:ins w:id="367" w:author="Sean Roberts" w:date="2016-10-24T11:53:00Z">
        <w:r w:rsidRPr="006D3942">
          <w:t>However, w</w:t>
        </w:r>
      </w:ins>
      <w:ins w:id="368" w:author="Sean Roberts" w:date="2016-10-24T11:52:00Z">
        <w:r w:rsidRPr="006D3942">
          <w:t>e find tha</w:t>
        </w:r>
      </w:ins>
      <w:ins w:id="369" w:author="Sean Roberts" w:date="2016-10-24T11:53:00Z">
        <w:r w:rsidRPr="006D3942">
          <w:t>t</w:t>
        </w:r>
      </w:ins>
      <w:ins w:id="370" w:author="Sean Roberts" w:date="2016-10-24T11:52:00Z">
        <w:r w:rsidRPr="006D3942">
          <w:t xml:space="preserve">, when no pressures from turn taking apply, the only way to recover the </w:t>
        </w:r>
      </w:ins>
      <w:ins w:id="371" w:author="Sean Roberts" w:date="2016-10-24T11:53:00Z">
        <w:r w:rsidRPr="006D3942">
          <w:t xml:space="preserve">target distribution is to assume that populations begin with a dominant SOV order.  </w:t>
        </w:r>
      </w:ins>
      <w:ins w:id="372" w:author="Sean Roberts" w:date="2016-10-24T11:54:00Z">
        <w:r w:rsidR="00063170" w:rsidRPr="006D3942">
          <w:t xml:space="preserve">When pressures from turn taking do apply, the </w:t>
        </w:r>
      </w:ins>
      <w:ins w:id="373" w:author="Sean Roberts" w:date="2016-10-24T11:55:00Z">
        <w:r w:rsidR="00063170" w:rsidRPr="006D3942">
          <w:t>target distribution is achieved from a more diverse range of initial conditions (see SI)</w:t>
        </w:r>
      </w:ins>
      <w:ins w:id="374" w:author="Sean Roberts" w:date="2016-10-24T11:56:00Z">
        <w:r w:rsidR="00063170" w:rsidRPr="006D3942">
          <w:t xml:space="preserve">.  In this </w:t>
        </w:r>
      </w:ins>
      <w:ins w:id="375" w:author="Sean Roberts" w:date="2016-10-24T11:57:00Z">
        <w:r w:rsidR="00063170" w:rsidRPr="006D3942">
          <w:t>sense</w:t>
        </w:r>
      </w:ins>
      <w:ins w:id="376" w:author="Sean Roberts" w:date="2016-10-24T11:56:00Z">
        <w:r w:rsidR="00063170" w:rsidRPr="006D3942">
          <w:t xml:space="preserve">, our hypothesis is more agnostic to the initial conditions of word order, which might fit better with findings that the </w:t>
        </w:r>
      </w:ins>
      <w:ins w:id="377" w:author="Sean Roberts" w:date="2016-10-24T11:59:00Z">
        <w:r w:rsidR="00063170" w:rsidRPr="006D3942">
          <w:t>evolutionary trajectory</w:t>
        </w:r>
      </w:ins>
      <w:ins w:id="378" w:author="Sean Roberts" w:date="2016-10-24T11:56:00Z">
        <w:r w:rsidR="00063170" w:rsidRPr="006D3942">
          <w:t xml:space="preserve"> of word order </w:t>
        </w:r>
      </w:ins>
      <w:ins w:id="379" w:author="Sean Roberts" w:date="2016-10-24T11:59:00Z">
        <w:r w:rsidR="00063170" w:rsidRPr="006D3942">
          <w:t>can be different in different language families (Dunn et al., 2011)</w:t>
        </w:r>
      </w:ins>
      <w:ins w:id="380" w:author="Sean Roberts" w:date="2016-10-24T11:57:00Z">
        <w:r w:rsidR="00063170" w:rsidRPr="006D3942">
          <w:t>.</w:t>
        </w:r>
      </w:ins>
    </w:p>
    <w:p w14:paraId="7FF3758D" w14:textId="458268E3" w:rsidR="00AD7411" w:rsidRPr="006D3942" w:rsidRDefault="00AD7411" w:rsidP="006D3942">
      <w:pPr>
        <w:widowControl w:val="0"/>
        <w:autoSpaceDE w:val="0"/>
        <w:autoSpaceDN w:val="0"/>
        <w:adjustRightInd w:val="0"/>
        <w:spacing w:after="240" w:line="360" w:lineRule="auto"/>
        <w:jc w:val="both"/>
        <w:rPr>
          <w:ins w:id="381" w:author="Sean Roberts" w:date="2016-10-25T16:57:00Z"/>
        </w:rPr>
      </w:pPr>
      <w:ins w:id="382" w:author="Sean Roberts" w:date="2017-01-11T14:02:00Z">
        <w:r w:rsidRPr="006D3942">
          <w:lastRenderedPageBreak/>
          <w:t xml:space="preserve">Another issue is the model’s predictions about freedom of word order.  </w:t>
        </w:r>
      </w:ins>
      <w:ins w:id="383" w:author="Sean Roberts" w:date="2017-01-13T11:30:00Z">
        <w:r w:rsidR="003C3AF6" w:rsidRPr="006D3942">
          <w:t xml:space="preserve">Populations in the model effectively start as free word order, but then </w:t>
        </w:r>
      </w:ins>
      <w:ins w:id="384" w:author="Sean Roberts" w:date="2017-01-11T14:02:00Z">
        <w:r w:rsidRPr="006D3942">
          <w:t>conv</w:t>
        </w:r>
        <w:r w:rsidR="003C3AF6" w:rsidRPr="006D3942">
          <w:t xml:space="preserve">erge on a single dominant order.  </w:t>
        </w:r>
      </w:ins>
      <w:ins w:id="385" w:author="Sean Roberts" w:date="2017-01-13T11:31:00Z">
        <w:r w:rsidR="003C3AF6" w:rsidRPr="006D3942">
          <w:t xml:space="preserve">In reality, </w:t>
        </w:r>
      </w:ins>
      <w:ins w:id="386" w:author="Sean Roberts" w:date="2017-01-11T14:02:00Z">
        <w:r w:rsidRPr="006D3942">
          <w:t xml:space="preserve">many languages have </w:t>
        </w:r>
      </w:ins>
      <w:ins w:id="387" w:author="Sean Roberts" w:date="2017-01-19T10:37:00Z">
        <w:r w:rsidR="0062618C">
          <w:t xml:space="preserve">reported </w:t>
        </w:r>
      </w:ins>
      <w:ins w:id="388" w:author="Sean Roberts" w:date="2017-01-11T14:02:00Z">
        <w:r w:rsidRPr="006D3942">
          <w:t>flexible word order</w:t>
        </w:r>
      </w:ins>
      <w:ins w:id="389" w:author="Sean Roberts" w:date="2017-01-19T10:37:00Z">
        <w:r w:rsidR="0062618C">
          <w:t xml:space="preserve"> (although one should note that few reported word orders are based on conversational data)</w:t>
        </w:r>
      </w:ins>
      <w:ins w:id="390" w:author="Sean Roberts" w:date="2017-01-11T14:02:00Z">
        <w:r w:rsidRPr="006D3942">
          <w:t xml:space="preserve">.  </w:t>
        </w:r>
      </w:ins>
      <w:ins w:id="391" w:author="Sean Roberts" w:date="2017-01-13T11:31:00Z">
        <w:r w:rsidR="003C3AF6" w:rsidRPr="006D3942">
          <w:t>However, even these</w:t>
        </w:r>
      </w:ins>
      <w:ins w:id="392" w:author="Sean Roberts" w:date="2017-01-13T11:29:00Z">
        <w:r w:rsidR="00EA4A12" w:rsidRPr="006D3942">
          <w:t xml:space="preserve"> languages </w:t>
        </w:r>
      </w:ins>
      <w:ins w:id="393" w:author="Sean Roberts" w:date="2017-01-13T11:31:00Z">
        <w:r w:rsidR="003C3AF6" w:rsidRPr="006D3942">
          <w:t xml:space="preserve">usually </w:t>
        </w:r>
      </w:ins>
      <w:ins w:id="394" w:author="Sean Roberts" w:date="2017-01-13T11:29:00Z">
        <w:r w:rsidR="00EA4A12" w:rsidRPr="006D3942">
          <w:t xml:space="preserve">only use a sub-set of possible orders frequently (see Austin, 2001; Hale, 1992).  For example, while many orders are possible in Samoan, during conversation between 70% and 86% of clauses with an overt subject, object and verb are verb-initial (Ochs, 1982, p. 661; </w:t>
        </w:r>
        <w:proofErr w:type="spellStart"/>
        <w:r w:rsidR="00EA4A12" w:rsidRPr="006D3942">
          <w:t>Duranti</w:t>
        </w:r>
        <w:proofErr w:type="spellEnd"/>
        <w:r w:rsidR="00EA4A12" w:rsidRPr="006D3942">
          <w:t>, 1981, p. 171)</w:t>
        </w:r>
      </w:ins>
      <w:ins w:id="395" w:author="Sean Roberts" w:date="2017-01-13T11:31:00Z">
        <w:r w:rsidR="003C3AF6" w:rsidRPr="006D3942">
          <w:t>, in line with our model</w:t>
        </w:r>
      </w:ins>
      <w:ins w:id="396" w:author="Sean Roberts" w:date="2017-01-13T11:29:00Z">
        <w:r w:rsidR="00EA4A12" w:rsidRPr="006D3942">
          <w:t xml:space="preserve">.  However, many languages also go against our predictions.  In Dryer (2013a), 79% of languages coded as having two dominant word orders involve a change to the position </w:t>
        </w:r>
        <w:r w:rsidR="003C3AF6" w:rsidRPr="006D3942">
          <w:t>of the verb (</w:t>
        </w:r>
        <w:r w:rsidR="00EA4A12" w:rsidRPr="006D3942">
          <w:t>though none alternate between verb final and verb initial</w:t>
        </w:r>
      </w:ins>
      <w:ins w:id="397" w:author="Sean Roberts" w:date="2017-01-13T11:32:00Z">
        <w:r w:rsidR="003C3AF6" w:rsidRPr="006D3942">
          <w:t>)</w:t>
        </w:r>
      </w:ins>
      <w:ins w:id="398" w:author="Sean Roberts" w:date="2017-01-13T11:29:00Z">
        <w:r w:rsidR="00EA4A12" w:rsidRPr="006D3942">
          <w:t xml:space="preserve">.  Warlpiri typically has the order topic, verb phrase, comment, with verb-medial constructions being most frequent of clauses with an agent, patient and verb (from written text, Swartz, 1987).  </w:t>
        </w:r>
      </w:ins>
      <w:ins w:id="399" w:author="Sean Roberts" w:date="2017-01-13T11:32:00Z">
        <w:r w:rsidR="003C3AF6" w:rsidRPr="006D3942">
          <w:t>Indeed, w</w:t>
        </w:r>
      </w:ins>
      <w:ins w:id="400" w:author="Sean Roberts" w:date="2017-01-13T11:29:00Z">
        <w:r w:rsidR="00EA4A12" w:rsidRPr="006D3942">
          <w:t>ord order in free word order languages is often determined by pragmatic (information-structure) factors such as ‘newsworthy’ or prominent items appearing first (</w:t>
        </w:r>
      </w:ins>
      <w:proofErr w:type="spellStart"/>
      <w:ins w:id="401" w:author="Sean Roberts" w:date="2017-01-18T10:16:00Z">
        <w:r w:rsidR="00897E3D" w:rsidRPr="006D3942">
          <w:t>Givón</w:t>
        </w:r>
        <w:proofErr w:type="spellEnd"/>
        <w:r w:rsidR="00897E3D" w:rsidRPr="006D3942">
          <w:t>, 1983</w:t>
        </w:r>
      </w:ins>
      <w:ins w:id="402" w:author="Sean Roberts" w:date="2017-01-18T12:44:00Z">
        <w:r w:rsidR="00435F0E" w:rsidRPr="006D3942">
          <w:t>b</w:t>
        </w:r>
      </w:ins>
      <w:ins w:id="403" w:author="Sean Roberts" w:date="2017-01-18T10:16:00Z">
        <w:r w:rsidR="00897E3D" w:rsidRPr="006D3942">
          <w:t xml:space="preserve">; Swartz, 1987; </w:t>
        </w:r>
      </w:ins>
      <w:proofErr w:type="spellStart"/>
      <w:ins w:id="404" w:author="Sean Roberts" w:date="2017-01-13T11:29:00Z">
        <w:r w:rsidR="00EA4A12" w:rsidRPr="006D3942">
          <w:t>Mithun</w:t>
        </w:r>
        <w:proofErr w:type="spellEnd"/>
        <w:r w:rsidR="00EA4A12" w:rsidRPr="006D3942">
          <w:t>, 1992).  This goes against our specific hypothesis about the position of verbs</w:t>
        </w:r>
      </w:ins>
      <w:ins w:id="405" w:author="Sean Roberts" w:date="2017-01-13T11:39:00Z">
        <w:r w:rsidR="003C3AF6" w:rsidRPr="006D3942">
          <w:t xml:space="preserve"> (and the predictions of the uniform information density hypothesis, see below)</w:t>
        </w:r>
      </w:ins>
      <w:ins w:id="406" w:author="Sean Roberts" w:date="2017-01-13T11:29:00Z">
        <w:r w:rsidR="00EA4A12" w:rsidRPr="006D3942">
          <w:t xml:space="preserve">.  However, it is compatible with the general idea of consistently keeping elements which require more effort to comprehend in the same relative position in order to facilitate turn taking.  </w:t>
        </w:r>
      </w:ins>
      <w:ins w:id="407" w:author="Sean Roberts" w:date="2017-01-13T11:30:00Z">
        <w:r w:rsidR="00EA4A12" w:rsidRPr="006D3942">
          <w:t>Modelling this</w:t>
        </w:r>
      </w:ins>
      <w:ins w:id="408" w:author="Sean Roberts" w:date="2017-01-11T14:02:00Z">
        <w:r w:rsidRPr="006D3942">
          <w:t xml:space="preserve"> might require utterances to be sensitive to information structure or considerations of processing dependencies between the different constituents (see Ferrer-</w:t>
        </w:r>
        <w:proofErr w:type="spellStart"/>
        <w:r w:rsidRPr="006D3942">
          <w:t>i</w:t>
        </w:r>
        <w:proofErr w:type="spellEnd"/>
        <w:r w:rsidRPr="006D3942">
          <w:t>-</w:t>
        </w:r>
        <w:proofErr w:type="spellStart"/>
        <w:r w:rsidRPr="006D3942">
          <w:t>Cancho</w:t>
        </w:r>
        <w:proofErr w:type="spellEnd"/>
        <w:r w:rsidRPr="006D3942">
          <w:t>, 2016).</w:t>
        </w:r>
      </w:ins>
    </w:p>
    <w:p w14:paraId="1CD65853" w14:textId="45945BD7" w:rsidR="008F026D" w:rsidRPr="006D3942" w:rsidRDefault="00E21D5D" w:rsidP="006D3942">
      <w:pPr>
        <w:widowControl w:val="0"/>
        <w:autoSpaceDE w:val="0"/>
        <w:autoSpaceDN w:val="0"/>
        <w:adjustRightInd w:val="0"/>
        <w:spacing w:after="240" w:line="360" w:lineRule="auto"/>
        <w:jc w:val="both"/>
        <w:rPr>
          <w:ins w:id="409" w:author="Sean Roberts" w:date="2017-01-17T12:18:00Z"/>
        </w:rPr>
      </w:pPr>
      <w:ins w:id="410" w:author="Sean Roberts" w:date="2017-01-17T12:02:00Z">
        <w:r w:rsidRPr="006D3942">
          <w:t xml:space="preserve">One of the crucial assumptions of the model is that verbs require the most effort to process as a listener and plan as a speaker.   We assumed this since, for many languages, the verb provides the syntactic frame for a sentence.  </w:t>
        </w:r>
      </w:ins>
      <w:ins w:id="411" w:author="Sean Roberts" w:date="2017-01-17T15:56:00Z">
        <w:r w:rsidR="00F463B1" w:rsidRPr="006D3942">
          <w:t xml:space="preserve">In a conversational discourse, </w:t>
        </w:r>
      </w:ins>
      <w:ins w:id="412" w:author="Sean Roberts" w:date="2017-01-17T15:58:00Z">
        <w:r w:rsidR="00F463B1" w:rsidRPr="006D3942">
          <w:t>topics tend to be ‘given’ information, while comments (predicates/verbs) tend to convey the new information</w:t>
        </w:r>
      </w:ins>
      <w:ins w:id="413" w:author="Sean Roberts" w:date="2017-01-17T16:13:00Z">
        <w:r w:rsidR="00E62627" w:rsidRPr="006D3942">
          <w:t xml:space="preserve"> (</w:t>
        </w:r>
      </w:ins>
      <w:ins w:id="414" w:author="Sean Roberts" w:date="2017-01-18T12:14:00Z">
        <w:r w:rsidR="00A85554" w:rsidRPr="006D3942">
          <w:t xml:space="preserve">e.g. </w:t>
        </w:r>
        <w:r w:rsidR="00E33B2A" w:rsidRPr="006D3942">
          <w:t>V</w:t>
        </w:r>
        <w:r w:rsidR="00A85554" w:rsidRPr="006D3942">
          <w:t xml:space="preserve">an </w:t>
        </w:r>
        <w:proofErr w:type="spellStart"/>
        <w:r w:rsidR="00A85554" w:rsidRPr="006D3942">
          <w:t>Valin</w:t>
        </w:r>
        <w:proofErr w:type="spellEnd"/>
        <w:r w:rsidR="00E33B2A" w:rsidRPr="006D3942">
          <w:t xml:space="preserve"> &amp; </w:t>
        </w:r>
        <w:proofErr w:type="spellStart"/>
        <w:r w:rsidR="00E33B2A" w:rsidRPr="006D3942">
          <w:t>LaPolla</w:t>
        </w:r>
        <w:proofErr w:type="spellEnd"/>
        <w:r w:rsidR="00E33B2A" w:rsidRPr="006D3942">
          <w:t>, 1997</w:t>
        </w:r>
      </w:ins>
      <w:ins w:id="415" w:author="Sean Roberts" w:date="2017-01-17T16:13:00Z">
        <w:r w:rsidR="00E62627" w:rsidRPr="006D3942">
          <w:t>)</w:t>
        </w:r>
      </w:ins>
      <w:ins w:id="416" w:author="Sean Roberts" w:date="2017-01-17T12:02:00Z">
        <w:r w:rsidRPr="006D3942">
          <w:t xml:space="preserve">.  </w:t>
        </w:r>
      </w:ins>
      <w:ins w:id="417" w:author="Sean Roberts" w:date="2017-01-17T16:03:00Z">
        <w:r w:rsidR="00F463B1" w:rsidRPr="006D3942">
          <w:t>S</w:t>
        </w:r>
      </w:ins>
      <w:ins w:id="418" w:author="Sean Roberts" w:date="2017-01-17T12:02:00Z">
        <w:r w:rsidR="008F026D" w:rsidRPr="006D3942">
          <w:t>tudies which track</w:t>
        </w:r>
        <w:r w:rsidRPr="006D3942">
          <w:t xml:space="preserve"> the </w:t>
        </w:r>
      </w:ins>
      <w:ins w:id="419" w:author="Sean Roberts" w:date="2017-01-17T12:12:00Z">
        <w:r w:rsidR="008F026D" w:rsidRPr="006D3942">
          <w:t xml:space="preserve">cognitive </w:t>
        </w:r>
      </w:ins>
      <w:proofErr w:type="spellStart"/>
      <w:ins w:id="420" w:author="Sean Roberts" w:date="2017-01-17T12:02:00Z">
        <w:r w:rsidRPr="006D3942">
          <w:t>timecourse</w:t>
        </w:r>
        <w:proofErr w:type="spellEnd"/>
        <w:r w:rsidRPr="006D3942">
          <w:t xml:space="preserve"> of comprehension and planning during interactive turn-taking are only beginning to emerge (</w:t>
        </w:r>
      </w:ins>
      <w:proofErr w:type="spellStart"/>
      <w:ins w:id="421" w:author="Sean Roberts" w:date="2017-01-17T15:21:00Z">
        <w:r w:rsidR="00F463B1" w:rsidRPr="006D3942">
          <w:t>Gisladottir</w:t>
        </w:r>
        <w:proofErr w:type="spellEnd"/>
        <w:r w:rsidR="00F463B1" w:rsidRPr="006D3942">
          <w:t xml:space="preserve">, </w:t>
        </w:r>
        <w:proofErr w:type="spellStart"/>
        <w:r w:rsidR="00F463B1" w:rsidRPr="006D3942">
          <w:t>Chwilla</w:t>
        </w:r>
        <w:proofErr w:type="spellEnd"/>
        <w:r w:rsidR="00F463B1" w:rsidRPr="006D3942">
          <w:t xml:space="preserve"> &amp; Levinson, 2015</w:t>
        </w:r>
      </w:ins>
      <w:ins w:id="422" w:author="Sean Roberts" w:date="2017-01-17T15:25:00Z">
        <w:r w:rsidR="00F463B1" w:rsidRPr="006D3942">
          <w:t xml:space="preserve">; </w:t>
        </w:r>
        <w:proofErr w:type="spellStart"/>
        <w:r w:rsidR="00F463B1" w:rsidRPr="006D3942">
          <w:rPr>
            <w:rStyle w:val="completecitation"/>
            <w:rFonts w:eastAsia="Times New Roman"/>
          </w:rPr>
          <w:t>Bögels</w:t>
        </w:r>
        <w:proofErr w:type="spellEnd"/>
        <w:r w:rsidR="00F463B1" w:rsidRPr="006D3942">
          <w:rPr>
            <w:rStyle w:val="completecitation"/>
            <w:rFonts w:eastAsia="Times New Roman"/>
          </w:rPr>
          <w:t xml:space="preserve">, </w:t>
        </w:r>
        <w:proofErr w:type="spellStart"/>
        <w:r w:rsidR="00F463B1" w:rsidRPr="006D3942">
          <w:rPr>
            <w:rStyle w:val="completecitation"/>
            <w:rFonts w:eastAsia="Times New Roman"/>
          </w:rPr>
          <w:t>Magyari</w:t>
        </w:r>
        <w:proofErr w:type="spellEnd"/>
        <w:r w:rsidR="00F463B1" w:rsidRPr="006D3942">
          <w:rPr>
            <w:rStyle w:val="completecitation"/>
            <w:rFonts w:eastAsia="Times New Roman"/>
          </w:rPr>
          <w:t xml:space="preserve"> &amp; Levinson, </w:t>
        </w:r>
        <w:r w:rsidR="00F463B1" w:rsidRPr="006D3942">
          <w:rPr>
            <w:rStyle w:val="displaydatestatus"/>
            <w:rFonts w:eastAsia="Times New Roman"/>
          </w:rPr>
          <w:t>2015</w:t>
        </w:r>
      </w:ins>
      <w:ins w:id="423" w:author="Sean Roberts" w:date="2017-01-17T12:02:00Z">
        <w:r w:rsidRPr="006D3942">
          <w:t xml:space="preserve">), and do not directly address our assumption.  However, we note </w:t>
        </w:r>
      </w:ins>
      <w:ins w:id="424" w:author="Sean Roberts" w:date="2017-01-17T12:13:00Z">
        <w:r w:rsidR="008F026D" w:rsidRPr="006D3942">
          <w:t xml:space="preserve">that </w:t>
        </w:r>
      </w:ins>
      <w:ins w:id="425" w:author="Sean Roberts" w:date="2017-01-17T12:02:00Z">
        <w:r w:rsidR="00F463B1" w:rsidRPr="006D3942">
          <w:t xml:space="preserve">some studies are compatible </w:t>
        </w:r>
        <w:r w:rsidRPr="006D3942">
          <w:t xml:space="preserve">our position.  </w:t>
        </w:r>
      </w:ins>
      <w:ins w:id="426" w:author="Sean Roberts" w:date="2017-01-17T12:13:00Z">
        <w:r w:rsidR="008F026D" w:rsidRPr="006D3942">
          <w:t>For example, s</w:t>
        </w:r>
      </w:ins>
      <w:ins w:id="427" w:author="Sean Roberts" w:date="2017-01-17T12:02:00Z">
        <w:r w:rsidRPr="006D3942">
          <w:t>everal studies using the visual wo</w:t>
        </w:r>
        <w:r w:rsidR="00F463B1" w:rsidRPr="006D3942">
          <w:t>rld eye-tracking paradigm show</w:t>
        </w:r>
        <w:r w:rsidRPr="006D3942">
          <w:t xml:space="preserve"> that the listener integrates constraints on </w:t>
        </w:r>
        <w:r w:rsidRPr="006D3942">
          <w:lastRenderedPageBreak/>
          <w:t>the possible or likely upcoming elements when the verb appears (</w:t>
        </w:r>
        <w:proofErr w:type="spellStart"/>
        <w:r w:rsidRPr="006D3942">
          <w:t>Altmann</w:t>
        </w:r>
        <w:proofErr w:type="spellEnd"/>
        <w:r w:rsidRPr="006D3942">
          <w:t xml:space="preserve">, 1999; </w:t>
        </w:r>
        <w:proofErr w:type="spellStart"/>
        <w:r w:rsidRPr="006D3942">
          <w:t>Kam</w:t>
        </w:r>
        <w:r w:rsidR="00F463B1" w:rsidRPr="006D3942">
          <w:t>ide</w:t>
        </w:r>
        <w:proofErr w:type="spellEnd"/>
        <w:r w:rsidR="00F463B1" w:rsidRPr="006D3942">
          <w:t xml:space="preserve">, </w:t>
        </w:r>
        <w:proofErr w:type="spellStart"/>
        <w:r w:rsidR="00F463B1" w:rsidRPr="006D3942">
          <w:t>Altmann</w:t>
        </w:r>
        <w:proofErr w:type="spellEnd"/>
        <w:r w:rsidR="00F463B1" w:rsidRPr="006D3942">
          <w:t xml:space="preserve"> &amp; Haywood, </w:t>
        </w:r>
        <w:r w:rsidRPr="006D3942">
          <w:t xml:space="preserve">2003; </w:t>
        </w:r>
        <w:proofErr w:type="spellStart"/>
        <w:r w:rsidRPr="006D3942">
          <w:t>Altmann</w:t>
        </w:r>
        <w:proofErr w:type="spellEnd"/>
        <w:r w:rsidRPr="006D3942">
          <w:t xml:space="preserve">, 2004; see </w:t>
        </w:r>
        <w:proofErr w:type="spellStart"/>
        <w:r w:rsidRPr="006D3942">
          <w:t>Kamide</w:t>
        </w:r>
      </w:ins>
      <w:proofErr w:type="spellEnd"/>
      <w:ins w:id="428" w:author="Sean Roberts" w:date="2017-01-17T15:30:00Z">
        <w:r w:rsidR="00F463B1" w:rsidRPr="006D3942">
          <w:t>,</w:t>
        </w:r>
      </w:ins>
      <w:ins w:id="429" w:author="Sean Roberts" w:date="2017-01-17T12:02:00Z">
        <w:r w:rsidRPr="006D3942">
          <w:t xml:space="preserve"> </w:t>
        </w:r>
      </w:ins>
      <w:ins w:id="430" w:author="Sean Roberts" w:date="2017-01-17T15:29:00Z">
        <w:r w:rsidR="00F463B1" w:rsidRPr="006D3942">
          <w:t>2008</w:t>
        </w:r>
      </w:ins>
      <w:ins w:id="431" w:author="Sean Roberts" w:date="2017-01-17T12:02:00Z">
        <w:r w:rsidRPr="006D3942">
          <w:t xml:space="preserve">). </w:t>
        </w:r>
      </w:ins>
      <w:ins w:id="432" w:author="Sean Roberts" w:date="2017-01-17T16:06:00Z">
        <w:r w:rsidR="00F463B1" w:rsidRPr="006D3942">
          <w:t xml:space="preserve"> The semantics of verbs help listeners predict upcoming referents in verb-initial languages (</w:t>
        </w:r>
        <w:proofErr w:type="spellStart"/>
        <w:r w:rsidR="00F463B1" w:rsidRPr="006D3942">
          <w:t>Sauppe</w:t>
        </w:r>
        <w:proofErr w:type="spellEnd"/>
        <w:r w:rsidR="00F463B1" w:rsidRPr="006D3942">
          <w:t>, 2016).</w:t>
        </w:r>
      </w:ins>
      <w:ins w:id="433" w:author="Sean Roberts" w:date="2017-01-17T12:02:00Z">
        <w:r w:rsidRPr="006D3942">
          <w:t xml:space="preserve"> </w:t>
        </w:r>
      </w:ins>
      <w:ins w:id="434" w:author="Sean Roberts" w:date="2017-01-17T16:06:00Z">
        <w:r w:rsidR="00F463B1" w:rsidRPr="006D3942">
          <w:t>C</w:t>
        </w:r>
      </w:ins>
      <w:ins w:id="435" w:author="Sean Roberts" w:date="2017-01-17T12:02:00Z">
        <w:r w:rsidRPr="006D3942">
          <w:t xml:space="preserve">orpus analyses of written language </w:t>
        </w:r>
      </w:ins>
      <w:ins w:id="436" w:author="Sean Roberts" w:date="2017-01-17T16:06:00Z">
        <w:r w:rsidR="00F463B1" w:rsidRPr="006D3942">
          <w:t xml:space="preserve">also </w:t>
        </w:r>
      </w:ins>
      <w:ins w:id="437" w:author="Sean Roberts" w:date="2017-01-17T12:02:00Z">
        <w:r w:rsidRPr="006D3942">
          <w:t>suggests that verbs carry more information to the listener</w:t>
        </w:r>
      </w:ins>
      <w:ins w:id="438" w:author="Sean Roberts" w:date="2017-01-17T16:05:00Z">
        <w:r w:rsidR="00F463B1" w:rsidRPr="006D3942">
          <w:t xml:space="preserve"> (easing subsequent processing)</w:t>
        </w:r>
      </w:ins>
      <w:ins w:id="439" w:author="Sean Roberts" w:date="2017-01-17T12:02:00Z">
        <w:r w:rsidR="00F463B1" w:rsidRPr="006D3942">
          <w:t xml:space="preserve"> on average than nouns </w:t>
        </w:r>
      </w:ins>
      <w:ins w:id="440" w:author="Sean Roberts" w:date="2017-01-17T16:05:00Z">
        <w:r w:rsidR="00F463B1" w:rsidRPr="006D3942">
          <w:t>(</w:t>
        </w:r>
        <w:proofErr w:type="spellStart"/>
        <w:r w:rsidR="00F463B1" w:rsidRPr="006D3942">
          <w:t>surprisal</w:t>
        </w:r>
        <w:proofErr w:type="spellEnd"/>
        <w:r w:rsidR="00F463B1" w:rsidRPr="006D3942">
          <w:t xml:space="preserve"> </w:t>
        </w:r>
      </w:ins>
      <w:ins w:id="441" w:author="Sean Roberts" w:date="2017-01-17T12:02:00Z">
        <w:r w:rsidRPr="006D3942">
          <w:t xml:space="preserve">measure from </w:t>
        </w:r>
      </w:ins>
      <w:proofErr w:type="spellStart"/>
      <w:ins w:id="442" w:author="Sean Roberts" w:date="2017-01-17T15:35:00Z">
        <w:r w:rsidR="00F463B1" w:rsidRPr="006D3942">
          <w:t>Piantadosi</w:t>
        </w:r>
        <w:proofErr w:type="spellEnd"/>
        <w:r w:rsidR="00F463B1" w:rsidRPr="006D3942">
          <w:t xml:space="preserve">, </w:t>
        </w:r>
        <w:proofErr w:type="spellStart"/>
        <w:r w:rsidR="00F463B1" w:rsidRPr="006D3942">
          <w:t>Tily</w:t>
        </w:r>
        <w:proofErr w:type="spellEnd"/>
        <w:r w:rsidR="00F463B1" w:rsidRPr="006D3942">
          <w:t xml:space="preserve"> &amp; Gibson, 2011</w:t>
        </w:r>
      </w:ins>
      <w:ins w:id="443" w:author="Sean Roberts" w:date="2017-01-17T12:02:00Z">
        <w:r w:rsidRPr="006D3942">
          <w:t xml:space="preserve"> as calculated in Roberts, </w:t>
        </w:r>
        <w:proofErr w:type="spellStart"/>
        <w:r w:rsidRPr="006D3942">
          <w:t>Torriera</w:t>
        </w:r>
        <w:proofErr w:type="spellEnd"/>
        <w:r w:rsidRPr="006D3942">
          <w:t xml:space="preserve"> &amp; Levinson, </w:t>
        </w:r>
      </w:ins>
      <w:ins w:id="444" w:author="Sean Roberts" w:date="2017-01-17T15:36:00Z">
        <w:r w:rsidR="00F463B1" w:rsidRPr="006D3942">
          <w:t>2015</w:t>
        </w:r>
      </w:ins>
      <w:ins w:id="445" w:author="Sean Roberts" w:date="2017-01-17T12:02:00Z">
        <w:r w:rsidRPr="006D3942">
          <w:t xml:space="preserve">), which is in line with our position. </w:t>
        </w:r>
      </w:ins>
      <w:ins w:id="446" w:author="Sean Roberts" w:date="2017-01-17T16:06:00Z">
        <w:r w:rsidR="00F463B1" w:rsidRPr="006D3942">
          <w:t xml:space="preserve"> </w:t>
        </w:r>
      </w:ins>
      <w:ins w:id="447" w:author="Sean Roberts" w:date="2017-01-17T12:02:00Z">
        <w:r w:rsidRPr="006D3942">
          <w:t>However</w:t>
        </w:r>
      </w:ins>
      <w:ins w:id="448" w:author="Sean Roberts" w:date="2017-01-17T12:03:00Z">
        <w:r w:rsidRPr="006D3942">
          <w:t xml:space="preserve">, </w:t>
        </w:r>
      </w:ins>
      <w:ins w:id="449" w:author="Sean Roberts" w:date="2017-01-17T12:14:00Z">
        <w:r w:rsidR="008F026D" w:rsidRPr="006D3942">
          <w:t xml:space="preserve">these results are inconsistent with others.  For example, </w:t>
        </w:r>
      </w:ins>
      <w:ins w:id="450" w:author="Sean Roberts" w:date="2017-01-17T12:03:00Z">
        <w:r w:rsidRPr="006D3942">
          <w:t xml:space="preserve">integration for prediction can occur when hearing constituents other than verbs depending on the structure of the utterance (see experiment 3 of </w:t>
        </w:r>
        <w:proofErr w:type="spellStart"/>
        <w:r w:rsidRPr="006D3942">
          <w:t>Kamide</w:t>
        </w:r>
        <w:proofErr w:type="spellEnd"/>
        <w:r w:rsidRPr="006D3942">
          <w:t xml:space="preserve"> et al</w:t>
        </w:r>
      </w:ins>
      <w:ins w:id="451" w:author="Sean Roberts" w:date="2017-01-17T15:32:00Z">
        <w:r w:rsidR="00F463B1" w:rsidRPr="006D3942">
          <w:t>.</w:t>
        </w:r>
      </w:ins>
      <w:ins w:id="452" w:author="Sean Roberts" w:date="2017-01-17T12:03:00Z">
        <w:r w:rsidRPr="006D3942">
          <w:t xml:space="preserve"> 2003; </w:t>
        </w:r>
        <w:proofErr w:type="spellStart"/>
        <w:r w:rsidRPr="006D3942">
          <w:t>Knoeferle</w:t>
        </w:r>
        <w:proofErr w:type="spellEnd"/>
        <w:r w:rsidRPr="006D3942">
          <w:t xml:space="preserve"> et al., 2005), and </w:t>
        </w:r>
      </w:ins>
      <w:ins w:id="453" w:author="Sean Roberts" w:date="2017-01-17T12:02:00Z">
        <w:r w:rsidRPr="006D3942">
          <w:t>a study of child-directed speech found that objects convey more information than subjects or verbs (</w:t>
        </w:r>
        <w:proofErr w:type="spellStart"/>
        <w:r w:rsidRPr="006D3942">
          <w:t>Ma</w:t>
        </w:r>
        <w:r w:rsidR="00F463B1" w:rsidRPr="006D3942">
          <w:t>urits</w:t>
        </w:r>
      </w:ins>
      <w:proofErr w:type="spellEnd"/>
      <w:ins w:id="454" w:author="Sean Roberts" w:date="2017-01-17T15:37:00Z">
        <w:r w:rsidR="00F463B1" w:rsidRPr="006D3942">
          <w:t xml:space="preserve">, </w:t>
        </w:r>
        <w:proofErr w:type="spellStart"/>
        <w:r w:rsidR="00F463B1" w:rsidRPr="006D3942">
          <w:t>Perfors</w:t>
        </w:r>
        <w:proofErr w:type="spellEnd"/>
        <w:r w:rsidR="00F463B1" w:rsidRPr="006D3942">
          <w:t xml:space="preserve"> &amp; Navarro, 2010</w:t>
        </w:r>
      </w:ins>
      <w:ins w:id="455" w:author="Sean Roberts" w:date="2017-01-17T12:02:00Z">
        <w:r w:rsidRPr="006D3942">
          <w:t>, see below).</w:t>
        </w:r>
      </w:ins>
      <w:ins w:id="456" w:author="Sean Roberts" w:date="2017-01-17T12:05:00Z">
        <w:r w:rsidRPr="006D3942">
          <w:t xml:space="preserve">  </w:t>
        </w:r>
      </w:ins>
      <w:ins w:id="457" w:author="Sean Roberts" w:date="2017-01-17T14:16:00Z">
        <w:r w:rsidR="008A0761" w:rsidRPr="006D3942">
          <w:t xml:space="preserve">SOV order also emerged in an evolving population of neural-network agents when </w:t>
        </w:r>
      </w:ins>
      <w:ins w:id="458" w:author="Sean Roberts" w:date="2017-01-17T14:17:00Z">
        <w:r w:rsidR="008A0761" w:rsidRPr="006D3942">
          <w:t xml:space="preserve">there was a selection pressure for </w:t>
        </w:r>
      </w:ins>
      <w:ins w:id="459" w:author="Sean Roberts" w:date="2017-01-17T14:16:00Z">
        <w:r w:rsidR="008A0761" w:rsidRPr="006D3942">
          <w:t>predictability</w:t>
        </w:r>
      </w:ins>
      <w:ins w:id="460" w:author="Sean Roberts" w:date="2017-01-17T14:17:00Z">
        <w:r w:rsidR="008A0761" w:rsidRPr="006D3942">
          <w:t xml:space="preserve"> (</w:t>
        </w:r>
        <w:proofErr w:type="spellStart"/>
        <w:r w:rsidR="008A0761" w:rsidRPr="006D3942">
          <w:t>Reali</w:t>
        </w:r>
        <w:proofErr w:type="spellEnd"/>
        <w:r w:rsidR="008A0761" w:rsidRPr="006D3942">
          <w:t xml:space="preserve"> &amp; Christiansen, 2009)</w:t>
        </w:r>
      </w:ins>
      <w:ins w:id="461" w:author="Sean Roberts" w:date="2017-01-17T14:16:00Z">
        <w:r w:rsidR="008A0761" w:rsidRPr="006D3942">
          <w:t>.</w:t>
        </w:r>
      </w:ins>
    </w:p>
    <w:p w14:paraId="61AB1331" w14:textId="2B623B79" w:rsidR="00DB21EC" w:rsidRPr="006D3942" w:rsidRDefault="00E21D5D" w:rsidP="006D3942">
      <w:pPr>
        <w:widowControl w:val="0"/>
        <w:autoSpaceDE w:val="0"/>
        <w:autoSpaceDN w:val="0"/>
        <w:adjustRightInd w:val="0"/>
        <w:spacing w:after="240" w:line="360" w:lineRule="auto"/>
        <w:jc w:val="both"/>
        <w:rPr>
          <w:ins w:id="462" w:author="Sean Roberts" w:date="2017-01-17T12:19:00Z"/>
        </w:rPr>
      </w:pPr>
      <w:ins w:id="463" w:author="Sean Roberts" w:date="2017-01-17T12:05:00Z">
        <w:r w:rsidRPr="006D3942">
          <w:t xml:space="preserve">More generally, real conversations are more complex than simple 3-constituent constructions.  </w:t>
        </w:r>
      </w:ins>
      <w:ins w:id="464" w:author="Sean Roberts" w:date="2017-01-13T11:28:00Z">
        <w:r w:rsidR="00EA4A12" w:rsidRPr="006D3942">
          <w:t xml:space="preserve">For example, speakers use a range of strategies to defer the beginning of the content of their turn (e.g. turn-preserving placeholders such as “umm…”), which mitigates the need for rapid processing to some extent.  </w:t>
        </w:r>
      </w:ins>
      <w:ins w:id="465" w:author="Sean Roberts" w:date="2016-10-25T17:18:00Z">
        <w:r w:rsidR="002E1A6C" w:rsidRPr="006D3942">
          <w:t>Turns in conversations often do not have o</w:t>
        </w:r>
        <w:r w:rsidR="00EA4A12" w:rsidRPr="006D3942">
          <w:t xml:space="preserve">vert subjects, objects or verbs.  </w:t>
        </w:r>
      </w:ins>
      <w:ins w:id="466" w:author="Sean Roberts" w:date="2017-01-13T11:27:00Z">
        <w:r w:rsidR="00EA4A12" w:rsidRPr="006D3942">
          <w:t xml:space="preserve">For example, </w:t>
        </w:r>
        <w:proofErr w:type="spellStart"/>
        <w:r w:rsidR="00EA4A12" w:rsidRPr="006D3942">
          <w:t>Bowern</w:t>
        </w:r>
        <w:proofErr w:type="spellEnd"/>
        <w:r w:rsidR="00EA4A12" w:rsidRPr="006D3942">
          <w:t xml:space="preserve"> (2012) shows that in </w:t>
        </w:r>
        <w:proofErr w:type="spellStart"/>
        <w:r w:rsidR="00EA4A12" w:rsidRPr="006D3942">
          <w:t>Bardi</w:t>
        </w:r>
        <w:proofErr w:type="spellEnd"/>
        <w:r w:rsidR="00EA4A12" w:rsidRPr="006D3942">
          <w:t xml:space="preserve"> (a free word order language), clauses with an overt subject, object and verb are very rare in texts (less than 2%).</w:t>
        </w:r>
      </w:ins>
      <w:ins w:id="467" w:author="Sean Roberts" w:date="2016-10-25T17:18:00Z">
        <w:r w:rsidR="002E1A6C" w:rsidRPr="006D3942">
          <w:t xml:space="preserve"> Furthermore, m</w:t>
        </w:r>
      </w:ins>
      <w:ins w:id="468" w:author="Sean Roberts" w:date="2016-10-25T16:58:00Z">
        <w:r w:rsidR="00D02EC5" w:rsidRPr="006D3942">
          <w:t xml:space="preserve">orphological marking and word order itself can help </w:t>
        </w:r>
      </w:ins>
      <w:ins w:id="469" w:author="Sean Roberts" w:date="2017-01-17T12:47:00Z">
        <w:r w:rsidR="008B6FE9" w:rsidRPr="006D3942">
          <w:t>listeners</w:t>
        </w:r>
      </w:ins>
      <w:ins w:id="470" w:author="Sean Roberts" w:date="2016-10-25T17:05:00Z">
        <w:r w:rsidR="00D02EC5" w:rsidRPr="006D3942">
          <w:t xml:space="preserve"> predict</w:t>
        </w:r>
      </w:ins>
      <w:ins w:id="471" w:author="Sean Roberts" w:date="2016-10-25T17:06:00Z">
        <w:r w:rsidR="00D02EC5" w:rsidRPr="006D3942">
          <w:t xml:space="preserve"> the upcoming verb</w:t>
        </w:r>
      </w:ins>
      <w:ins w:id="472" w:author="Sean Roberts" w:date="2016-10-25T17:14:00Z">
        <w:r w:rsidR="00D02EC5" w:rsidRPr="006D3942">
          <w:t>, reducing the processing load</w:t>
        </w:r>
      </w:ins>
      <w:ins w:id="473" w:author="Sean Roberts" w:date="2017-01-17T12:15:00Z">
        <w:r w:rsidR="008F026D" w:rsidRPr="006D3942">
          <w:t xml:space="preserve"> at the verb itself</w:t>
        </w:r>
      </w:ins>
      <w:ins w:id="474" w:author="Sean Roberts" w:date="2017-01-17T14:24:00Z">
        <w:r w:rsidR="00F463B1" w:rsidRPr="006D3942">
          <w:t xml:space="preserve"> (</w:t>
        </w:r>
        <w:proofErr w:type="spellStart"/>
        <w:r w:rsidR="00F463B1" w:rsidRPr="006D3942">
          <w:t>Lupyan</w:t>
        </w:r>
        <w:proofErr w:type="spellEnd"/>
        <w:r w:rsidR="00F463B1" w:rsidRPr="006D3942">
          <w:t xml:space="preserve"> &amp; Christiansen, 2002)</w:t>
        </w:r>
      </w:ins>
      <w:ins w:id="475" w:author="Sean Roberts" w:date="2016-10-25T17:05:00Z">
        <w:r w:rsidR="00D02EC5" w:rsidRPr="006D3942">
          <w:t>.</w:t>
        </w:r>
      </w:ins>
      <w:ins w:id="476" w:author="Sean Roberts" w:date="2016-10-25T17:06:00Z">
        <w:r w:rsidR="00D02EC5" w:rsidRPr="006D3942">
          <w:t xml:space="preserve">  </w:t>
        </w:r>
      </w:ins>
      <w:ins w:id="477" w:author="Sean Roberts" w:date="2017-01-11T11:56:00Z">
        <w:r w:rsidR="00E9092D" w:rsidRPr="006D3942">
          <w:t>Indeed</w:t>
        </w:r>
      </w:ins>
      <w:ins w:id="478" w:author="Sean Roberts" w:date="2017-01-17T13:59:00Z">
        <w:r w:rsidR="008A0761" w:rsidRPr="006D3942">
          <w:t>,</w:t>
        </w:r>
      </w:ins>
      <w:ins w:id="479" w:author="Sean Roberts" w:date="2017-01-17T12:20:00Z">
        <w:r w:rsidR="00DB21EC" w:rsidRPr="006D3942">
          <w:t xml:space="preserve"> </w:t>
        </w:r>
      </w:ins>
      <w:ins w:id="480" w:author="Sean Roberts" w:date="2017-01-11T11:55:00Z">
        <w:r w:rsidR="00E9092D" w:rsidRPr="006D3942">
          <w:t>Ferrer-</w:t>
        </w:r>
        <w:proofErr w:type="spellStart"/>
        <w:r w:rsidR="00E9092D" w:rsidRPr="006D3942">
          <w:t>i</w:t>
        </w:r>
        <w:proofErr w:type="spellEnd"/>
        <w:r w:rsidR="00E9092D" w:rsidRPr="006D3942">
          <w:t>-</w:t>
        </w:r>
        <w:proofErr w:type="spellStart"/>
        <w:r w:rsidR="00E9092D" w:rsidRPr="006D3942">
          <w:t>Cancho</w:t>
        </w:r>
        <w:proofErr w:type="spellEnd"/>
        <w:r w:rsidR="00E9092D" w:rsidRPr="006D3942">
          <w:t xml:space="preserve"> (</w:t>
        </w:r>
        <w:r w:rsidR="008A0761" w:rsidRPr="006D3942">
          <w:t>2015</w:t>
        </w:r>
        <w:r w:rsidR="00E9092D" w:rsidRPr="006D3942">
          <w:t>) argues that</w:t>
        </w:r>
      </w:ins>
      <w:ins w:id="481" w:author="Sean Roberts" w:date="2017-01-11T11:58:00Z">
        <w:r w:rsidR="002A5D5C" w:rsidRPr="006D3942">
          <w:t xml:space="preserve"> </w:t>
        </w:r>
      </w:ins>
      <w:ins w:id="482" w:author="Sean Roberts" w:date="2017-01-18T12:47:00Z">
        <w:r w:rsidR="006C3E33" w:rsidRPr="006D3942">
          <w:t>verbs at the end of a turn are better for the listener because the prior context helps predict it</w:t>
        </w:r>
      </w:ins>
      <w:ins w:id="483" w:author="Sean Roberts" w:date="2017-01-17T12:40:00Z">
        <w:r w:rsidR="00E875EA" w:rsidRPr="006D3942">
          <w:t xml:space="preserve">, in </w:t>
        </w:r>
      </w:ins>
      <w:ins w:id="484" w:author="Sean Roberts" w:date="2017-01-17T12:41:00Z">
        <w:r w:rsidR="00E875EA" w:rsidRPr="006D3942">
          <w:t>opposition</w:t>
        </w:r>
      </w:ins>
      <w:ins w:id="485" w:author="Sean Roberts" w:date="2017-01-17T12:40:00Z">
        <w:r w:rsidR="00E875EA" w:rsidRPr="006D3942">
          <w:t xml:space="preserve"> to our prediction.</w:t>
        </w:r>
      </w:ins>
    </w:p>
    <w:p w14:paraId="115B52F2" w14:textId="0E814E57" w:rsidR="00F72A14" w:rsidRPr="006D3942" w:rsidRDefault="00DB21EC" w:rsidP="006D3942">
      <w:pPr>
        <w:widowControl w:val="0"/>
        <w:autoSpaceDE w:val="0"/>
        <w:autoSpaceDN w:val="0"/>
        <w:adjustRightInd w:val="0"/>
        <w:spacing w:after="240" w:line="360" w:lineRule="auto"/>
        <w:jc w:val="both"/>
        <w:rPr>
          <w:ins w:id="486" w:author="Sean Roberts" w:date="2016-10-25T17:21:00Z"/>
        </w:rPr>
      </w:pPr>
      <w:ins w:id="487" w:author="Sean Roberts" w:date="2017-01-17T12:19:00Z">
        <w:r w:rsidRPr="006D3942">
          <w:t>There is therefore no simple consensus about the difficulty of proce</w:t>
        </w:r>
      </w:ins>
      <w:ins w:id="488" w:author="Sean Roberts" w:date="2017-01-17T16:08:00Z">
        <w:r w:rsidR="00E62627" w:rsidRPr="006D3942">
          <w:t xml:space="preserve">ssing verbs during conversation.  </w:t>
        </w:r>
      </w:ins>
      <w:ins w:id="489" w:author="Sean Roberts" w:date="2017-01-17T12:19:00Z">
        <w:r w:rsidRPr="006D3942">
          <w:t xml:space="preserve">We note that the previous literature on word order and cognition tends to focus on semantic comprehension, while </w:t>
        </w:r>
      </w:ins>
      <w:ins w:id="490" w:author="Sean Roberts" w:date="2017-01-17T12:48:00Z">
        <w:r w:rsidR="008B6FE9" w:rsidRPr="006D3942">
          <w:t>an important part of turn taking in conversation is the comprehension of pragmatic acts (</w:t>
        </w:r>
      </w:ins>
      <w:proofErr w:type="spellStart"/>
      <w:ins w:id="491" w:author="Sean Roberts" w:date="2017-01-17T15:38:00Z">
        <w:r w:rsidR="00F463B1" w:rsidRPr="006D3942">
          <w:t>Gisladotir</w:t>
        </w:r>
        <w:proofErr w:type="spellEnd"/>
        <w:r w:rsidR="00F463B1" w:rsidRPr="006D3942">
          <w:t xml:space="preserve">, </w:t>
        </w:r>
        <w:proofErr w:type="spellStart"/>
        <w:r w:rsidR="00F463B1" w:rsidRPr="006D3942">
          <w:t>Chwilla</w:t>
        </w:r>
        <w:proofErr w:type="spellEnd"/>
        <w:r w:rsidR="00F463B1" w:rsidRPr="006D3942">
          <w:t xml:space="preserve"> &amp; Levinson, 2015</w:t>
        </w:r>
      </w:ins>
      <w:ins w:id="492" w:author="Sean Roberts" w:date="2017-01-17T12:48:00Z">
        <w:r w:rsidR="008B6FE9" w:rsidRPr="006D3942">
          <w:t>)</w:t>
        </w:r>
      </w:ins>
      <w:ins w:id="493" w:author="Sean Roberts" w:date="2017-01-17T12:19:00Z">
        <w:r w:rsidRPr="006D3942">
          <w:t xml:space="preserve">.  </w:t>
        </w:r>
      </w:ins>
      <w:ins w:id="494" w:author="Sean Roberts" w:date="2017-01-17T16:07:00Z">
        <w:r w:rsidR="00E62627" w:rsidRPr="006D3942">
          <w:t xml:space="preserve">In any case, </w:t>
        </w:r>
      </w:ins>
      <w:ins w:id="495" w:author="Sean Roberts" w:date="2017-01-11T12:11:00Z">
        <w:r w:rsidR="00E62627" w:rsidRPr="006D3942">
          <w:t>questions about</w:t>
        </w:r>
      </w:ins>
      <w:ins w:id="496" w:author="Sean Roberts" w:date="2017-01-11T12:10:00Z">
        <w:r w:rsidR="002E067D" w:rsidRPr="006D3942">
          <w:t xml:space="preserve"> how verb position, context, semantic relations and pragmatic acts relate to </w:t>
        </w:r>
      </w:ins>
      <w:ins w:id="497" w:author="Sean Roberts" w:date="2017-01-17T12:19:00Z">
        <w:r w:rsidRPr="006D3942">
          <w:t>planning</w:t>
        </w:r>
      </w:ins>
      <w:ins w:id="498" w:author="Sean Roberts" w:date="2017-01-11T12:11:00Z">
        <w:r w:rsidR="002E067D" w:rsidRPr="006D3942">
          <w:t xml:space="preserve"> and comprehension effort is at least empirically </w:t>
        </w:r>
        <w:r w:rsidR="002E067D" w:rsidRPr="006D3942">
          <w:lastRenderedPageBreak/>
          <w:t>testable with recent large-scale databases</w:t>
        </w:r>
      </w:ins>
      <w:ins w:id="499" w:author="Sean Roberts" w:date="2017-01-17T12:16:00Z">
        <w:r w:rsidR="008F026D" w:rsidRPr="006D3942">
          <w:t xml:space="preserve"> and new experimental methods</w:t>
        </w:r>
      </w:ins>
      <w:ins w:id="500" w:author="Sean Roberts" w:date="2017-01-17T12:23:00Z">
        <w:r w:rsidRPr="006D3942">
          <w:t xml:space="preserve"> (e.g. </w:t>
        </w:r>
      </w:ins>
      <w:ins w:id="501" w:author="Sean Roberts" w:date="2017-01-17T15:39:00Z">
        <w:r w:rsidR="00F463B1" w:rsidRPr="006D3942">
          <w:t xml:space="preserve">Roberts, </w:t>
        </w:r>
        <w:proofErr w:type="spellStart"/>
        <w:r w:rsidR="00F463B1" w:rsidRPr="006D3942">
          <w:t>Torreira</w:t>
        </w:r>
        <w:proofErr w:type="spellEnd"/>
        <w:r w:rsidR="00F463B1" w:rsidRPr="006D3942">
          <w:t xml:space="preserve"> &amp; Levinson, </w:t>
        </w:r>
        <w:proofErr w:type="gramStart"/>
        <w:r w:rsidR="00F463B1" w:rsidRPr="006D3942">
          <w:t>2015</w:t>
        </w:r>
      </w:ins>
      <w:ins w:id="502" w:author="Sean Roberts" w:date="2017-01-17T12:23:00Z">
        <w:r w:rsidR="00F463B1" w:rsidRPr="006D3942">
          <w:t xml:space="preserve">;  </w:t>
        </w:r>
      </w:ins>
      <w:proofErr w:type="spellStart"/>
      <w:ins w:id="503" w:author="Sean Roberts" w:date="2017-01-17T15:42:00Z">
        <w:r w:rsidR="00F463B1" w:rsidRPr="006D3942">
          <w:rPr>
            <w:rFonts w:eastAsia="Times New Roman"/>
          </w:rPr>
          <w:t>Barthel</w:t>
        </w:r>
        <w:proofErr w:type="spellEnd"/>
        <w:proofErr w:type="gramEnd"/>
        <w:r w:rsidR="00F463B1" w:rsidRPr="006D3942">
          <w:rPr>
            <w:rFonts w:eastAsia="Times New Roman"/>
          </w:rPr>
          <w:t xml:space="preserve"> et al., </w:t>
        </w:r>
        <w:r w:rsidR="00E62627" w:rsidRPr="006D3942">
          <w:rPr>
            <w:rFonts w:eastAsia="Times New Roman"/>
          </w:rPr>
          <w:t>2016</w:t>
        </w:r>
      </w:ins>
      <w:ins w:id="504" w:author="Sean Roberts" w:date="2017-01-17T16:08:00Z">
        <w:r w:rsidR="00E62627" w:rsidRPr="006D3942">
          <w:rPr>
            <w:rFonts w:eastAsia="Times New Roman"/>
          </w:rPr>
          <w:t xml:space="preserve">; </w:t>
        </w:r>
        <w:proofErr w:type="spellStart"/>
        <w:r w:rsidR="00E62627" w:rsidRPr="006D3942">
          <w:rPr>
            <w:rFonts w:eastAsia="Times New Roman"/>
          </w:rPr>
          <w:t>Bögels</w:t>
        </w:r>
        <w:proofErr w:type="spellEnd"/>
        <w:r w:rsidR="00E62627" w:rsidRPr="006D3942">
          <w:rPr>
            <w:rFonts w:eastAsia="Times New Roman"/>
          </w:rPr>
          <w:t xml:space="preserve"> &amp; Levinson, 2016</w:t>
        </w:r>
      </w:ins>
      <w:ins w:id="505" w:author="Sean Roberts" w:date="2017-01-17T12:23:00Z">
        <w:r w:rsidRPr="006D3942">
          <w:t>)</w:t>
        </w:r>
      </w:ins>
      <w:ins w:id="506" w:author="Sean Roberts" w:date="2017-01-11T12:06:00Z">
        <w:r w:rsidR="002A5D5C" w:rsidRPr="006D3942">
          <w:t>.</w:t>
        </w:r>
      </w:ins>
    </w:p>
    <w:p w14:paraId="76CEC189" w14:textId="0D3A55BA" w:rsidR="008B417A" w:rsidRPr="006D3942" w:rsidRDefault="00DB21EC" w:rsidP="006D3942">
      <w:pPr>
        <w:widowControl w:val="0"/>
        <w:autoSpaceDE w:val="0"/>
        <w:autoSpaceDN w:val="0"/>
        <w:adjustRightInd w:val="0"/>
        <w:spacing w:after="240" w:line="360" w:lineRule="auto"/>
        <w:jc w:val="both"/>
        <w:rPr>
          <w:ins w:id="507" w:author="Sean Roberts" w:date="2017-01-17T11:28:00Z"/>
        </w:rPr>
      </w:pPr>
      <w:ins w:id="508" w:author="Sean Roberts" w:date="2017-01-17T12:23:00Z">
        <w:r w:rsidRPr="006D3942">
          <w:t xml:space="preserve">Even if the general assumption about verbs is correct, </w:t>
        </w:r>
      </w:ins>
      <w:ins w:id="509" w:author="Sean Roberts" w:date="2017-01-17T12:24:00Z">
        <w:r w:rsidRPr="006D3942">
          <w:t>the model could be rooted in more concrete measures of processing</w:t>
        </w:r>
      </w:ins>
      <w:ins w:id="510" w:author="Sean Roberts" w:date="2017-01-13T11:40:00Z">
        <w:r w:rsidR="005A5F30" w:rsidRPr="006D3942">
          <w:t xml:space="preserve">.  For example, </w:t>
        </w:r>
      </w:ins>
      <w:ins w:id="511" w:author="Sean Roberts" w:date="2017-01-13T11:41:00Z">
        <w:r w:rsidR="005A5F30" w:rsidRPr="006D3942">
          <w:t xml:space="preserve">the work on uniform information density suggests that </w:t>
        </w:r>
      </w:ins>
      <w:ins w:id="512" w:author="Sean Roberts" w:date="2016-10-25T17:15:00Z">
        <w:r w:rsidR="002E1A6C" w:rsidRPr="006D3942">
          <w:t xml:space="preserve">languages are </w:t>
        </w:r>
        <w:proofErr w:type="spellStart"/>
        <w:r w:rsidR="002E1A6C" w:rsidRPr="006D3942">
          <w:t>optimised</w:t>
        </w:r>
        <w:proofErr w:type="spellEnd"/>
        <w:r w:rsidR="002E1A6C" w:rsidRPr="006D3942">
          <w:t xml:space="preserve"> for </w:t>
        </w:r>
      </w:ins>
      <w:ins w:id="513" w:author="Sean Roberts" w:date="2017-01-13T11:41:00Z">
        <w:r w:rsidR="005A5F30" w:rsidRPr="006D3942">
          <w:t>conveying information at a constant rate</w:t>
        </w:r>
      </w:ins>
      <w:ins w:id="514" w:author="Sean Roberts" w:date="2016-10-25T17:15:00Z">
        <w:r w:rsidR="002E1A6C" w:rsidRPr="006D3942">
          <w:t xml:space="preserve">, avoiding high information rates </w:t>
        </w:r>
      </w:ins>
      <w:ins w:id="515" w:author="Sean Roberts" w:date="2017-01-13T11:37:00Z">
        <w:r w:rsidR="003C3AF6" w:rsidRPr="006D3942">
          <w:t>which are unreliable</w:t>
        </w:r>
      </w:ins>
      <w:ins w:id="516" w:author="Sean Roberts" w:date="2016-10-25T17:15:00Z">
        <w:r w:rsidR="002E1A6C" w:rsidRPr="006D3942">
          <w:t xml:space="preserve"> or low information rates</w:t>
        </w:r>
      </w:ins>
      <w:ins w:id="517" w:author="Sean Roberts" w:date="2017-01-13T11:38:00Z">
        <w:r w:rsidR="003C3AF6" w:rsidRPr="006D3942">
          <w:t xml:space="preserve"> which are inefficient</w:t>
        </w:r>
      </w:ins>
      <w:ins w:id="518" w:author="Sean Roberts" w:date="2016-10-25T17:15:00Z">
        <w:r w:rsidR="002E1A6C" w:rsidRPr="006D3942">
          <w:t xml:space="preserve"> (</w:t>
        </w:r>
      </w:ins>
      <w:ins w:id="519" w:author="Sean Roberts" w:date="2017-01-13T11:37:00Z">
        <w:r w:rsidR="003C3AF6" w:rsidRPr="006D3942">
          <w:t xml:space="preserve">e.g. </w:t>
        </w:r>
      </w:ins>
      <w:ins w:id="520" w:author="Sean Roberts" w:date="2017-01-17T16:10:00Z">
        <w:r w:rsidR="00E62627" w:rsidRPr="006D3942">
          <w:t xml:space="preserve">Jaeger &amp; Levy, 2006; </w:t>
        </w:r>
      </w:ins>
      <w:ins w:id="521" w:author="Sean Roberts" w:date="2017-01-12T11:26:00Z">
        <w:r w:rsidR="00E113D7" w:rsidRPr="006D3942">
          <w:t>Jaeger, 2010</w:t>
        </w:r>
      </w:ins>
      <w:ins w:id="522" w:author="Sean Roberts" w:date="2017-01-13T11:43:00Z">
        <w:r w:rsidR="005A5F30" w:rsidRPr="006D3942">
          <w:t xml:space="preserve">; </w:t>
        </w:r>
        <w:proofErr w:type="spellStart"/>
        <w:r w:rsidR="005A5F30" w:rsidRPr="006D3942">
          <w:t>Piantadosi</w:t>
        </w:r>
        <w:proofErr w:type="spellEnd"/>
        <w:r w:rsidR="005A5F30" w:rsidRPr="006D3942">
          <w:t xml:space="preserve">, </w:t>
        </w:r>
        <w:proofErr w:type="spellStart"/>
        <w:r w:rsidR="005A5F30" w:rsidRPr="006D3942">
          <w:t>Tily</w:t>
        </w:r>
        <w:proofErr w:type="spellEnd"/>
        <w:r w:rsidR="005A5F30" w:rsidRPr="006D3942">
          <w:t xml:space="preserve"> &amp; Gibson, 2011</w:t>
        </w:r>
      </w:ins>
      <w:ins w:id="523" w:author="Sean Roberts" w:date="2017-01-13T11:36:00Z">
        <w:r w:rsidR="003C3AF6" w:rsidRPr="006D3942">
          <w:t xml:space="preserve">).  </w:t>
        </w:r>
      </w:ins>
      <w:ins w:id="524" w:author="Sean Roberts" w:date="2017-01-13T11:55:00Z">
        <w:r w:rsidR="00F42600" w:rsidRPr="006D3942">
          <w:t xml:space="preserve">Relating to word order in particular, </w:t>
        </w:r>
      </w:ins>
      <w:proofErr w:type="spellStart"/>
      <w:ins w:id="525" w:author="Sean Roberts" w:date="2017-01-12T11:25:00Z">
        <w:r w:rsidR="00E113D7" w:rsidRPr="006D3942">
          <w:t>Maurits</w:t>
        </w:r>
        <w:proofErr w:type="spellEnd"/>
        <w:r w:rsidR="00E113D7" w:rsidRPr="006D3942">
          <w:t xml:space="preserve">, </w:t>
        </w:r>
      </w:ins>
      <w:proofErr w:type="spellStart"/>
      <w:ins w:id="526" w:author="Sean Roberts" w:date="2017-01-12T11:26:00Z">
        <w:r w:rsidR="003C3AF6" w:rsidRPr="006D3942">
          <w:t>Perfors</w:t>
        </w:r>
        <w:proofErr w:type="spellEnd"/>
        <w:r w:rsidR="003C3AF6" w:rsidRPr="006D3942">
          <w:t xml:space="preserve"> &amp; Navarro (</w:t>
        </w:r>
        <w:r w:rsidR="00E113D7" w:rsidRPr="006D3942">
          <w:t>2010</w:t>
        </w:r>
      </w:ins>
      <w:ins w:id="527" w:author="Sean Roberts" w:date="2016-10-25T17:16:00Z">
        <w:r w:rsidR="002E1A6C" w:rsidRPr="006D3942">
          <w:t xml:space="preserve">) </w:t>
        </w:r>
        <w:proofErr w:type="spellStart"/>
        <w:r w:rsidR="002E1A6C" w:rsidRPr="006D3942">
          <w:t>analyse</w:t>
        </w:r>
        <w:proofErr w:type="spellEnd"/>
        <w:r w:rsidR="002E1A6C" w:rsidRPr="006D3942">
          <w:t xml:space="preserve"> spoken conversations</w:t>
        </w:r>
      </w:ins>
      <w:ins w:id="528" w:author="Sean Roberts" w:date="2016-10-25T17:20:00Z">
        <w:r w:rsidR="002E1A6C" w:rsidRPr="006D3942">
          <w:t xml:space="preserve"> and measure the predictability of </w:t>
        </w:r>
      </w:ins>
      <w:ins w:id="529" w:author="Sean Roberts" w:date="2016-10-25T17:21:00Z">
        <w:r w:rsidR="002E1A6C" w:rsidRPr="006D3942">
          <w:t>verbs from their subjects and objects.  They show</w:t>
        </w:r>
      </w:ins>
      <w:ins w:id="530" w:author="Sean Roberts" w:date="2016-10-25T17:16:00Z">
        <w:r w:rsidR="002E1A6C" w:rsidRPr="006D3942">
          <w:t xml:space="preserve"> that VSO and SVO orders </w:t>
        </w:r>
      </w:ins>
      <w:ins w:id="531" w:author="Sean Roberts" w:date="2016-10-25T17:17:00Z">
        <w:r w:rsidR="002E1A6C" w:rsidRPr="006D3942">
          <w:t>provide more uniform information density</w:t>
        </w:r>
      </w:ins>
      <w:ins w:id="532" w:author="Sean Roberts" w:date="2016-10-25T17:20:00Z">
        <w:r w:rsidR="002E1A6C" w:rsidRPr="006D3942">
          <w:t xml:space="preserve">, and therefore might be more efficient </w:t>
        </w:r>
      </w:ins>
      <w:ins w:id="533" w:author="Sean Roberts" w:date="2016-10-25T17:21:00Z">
        <w:r w:rsidR="002E1A6C" w:rsidRPr="006D3942">
          <w:t>orders</w:t>
        </w:r>
      </w:ins>
      <w:ins w:id="534" w:author="Sean Roberts" w:date="2017-01-13T11:36:00Z">
        <w:r w:rsidR="003C3AF6" w:rsidRPr="006D3942">
          <w:t xml:space="preserve">, helping to explain the drift towards them in Gell-Mann &amp; </w:t>
        </w:r>
        <w:proofErr w:type="spellStart"/>
        <w:r w:rsidR="003C3AF6" w:rsidRPr="006D3942">
          <w:t>Ruhlen</w:t>
        </w:r>
      </w:ins>
      <w:ins w:id="535" w:author="Sean Roberts" w:date="2017-01-13T11:37:00Z">
        <w:r w:rsidR="003C3AF6" w:rsidRPr="006D3942">
          <w:t>’s</w:t>
        </w:r>
        <w:proofErr w:type="spellEnd"/>
        <w:r w:rsidR="003C3AF6" w:rsidRPr="006D3942">
          <w:t xml:space="preserve"> study</w:t>
        </w:r>
      </w:ins>
      <w:ins w:id="536" w:author="Sean Roberts" w:date="2016-10-25T17:17:00Z">
        <w:r w:rsidR="002E1A6C" w:rsidRPr="006D3942">
          <w:t>.</w:t>
        </w:r>
      </w:ins>
      <w:ins w:id="537" w:author="Sean Roberts" w:date="2016-10-25T17:22:00Z">
        <w:r w:rsidR="002E1A6C" w:rsidRPr="006D3942">
          <w:t xml:space="preserve">  </w:t>
        </w:r>
      </w:ins>
    </w:p>
    <w:p w14:paraId="7E18F71C" w14:textId="372A4507" w:rsidR="00A204E2" w:rsidRPr="006D3942" w:rsidRDefault="00A204E2" w:rsidP="006D3942">
      <w:pPr>
        <w:widowControl w:val="0"/>
        <w:autoSpaceDE w:val="0"/>
        <w:autoSpaceDN w:val="0"/>
        <w:adjustRightInd w:val="0"/>
        <w:spacing w:after="240" w:line="360" w:lineRule="auto"/>
        <w:jc w:val="both"/>
        <w:rPr>
          <w:ins w:id="538" w:author="Sean Roberts" w:date="2017-01-17T11:28:00Z"/>
        </w:rPr>
      </w:pPr>
      <w:ins w:id="539" w:author="Sean Roberts" w:date="2017-01-17T11:28:00Z">
        <w:r w:rsidRPr="006D3942">
          <w:t xml:space="preserve">However, the uniform information density accounts were motivated by the rational strategy for successfully transmitting a single utterance in noisy conditions (studies like </w:t>
        </w:r>
        <w:proofErr w:type="spellStart"/>
        <w:r w:rsidRPr="006D3942">
          <w:t>Maurits</w:t>
        </w:r>
        <w:proofErr w:type="spellEnd"/>
        <w:r w:rsidRPr="006D3942">
          <w:t xml:space="preserve"> et al.</w:t>
        </w:r>
      </w:ins>
      <w:ins w:id="540" w:author="Sean Roberts" w:date="2017-01-17T16:10:00Z">
        <w:r w:rsidR="00E62627" w:rsidRPr="006D3942">
          <w:t>,</w:t>
        </w:r>
      </w:ins>
      <w:ins w:id="541" w:author="Sean Roberts" w:date="2017-01-17T11:28:00Z">
        <w:r w:rsidRPr="006D3942">
          <w:t xml:space="preserve"> </w:t>
        </w:r>
      </w:ins>
      <w:ins w:id="542" w:author="Sean Roberts" w:date="2017-01-17T16:10:00Z">
        <w:r w:rsidR="00E62627" w:rsidRPr="006D3942">
          <w:t>2010</w:t>
        </w:r>
      </w:ins>
      <w:ins w:id="543" w:author="Sean Roberts" w:date="2017-01-17T11:28:00Z">
        <w:r w:rsidRPr="006D3942">
          <w:t xml:space="preserve"> also assume that all words are the same length and that previous utterances do not </w:t>
        </w:r>
      </w:ins>
      <w:ins w:id="544" w:author="Sean Roberts" w:date="2017-01-17T12:25:00Z">
        <w:r w:rsidR="00DB21EC" w:rsidRPr="006D3942">
          <w:t>carry information about</w:t>
        </w:r>
      </w:ins>
      <w:ins w:id="545" w:author="Sean Roberts" w:date="2017-01-17T11:28:00Z">
        <w:r w:rsidRPr="006D3942">
          <w:t xml:space="preserve"> the current one).  </w:t>
        </w:r>
      </w:ins>
      <w:ins w:id="546" w:author="Sean Roberts" w:date="2017-01-17T12:26:00Z">
        <w:r w:rsidR="00DB21EC" w:rsidRPr="006D3942">
          <w:t xml:space="preserve">Furthermore, the uniform information </w:t>
        </w:r>
      </w:ins>
      <w:ins w:id="547" w:author="Sean Roberts" w:date="2017-01-17T16:10:00Z">
        <w:r w:rsidR="00E62627" w:rsidRPr="006D3942">
          <w:t xml:space="preserve">density </w:t>
        </w:r>
      </w:ins>
      <w:ins w:id="548" w:author="Sean Roberts" w:date="2017-01-17T12:26:00Z">
        <w:r w:rsidR="00DB21EC" w:rsidRPr="006D3942">
          <w:t xml:space="preserve">accounts focus on the ease of decoding rather than the ease of planning.  </w:t>
        </w:r>
      </w:ins>
      <w:ins w:id="549" w:author="Sean Roberts" w:date="2017-01-17T11:28:00Z">
        <w:r w:rsidRPr="006D3942">
          <w:t>We argue that real time conversation involves simultaneous encoding and decoding</w:t>
        </w:r>
      </w:ins>
      <w:ins w:id="550" w:author="Sean Roberts" w:date="2017-01-17T12:25:00Z">
        <w:r w:rsidR="00DB21EC" w:rsidRPr="006D3942">
          <w:t xml:space="preserve"> at certain points</w:t>
        </w:r>
      </w:ins>
      <w:ins w:id="551" w:author="Sean Roberts" w:date="2017-01-17T12:27:00Z">
        <w:r w:rsidR="00DB21EC" w:rsidRPr="006D3942">
          <w:t xml:space="preserve"> in each turn</w:t>
        </w:r>
      </w:ins>
      <w:ins w:id="552" w:author="Sean Roberts" w:date="2017-01-17T11:28:00Z">
        <w:r w:rsidRPr="006D3942">
          <w:t xml:space="preserve">, and so the ideal information profile may not be uniform, but one of the skewed distributions discussed above. </w:t>
        </w:r>
      </w:ins>
      <w:ins w:id="553" w:author="Sean Roberts" w:date="2017-01-17T12:27:00Z">
        <w:r w:rsidR="00DB21EC" w:rsidRPr="006D3942">
          <w:t xml:space="preserve"> </w:t>
        </w:r>
      </w:ins>
      <w:ins w:id="554" w:author="Sean Roberts" w:date="2017-01-17T11:28:00Z">
        <w:r w:rsidRPr="006D3942">
          <w:t xml:space="preserve">However, in general the findings may be compatible with our account.  For example, according to the results in </w:t>
        </w:r>
        <w:proofErr w:type="spellStart"/>
        <w:r w:rsidRPr="006D3942">
          <w:t>Maurits</w:t>
        </w:r>
        <w:proofErr w:type="spellEnd"/>
        <w:r w:rsidRPr="006D3942">
          <w:t xml:space="preserve"> et al</w:t>
        </w:r>
      </w:ins>
      <w:ins w:id="555" w:author="Sean Roberts" w:date="2017-01-17T16:11:00Z">
        <w:r w:rsidR="00E62627" w:rsidRPr="006D3942">
          <w:t>., 2010</w:t>
        </w:r>
      </w:ins>
      <w:ins w:id="556" w:author="Sean Roberts" w:date="2017-01-17T11:28:00Z">
        <w:r w:rsidRPr="006D3942">
          <w:t>, SVO order conveys the most uniform information rate.  H</w:t>
        </w:r>
        <w:r w:rsidR="0062618C">
          <w:t xml:space="preserve">owever, considering the three </w:t>
        </w:r>
      </w:ins>
      <w:ins w:id="557" w:author="Sean Roberts" w:date="2017-01-19T10:39:00Z">
        <w:r w:rsidR="0062618C">
          <w:t>orders where the subject precedes the object</w:t>
        </w:r>
      </w:ins>
      <w:ins w:id="558" w:author="Sean Roberts" w:date="2017-01-17T11:28:00Z">
        <w:r w:rsidRPr="006D3942">
          <w:t xml:space="preserve">, the last element in the utterance contains more information (and therefore requires more </w:t>
        </w:r>
      </w:ins>
      <w:ins w:id="559" w:author="Sean Roberts" w:date="2017-01-17T16:11:00Z">
        <w:r w:rsidR="00E62627" w:rsidRPr="006D3942">
          <w:t>cognitive resources</w:t>
        </w:r>
      </w:ins>
      <w:ins w:id="560" w:author="Sean Roberts" w:date="2017-01-17T11:28:00Z">
        <w:r w:rsidRPr="006D3942">
          <w:t xml:space="preserve">) as the verb moves away from the crunch zone at the end of the turn.  That is, SOV order is the best profile for a turn-taking listener, since they are already able to predict the verb from the subject and the object, and are therefore able to dedicate more resources to planning in the crunch zone.  This is compatible with </w:t>
        </w:r>
      </w:ins>
      <w:ins w:id="561" w:author="Sean Roberts" w:date="2017-01-17T12:28:00Z">
        <w:r w:rsidR="00DB21EC" w:rsidRPr="006D3942">
          <w:t xml:space="preserve">the result of our model </w:t>
        </w:r>
      </w:ins>
      <w:ins w:id="562" w:author="Sean Roberts" w:date="2017-01-17T11:28:00Z">
        <w:r w:rsidRPr="006D3942">
          <w:t>that turn taking imposes a pressure to push the verb further back in the sentence.</w:t>
        </w:r>
      </w:ins>
    </w:p>
    <w:p w14:paraId="2713BECA" w14:textId="2D51CA11" w:rsidR="00A06586" w:rsidRPr="006D3942" w:rsidRDefault="005A5F30" w:rsidP="006D3942">
      <w:pPr>
        <w:widowControl w:val="0"/>
        <w:autoSpaceDE w:val="0"/>
        <w:autoSpaceDN w:val="0"/>
        <w:adjustRightInd w:val="0"/>
        <w:spacing w:after="240" w:line="360" w:lineRule="auto"/>
        <w:jc w:val="both"/>
        <w:rPr>
          <w:ins w:id="563" w:author="Sean Roberts" w:date="2017-01-17T12:29:00Z"/>
        </w:rPr>
      </w:pPr>
      <w:ins w:id="564" w:author="Sean Roberts" w:date="2017-01-13T11:44:00Z">
        <w:r w:rsidRPr="006D3942">
          <w:t xml:space="preserve">In another approach, </w:t>
        </w:r>
      </w:ins>
      <w:ins w:id="565" w:author="Sean Roberts" w:date="2016-10-24T11:34:00Z">
        <w:r w:rsidR="000D0949" w:rsidRPr="006D3942">
          <w:t>Ferrer-</w:t>
        </w:r>
        <w:proofErr w:type="spellStart"/>
        <w:r w:rsidR="000D0949" w:rsidRPr="006D3942">
          <w:t>i</w:t>
        </w:r>
        <w:proofErr w:type="spellEnd"/>
        <w:r w:rsidR="000D0949" w:rsidRPr="006D3942">
          <w:t>-</w:t>
        </w:r>
        <w:proofErr w:type="spellStart"/>
        <w:r w:rsidR="000D0949" w:rsidRPr="006D3942">
          <w:t>Cancho</w:t>
        </w:r>
        <w:proofErr w:type="spellEnd"/>
        <w:r w:rsidR="000D0949" w:rsidRPr="006D3942">
          <w:t xml:space="preserve"> (2015) argues that </w:t>
        </w:r>
      </w:ins>
      <w:ins w:id="566" w:author="Sean Roberts" w:date="2016-10-24T11:33:00Z">
        <w:r w:rsidR="00EC5A51" w:rsidRPr="006D3942">
          <w:t>the length of syntactic dependencies between the verb and its subject and object</w:t>
        </w:r>
      </w:ins>
      <w:ins w:id="567" w:author="Sean Roberts" w:date="2017-01-17T13:37:00Z">
        <w:r w:rsidR="008A0761" w:rsidRPr="006D3942">
          <w:t xml:space="preserve"> (within a turn) </w:t>
        </w:r>
      </w:ins>
      <w:ins w:id="568" w:author="Sean Roberts" w:date="2016-10-24T11:33:00Z">
        <w:r w:rsidR="00EC5A51" w:rsidRPr="006D3942">
          <w:t xml:space="preserve">has a </w:t>
        </w:r>
        <w:r w:rsidR="00EC5A51" w:rsidRPr="006D3942">
          <w:lastRenderedPageBreak/>
          <w:t>considera</w:t>
        </w:r>
        <w:r w:rsidR="000D0949" w:rsidRPr="006D3942">
          <w:t>ble effect on short term memory</w:t>
        </w:r>
      </w:ins>
      <w:ins w:id="569" w:author="Sean Roberts" w:date="2016-10-24T11:35:00Z">
        <w:r w:rsidR="000D0949" w:rsidRPr="006D3942">
          <w:t xml:space="preserve"> load</w:t>
        </w:r>
      </w:ins>
      <w:ins w:id="570" w:author="Sean Roberts" w:date="2017-01-17T13:35:00Z">
        <w:r w:rsidR="006871CE" w:rsidRPr="006D3942">
          <w:t xml:space="preserve">, and that </w:t>
        </w:r>
      </w:ins>
      <w:ins w:id="571" w:author="Sean Roberts" w:date="2017-01-17T13:54:00Z">
        <w:r w:rsidR="008A0761" w:rsidRPr="006D3942">
          <w:t xml:space="preserve">planning </w:t>
        </w:r>
      </w:ins>
      <w:ins w:id="572" w:author="Sean Roberts" w:date="2017-01-17T13:38:00Z">
        <w:r w:rsidR="008A0761" w:rsidRPr="006D3942">
          <w:t>effort</w:t>
        </w:r>
      </w:ins>
      <w:ins w:id="573" w:author="Sean Roberts" w:date="2017-01-17T13:36:00Z">
        <w:r w:rsidR="008A0761" w:rsidRPr="006D3942">
          <w:t xml:space="preserve"> is </w:t>
        </w:r>
        <w:proofErr w:type="spellStart"/>
        <w:r w:rsidR="008A0761" w:rsidRPr="006D3942">
          <w:t>minimised</w:t>
        </w:r>
        <w:proofErr w:type="spellEnd"/>
        <w:r w:rsidR="008A0761" w:rsidRPr="006D3942">
          <w:t xml:space="preserve"> when </w:t>
        </w:r>
      </w:ins>
      <w:ins w:id="574" w:author="Sean Roberts" w:date="2017-01-17T13:35:00Z">
        <w:r w:rsidR="006871CE" w:rsidRPr="006D3942">
          <w:t xml:space="preserve">placing the </w:t>
        </w:r>
      </w:ins>
      <w:ins w:id="575" w:author="Sean Roberts" w:date="2017-01-17T13:36:00Z">
        <w:r w:rsidR="008A0761" w:rsidRPr="006D3942">
          <w:t>syntactic head in the center of the construction</w:t>
        </w:r>
      </w:ins>
      <w:ins w:id="576" w:author="Sean Roberts" w:date="2016-10-24T11:35:00Z">
        <w:r w:rsidR="000D0949" w:rsidRPr="006D3942">
          <w:t xml:space="preserve">.  </w:t>
        </w:r>
      </w:ins>
      <w:ins w:id="577" w:author="Sean Roberts" w:date="2017-01-17T14:25:00Z">
        <w:r w:rsidR="00F463B1" w:rsidRPr="006D3942">
          <w:t xml:space="preserve">This opposes a pressure </w:t>
        </w:r>
      </w:ins>
      <w:ins w:id="578" w:author="Sean Roberts" w:date="2017-01-17T14:26:00Z">
        <w:r w:rsidR="00F463B1" w:rsidRPr="006D3942">
          <w:t xml:space="preserve">for predictability by the listener, which </w:t>
        </w:r>
        <w:proofErr w:type="spellStart"/>
        <w:r w:rsidR="00F463B1" w:rsidRPr="006D3942">
          <w:t>favours</w:t>
        </w:r>
        <w:proofErr w:type="spellEnd"/>
        <w:r w:rsidR="00F463B1" w:rsidRPr="006D3942">
          <w:t xml:space="preserve"> verb-final constructions.  </w:t>
        </w:r>
      </w:ins>
      <w:ins w:id="579" w:author="Sean Roberts" w:date="2016-10-25T17:22:00Z">
        <w:r w:rsidR="002E1A6C" w:rsidRPr="006D3942">
          <w:t xml:space="preserve">Furthermore, </w:t>
        </w:r>
      </w:ins>
      <w:ins w:id="580" w:author="Sean Roberts" w:date="2017-01-13T11:34:00Z">
        <w:r w:rsidR="003C3AF6" w:rsidRPr="006D3942">
          <w:t>h</w:t>
        </w:r>
      </w:ins>
      <w:ins w:id="581" w:author="Sean Roberts" w:date="2016-10-24T11:35:00Z">
        <w:r w:rsidR="000D0949" w:rsidRPr="006D3942">
          <w:t xml:space="preserve">istorical changes between dominant word orders tends to proceed in single </w:t>
        </w:r>
      </w:ins>
      <w:ins w:id="582" w:author="Sean Roberts" w:date="2016-10-24T11:36:00Z">
        <w:r w:rsidR="000D0949" w:rsidRPr="006D3942">
          <w:t>steps</w:t>
        </w:r>
      </w:ins>
      <w:ins w:id="583" w:author="Sean Roberts" w:date="2016-10-24T11:35:00Z">
        <w:r w:rsidR="000D0949" w:rsidRPr="006D3942">
          <w:t xml:space="preserve"> </w:t>
        </w:r>
      </w:ins>
      <w:ins w:id="584" w:author="Sean Roberts" w:date="2016-10-24T11:36:00Z">
        <w:r w:rsidR="000D0949" w:rsidRPr="006D3942">
          <w:t xml:space="preserve">between </w:t>
        </w:r>
      </w:ins>
      <w:ins w:id="585" w:author="Sean Roberts" w:date="2016-10-24T11:35:00Z">
        <w:r w:rsidR="000D0949" w:rsidRPr="006D3942">
          <w:t xml:space="preserve">adjacent </w:t>
        </w:r>
      </w:ins>
      <w:ins w:id="586" w:author="Sean Roberts" w:date="2016-10-24T11:36:00Z">
        <w:r w:rsidR="000D0949" w:rsidRPr="006D3942">
          <w:t>orders</w:t>
        </w:r>
      </w:ins>
      <w:ins w:id="587" w:author="Sean Roberts" w:date="2016-10-25T17:23:00Z">
        <w:r w:rsidR="002E1A6C" w:rsidRPr="006D3942">
          <w:t xml:space="preserve"> (see also, Ferrer-</w:t>
        </w:r>
        <w:proofErr w:type="spellStart"/>
        <w:r w:rsidR="002E1A6C" w:rsidRPr="006D3942">
          <w:t>i</w:t>
        </w:r>
        <w:proofErr w:type="spellEnd"/>
        <w:r w:rsidR="002E1A6C" w:rsidRPr="006D3942">
          <w:t>-</w:t>
        </w:r>
        <w:proofErr w:type="spellStart"/>
        <w:r w:rsidR="002E1A6C" w:rsidRPr="006D3942">
          <w:t>Cancho</w:t>
        </w:r>
        <w:proofErr w:type="spellEnd"/>
        <w:r w:rsidR="002E1A6C" w:rsidRPr="006D3942">
          <w:t xml:space="preserve">, </w:t>
        </w:r>
      </w:ins>
      <w:ins w:id="588" w:author="Sean Roberts" w:date="2017-01-12T11:27:00Z">
        <w:r w:rsidR="00E113D7" w:rsidRPr="006D3942">
          <w:t>2016</w:t>
        </w:r>
      </w:ins>
      <w:ins w:id="589" w:author="Sean Roberts" w:date="2016-10-25T17:23:00Z">
        <w:r w:rsidR="002E1A6C" w:rsidRPr="006D3942">
          <w:t>)</w:t>
        </w:r>
      </w:ins>
      <w:ins w:id="590" w:author="Sean Roberts" w:date="2016-10-24T11:36:00Z">
        <w:r w:rsidR="000D0949" w:rsidRPr="006D3942">
          <w:t xml:space="preserve">.  </w:t>
        </w:r>
      </w:ins>
      <w:ins w:id="591" w:author="Sean Roberts" w:date="2017-01-17T14:26:00Z">
        <w:r w:rsidR="00F463B1" w:rsidRPr="006D3942">
          <w:t xml:space="preserve">These factors combine to explain many phenomena such </w:t>
        </w:r>
      </w:ins>
      <w:ins w:id="592" w:author="Sean Roberts" w:date="2017-01-17T14:29:00Z">
        <w:r w:rsidR="00F463B1" w:rsidRPr="006D3942">
          <w:t xml:space="preserve">the prevalence of SVO order, </w:t>
        </w:r>
      </w:ins>
      <w:ins w:id="593" w:author="Sean Roberts" w:date="2017-01-17T14:28:00Z">
        <w:r w:rsidR="00F463B1" w:rsidRPr="006D3942">
          <w:t xml:space="preserve">optionality between SOV and SVO order, historical movement </w:t>
        </w:r>
      </w:ins>
      <w:ins w:id="594" w:author="Sean Roberts" w:date="2017-01-17T14:26:00Z">
        <w:r w:rsidR="00F463B1" w:rsidRPr="006D3942">
          <w:t xml:space="preserve">towards SVO and </w:t>
        </w:r>
      </w:ins>
      <w:ins w:id="595" w:author="Sean Roberts" w:date="2016-10-24T11:37:00Z">
        <w:r w:rsidR="00F463B1" w:rsidRPr="006D3942">
          <w:t xml:space="preserve">OVS </w:t>
        </w:r>
      </w:ins>
      <w:ins w:id="596" w:author="Sean Roberts" w:date="2017-01-17T14:29:00Z">
        <w:r w:rsidR="00F463B1" w:rsidRPr="006D3942">
          <w:t xml:space="preserve">order </w:t>
        </w:r>
      </w:ins>
      <w:ins w:id="597" w:author="Sean Roberts" w:date="2017-01-17T14:27:00Z">
        <w:r w:rsidR="00F463B1" w:rsidRPr="006D3942">
          <w:t>being</w:t>
        </w:r>
      </w:ins>
      <w:ins w:id="598" w:author="Sean Roberts" w:date="2016-10-24T11:37:00Z">
        <w:r w:rsidR="00F463B1" w:rsidRPr="006D3942">
          <w:t xml:space="preserve"> rar</w:t>
        </w:r>
      </w:ins>
      <w:ins w:id="599" w:author="Sean Roberts" w:date="2017-01-17T14:27:00Z">
        <w:r w:rsidR="00F463B1" w:rsidRPr="006D3942">
          <w:t>e</w:t>
        </w:r>
      </w:ins>
      <w:ins w:id="600" w:author="Sean Roberts" w:date="2016-10-24T11:37:00Z">
        <w:r w:rsidR="00063170" w:rsidRPr="006D3942">
          <w:t xml:space="preserve"> since it is many changes away</w:t>
        </w:r>
        <w:r w:rsidR="000D0949" w:rsidRPr="006D3942">
          <w:t xml:space="preserve"> from the presumed initial SOV order.</w:t>
        </w:r>
      </w:ins>
      <w:ins w:id="601" w:author="Sean Roberts" w:date="2016-10-24T12:02:00Z">
        <w:r w:rsidR="00063170" w:rsidRPr="006D3942">
          <w:t xml:space="preserve">  </w:t>
        </w:r>
      </w:ins>
      <w:ins w:id="602" w:author="Sean Roberts" w:date="2016-10-24T12:03:00Z">
        <w:r w:rsidR="00063170" w:rsidRPr="006D3942">
          <w:t>Currently, o</w:t>
        </w:r>
      </w:ins>
      <w:ins w:id="603" w:author="Sean Roberts" w:date="2016-10-24T12:02:00Z">
        <w:r w:rsidR="00063170" w:rsidRPr="006D3942">
          <w:t xml:space="preserve">ur model is too abstract to integrate </w:t>
        </w:r>
      </w:ins>
      <w:ins w:id="604" w:author="Sean Roberts" w:date="2016-10-24T12:03:00Z">
        <w:r w:rsidR="00D02EC5" w:rsidRPr="006D3942">
          <w:t>notions of syntactic dependency</w:t>
        </w:r>
      </w:ins>
      <w:ins w:id="605" w:author="Sean Roberts" w:date="2017-01-17T12:28:00Z">
        <w:r w:rsidR="00A06586" w:rsidRPr="006D3942">
          <w:t xml:space="preserve"> within a turn</w:t>
        </w:r>
      </w:ins>
      <w:ins w:id="606" w:author="Sean Roberts" w:date="2016-10-25T17:23:00Z">
        <w:r w:rsidR="002E1A6C" w:rsidRPr="006D3942">
          <w:t xml:space="preserve">, and transitions between any order to any other order </w:t>
        </w:r>
      </w:ins>
      <w:ins w:id="607" w:author="Sean Roberts" w:date="2017-01-17T16:12:00Z">
        <w:r w:rsidR="00E62627" w:rsidRPr="006D3942">
          <w:t>occur</w:t>
        </w:r>
      </w:ins>
      <w:ins w:id="608" w:author="Sean Roberts" w:date="2017-01-17T12:29:00Z">
        <w:r w:rsidR="00A06586" w:rsidRPr="006D3942">
          <w:t xml:space="preserve"> (see SI)</w:t>
        </w:r>
      </w:ins>
      <w:ins w:id="609" w:author="Sean Roberts" w:date="2016-10-25T16:57:00Z">
        <w:r w:rsidR="00D02EC5" w:rsidRPr="006D3942">
          <w:t>.</w:t>
        </w:r>
      </w:ins>
      <w:ins w:id="610" w:author="Sean Roberts" w:date="2017-01-13T11:48:00Z">
        <w:r w:rsidR="008B400F" w:rsidRPr="006D3942">
          <w:t xml:space="preserve">  </w:t>
        </w:r>
      </w:ins>
    </w:p>
    <w:p w14:paraId="60A0F086" w14:textId="5286E43A" w:rsidR="008B400F" w:rsidRPr="006D3942" w:rsidRDefault="00F463B1" w:rsidP="006D3942">
      <w:pPr>
        <w:widowControl w:val="0"/>
        <w:autoSpaceDE w:val="0"/>
        <w:autoSpaceDN w:val="0"/>
        <w:adjustRightInd w:val="0"/>
        <w:spacing w:after="240" w:line="360" w:lineRule="auto"/>
        <w:jc w:val="both"/>
        <w:rPr>
          <w:ins w:id="611" w:author="Sean Roberts" w:date="2016-10-24T11:37:00Z"/>
        </w:rPr>
      </w:pPr>
      <w:ins w:id="612" w:author="Sean Roberts" w:date="2017-01-17T14:31:00Z">
        <w:r w:rsidRPr="006D3942">
          <w:t>T</w:t>
        </w:r>
      </w:ins>
      <w:ins w:id="613" w:author="Sean Roberts" w:date="2017-01-13T11:47:00Z">
        <w:r w:rsidR="008B400F" w:rsidRPr="006D3942">
          <w:t xml:space="preserve">he model presented here is not intended to </w:t>
        </w:r>
      </w:ins>
      <w:ins w:id="614" w:author="Sean Roberts" w:date="2017-01-17T14:34:00Z">
        <w:r w:rsidRPr="006D3942">
          <w:t>supplant</w:t>
        </w:r>
      </w:ins>
      <w:ins w:id="615" w:author="Sean Roberts" w:date="2017-01-17T12:29:00Z">
        <w:r w:rsidR="00A06586" w:rsidRPr="006D3942">
          <w:t xml:space="preserve"> any of these </w:t>
        </w:r>
      </w:ins>
      <w:ins w:id="616" w:author="Sean Roberts" w:date="2017-01-17T12:30:00Z">
        <w:r w:rsidR="00A06586" w:rsidRPr="006D3942">
          <w:t>other</w:t>
        </w:r>
      </w:ins>
      <w:ins w:id="617" w:author="Sean Roberts" w:date="2017-01-13T11:47:00Z">
        <w:r w:rsidR="008B400F" w:rsidRPr="006D3942">
          <w:t xml:space="preserve"> explanations</w:t>
        </w:r>
      </w:ins>
      <w:ins w:id="618" w:author="Sean Roberts" w:date="2017-01-17T14:30:00Z">
        <w:r w:rsidRPr="006D3942">
          <w:t xml:space="preserve"> and</w:t>
        </w:r>
      </w:ins>
      <w:ins w:id="619" w:author="Sean Roberts" w:date="2017-01-17T14:34:00Z">
        <w:r w:rsidRPr="006D3942">
          <w:t>,</w:t>
        </w:r>
      </w:ins>
      <w:ins w:id="620" w:author="Sean Roberts" w:date="2017-01-17T14:30:00Z">
        <w:r w:rsidRPr="006D3942">
          <w:t xml:space="preserve"> as many others have pointed out, several factors could be at play </w:t>
        </w:r>
      </w:ins>
      <w:ins w:id="621" w:author="Sean Roberts" w:date="2017-01-17T14:35:00Z">
        <w:r w:rsidRPr="006D3942">
          <w:t xml:space="preserve">in this complex system </w:t>
        </w:r>
      </w:ins>
      <w:ins w:id="622" w:author="Sean Roberts" w:date="2017-01-17T14:30:00Z">
        <w:r w:rsidRPr="006D3942">
          <w:t>(</w:t>
        </w:r>
      </w:ins>
      <w:ins w:id="623" w:author="Sean Roberts" w:date="2017-01-17T14:31:00Z">
        <w:r w:rsidRPr="006D3942">
          <w:t xml:space="preserve">Hawkins, 2004; </w:t>
        </w:r>
      </w:ins>
      <w:proofErr w:type="spellStart"/>
      <w:ins w:id="624" w:author="Sean Roberts" w:date="2017-01-17T14:30:00Z">
        <w:r w:rsidRPr="006D3942">
          <w:t>Langus</w:t>
        </w:r>
        <w:proofErr w:type="spellEnd"/>
        <w:r w:rsidRPr="006D3942">
          <w:t xml:space="preserve"> &amp; </w:t>
        </w:r>
        <w:proofErr w:type="spellStart"/>
        <w:r w:rsidRPr="006D3942">
          <w:t>Nespor</w:t>
        </w:r>
        <w:proofErr w:type="spellEnd"/>
        <w:r w:rsidRPr="006D3942">
          <w:t>, 2010</w:t>
        </w:r>
      </w:ins>
      <w:ins w:id="625" w:author="Sean Roberts" w:date="2017-01-17T14:31:00Z">
        <w:r w:rsidRPr="006D3942">
          <w:t>; Ferrer-</w:t>
        </w:r>
        <w:proofErr w:type="spellStart"/>
        <w:r w:rsidRPr="006D3942">
          <w:t>i</w:t>
        </w:r>
        <w:proofErr w:type="spellEnd"/>
        <w:r w:rsidRPr="006D3942">
          <w:t>-</w:t>
        </w:r>
        <w:proofErr w:type="spellStart"/>
        <w:r w:rsidRPr="006D3942">
          <w:t>Cancho</w:t>
        </w:r>
        <w:proofErr w:type="spellEnd"/>
        <w:r w:rsidRPr="006D3942">
          <w:t>, 2015</w:t>
        </w:r>
      </w:ins>
      <w:ins w:id="626" w:author="Sean Roberts" w:date="2017-01-17T14:30:00Z">
        <w:r w:rsidRPr="006D3942">
          <w:t>)</w:t>
        </w:r>
      </w:ins>
      <w:ins w:id="627" w:author="Sean Roberts" w:date="2017-01-13T11:47:00Z">
        <w:r w:rsidRPr="006D3942">
          <w:t xml:space="preserve">.  </w:t>
        </w:r>
      </w:ins>
      <w:ins w:id="628" w:author="Sean Roberts" w:date="2017-01-17T16:12:00Z">
        <w:r w:rsidR="00E62627" w:rsidRPr="006D3942">
          <w:t>T</w:t>
        </w:r>
      </w:ins>
      <w:ins w:id="629" w:author="Sean Roberts" w:date="2017-01-13T11:47:00Z">
        <w:r w:rsidRPr="006D3942">
          <w:t>here is</w:t>
        </w:r>
      </w:ins>
      <w:ins w:id="630" w:author="Sean Roberts" w:date="2017-01-17T14:30:00Z">
        <w:r w:rsidRPr="006D3942">
          <w:t xml:space="preserve"> </w:t>
        </w:r>
      </w:ins>
      <w:ins w:id="631" w:author="Sean Roberts" w:date="2017-01-13T11:47:00Z">
        <w:r w:rsidR="008B400F" w:rsidRPr="006D3942">
          <w:t xml:space="preserve">clearly </w:t>
        </w:r>
      </w:ins>
      <w:ins w:id="632" w:author="Sean Roberts" w:date="2017-01-17T14:30:00Z">
        <w:r w:rsidRPr="006D3942">
          <w:t>work to be done</w:t>
        </w:r>
      </w:ins>
      <w:ins w:id="633" w:author="Sean Roberts" w:date="2017-01-13T11:48:00Z">
        <w:r w:rsidR="008B400F" w:rsidRPr="006D3942">
          <w:t xml:space="preserve"> to relate </w:t>
        </w:r>
      </w:ins>
      <w:ins w:id="634" w:author="Sean Roberts" w:date="2017-01-17T14:31:00Z">
        <w:r w:rsidRPr="006D3942">
          <w:t>the different accounts</w:t>
        </w:r>
      </w:ins>
      <w:ins w:id="635" w:author="Sean Roberts" w:date="2017-01-13T11:48:00Z">
        <w:r w:rsidR="008B400F" w:rsidRPr="006D3942">
          <w:t xml:space="preserve"> to each other.  For now</w:t>
        </w:r>
      </w:ins>
      <w:ins w:id="636" w:author="Sean Roberts" w:date="2017-01-13T11:54:00Z">
        <w:r w:rsidR="006542D9" w:rsidRPr="006D3942">
          <w:t>,</w:t>
        </w:r>
      </w:ins>
      <w:ins w:id="637" w:author="Sean Roberts" w:date="2017-01-13T11:48:00Z">
        <w:r w:rsidR="008B400F" w:rsidRPr="006D3942">
          <w:t xml:space="preserve"> we point out that the need for </w:t>
        </w:r>
      </w:ins>
      <w:ins w:id="638" w:author="Sean Roberts" w:date="2017-01-13T11:49:00Z">
        <w:r w:rsidR="008B400F" w:rsidRPr="006D3942">
          <w:t xml:space="preserve">processing </w:t>
        </w:r>
      </w:ins>
      <w:ins w:id="639" w:author="Sean Roberts" w:date="2017-01-13T11:48:00Z">
        <w:r w:rsidR="008B400F" w:rsidRPr="006D3942">
          <w:t xml:space="preserve">efficiency </w:t>
        </w:r>
      </w:ins>
      <w:ins w:id="640" w:author="Sean Roberts" w:date="2017-01-13T11:49:00Z">
        <w:r w:rsidR="008B400F" w:rsidRPr="006D3942">
          <w:t>derives to some extent from the real-time</w:t>
        </w:r>
      </w:ins>
      <w:ins w:id="641" w:author="Sean Roberts" w:date="2017-01-13T11:50:00Z">
        <w:r w:rsidR="0032263D" w:rsidRPr="006D3942">
          <w:t xml:space="preserve"> </w:t>
        </w:r>
      </w:ins>
      <w:ins w:id="642" w:author="Sean Roberts" w:date="2017-01-13T11:49:00Z">
        <w:r w:rsidR="008B400F" w:rsidRPr="006D3942">
          <w:t xml:space="preserve">nature </w:t>
        </w:r>
        <w:r w:rsidR="0032263D" w:rsidRPr="006D3942">
          <w:t xml:space="preserve">of natural conversation, and </w:t>
        </w:r>
      </w:ins>
      <w:ins w:id="643" w:author="Sean Roberts" w:date="2017-01-13T11:52:00Z">
        <w:r w:rsidR="0032263D" w:rsidRPr="006D3942">
          <w:t>that all of the approaches above consid</w:t>
        </w:r>
        <w:r w:rsidR="006542D9" w:rsidRPr="006D3942">
          <w:t xml:space="preserve">er processing within utterances </w:t>
        </w:r>
      </w:ins>
      <w:ins w:id="644" w:author="Sean Roberts" w:date="2017-01-17T13:54:00Z">
        <w:r w:rsidR="008A0761" w:rsidRPr="006D3942">
          <w:t xml:space="preserve">or from the perspective of an isolated </w:t>
        </w:r>
      </w:ins>
      <w:ins w:id="645" w:author="Sean Roberts" w:date="2017-01-17T14:35:00Z">
        <w:r w:rsidRPr="006D3942">
          <w:t>speaker or hearer</w:t>
        </w:r>
      </w:ins>
      <w:ins w:id="646" w:author="Sean Roberts" w:date="2017-01-17T13:54:00Z">
        <w:r w:rsidR="008A0761" w:rsidRPr="006D3942">
          <w:t xml:space="preserve">, </w:t>
        </w:r>
      </w:ins>
      <w:ins w:id="647" w:author="Sean Roberts" w:date="2017-01-13T11:52:00Z">
        <w:r w:rsidR="006542D9" w:rsidRPr="006D3942">
          <w:t>while we have argued</w:t>
        </w:r>
        <w:r w:rsidR="0032263D" w:rsidRPr="006D3942">
          <w:t xml:space="preserve"> that there are </w:t>
        </w:r>
      </w:ins>
      <w:ins w:id="648" w:author="Sean Roberts" w:date="2017-01-13T11:53:00Z">
        <w:r w:rsidR="0032263D" w:rsidRPr="006D3942">
          <w:t xml:space="preserve">cognitive </w:t>
        </w:r>
      </w:ins>
      <w:ins w:id="649" w:author="Sean Roberts" w:date="2017-01-13T11:52:00Z">
        <w:r w:rsidR="0032263D" w:rsidRPr="006D3942">
          <w:t>constraints imposed from the relationship between turns</w:t>
        </w:r>
      </w:ins>
      <w:ins w:id="650" w:author="Sean Roberts" w:date="2017-01-17T13:55:00Z">
        <w:r w:rsidR="008A0761" w:rsidRPr="006D3942">
          <w:t xml:space="preserve"> by multiple individuals</w:t>
        </w:r>
      </w:ins>
      <w:ins w:id="651" w:author="Sean Roberts" w:date="2017-01-13T11:50:00Z">
        <w:r w:rsidR="008B400F" w:rsidRPr="006D3942">
          <w:t>.</w:t>
        </w:r>
      </w:ins>
    </w:p>
    <w:p w14:paraId="3DF98935" w14:textId="4EACAA46" w:rsidR="00EC5A51" w:rsidRPr="006D3942" w:rsidDel="00071499" w:rsidRDefault="00F463B1" w:rsidP="006D3942">
      <w:pPr>
        <w:widowControl w:val="0"/>
        <w:autoSpaceDE w:val="0"/>
        <w:autoSpaceDN w:val="0"/>
        <w:adjustRightInd w:val="0"/>
        <w:spacing w:after="240" w:line="360" w:lineRule="auto"/>
        <w:jc w:val="both"/>
        <w:rPr>
          <w:del w:id="652" w:author="Sean Roberts" w:date="2017-01-11T13:51:00Z"/>
        </w:rPr>
      </w:pPr>
      <w:ins w:id="653" w:author="Sean Roberts" w:date="2017-01-17T14:35:00Z">
        <w:r w:rsidRPr="006D3942">
          <w:t>To conclude</w:t>
        </w:r>
      </w:ins>
      <w:ins w:id="654" w:author="Sean Roberts" w:date="2017-01-11T13:51:00Z">
        <w:r w:rsidR="00071499" w:rsidRPr="006D3942">
          <w:t xml:space="preserve">, </w:t>
        </w:r>
      </w:ins>
    </w:p>
    <w:p w14:paraId="3A305320" w14:textId="1549981B" w:rsidR="00B32F91" w:rsidRPr="006D3942" w:rsidRDefault="00B32F91" w:rsidP="006D3942">
      <w:pPr>
        <w:widowControl w:val="0"/>
        <w:autoSpaceDE w:val="0"/>
        <w:autoSpaceDN w:val="0"/>
        <w:adjustRightInd w:val="0"/>
        <w:spacing w:after="240" w:line="360" w:lineRule="auto"/>
        <w:jc w:val="both"/>
      </w:pPr>
      <w:del w:id="655" w:author="Sean Roberts" w:date="2017-01-11T13:51:00Z">
        <w:r w:rsidRPr="006D3942" w:rsidDel="00071499">
          <w:delText>T</w:delText>
        </w:r>
      </w:del>
      <w:ins w:id="656" w:author="Sean Roberts" w:date="2017-01-11T13:51:00Z">
        <w:r w:rsidR="00071499" w:rsidRPr="006D3942">
          <w:t>t</w:t>
        </w:r>
      </w:ins>
      <w:r w:rsidRPr="006D3942">
        <w:t xml:space="preserve">here are many issues to resolve. The model is extremely simple and makes many assumptions that could be relaxed. The parameters also need to be tied to specific cognitive mechanisms, rather than abstract notions of processing cost. Rules of the sequential </w:t>
      </w:r>
      <w:proofErr w:type="spellStart"/>
      <w:r w:rsidRPr="006D3942">
        <w:t>organisation</w:t>
      </w:r>
      <w:proofErr w:type="spellEnd"/>
      <w:r w:rsidRPr="006D3942">
        <w:t xml:space="preserve"> of conversation could</w:t>
      </w:r>
      <w:r w:rsidR="0053604C" w:rsidRPr="006D3942">
        <w:t xml:space="preserve"> also</w:t>
      </w:r>
      <w:r w:rsidRPr="006D3942">
        <w:t xml:space="preserve"> be built into the model. The </w:t>
      </w:r>
      <w:del w:id="657" w:author="Sean Roberts" w:date="2017-01-13T11:54:00Z">
        <w:r w:rsidRPr="006D3942" w:rsidDel="006542D9">
          <w:delText xml:space="preserve">model </w:delText>
        </w:r>
      </w:del>
      <w:ins w:id="658" w:author="Sean Roberts" w:date="2017-01-13T11:54:00Z">
        <w:r w:rsidR="006542D9" w:rsidRPr="006D3942">
          <w:t xml:space="preserve">general hypothesis </w:t>
        </w:r>
      </w:ins>
      <w:r w:rsidRPr="006D3942">
        <w:t xml:space="preserve">also makes more general predictions about grammatical structures within conversations which could be tested. For example, do speakers alter the information structure of their turns to aid processing </w:t>
      </w:r>
      <w:del w:id="659" w:author="Sean Roberts" w:date="2017-01-11T15:05:00Z">
        <w:r w:rsidRPr="006D3942" w:rsidDel="006F5EAE">
          <w:delText xml:space="preserve">through </w:delText>
        </w:r>
      </w:del>
      <w:r w:rsidRPr="006D3942">
        <w:t xml:space="preserve">by local co-ordination? </w:t>
      </w:r>
      <w:r w:rsidR="00E036C6" w:rsidRPr="006D3942">
        <w:t xml:space="preserve">Finally, the constraints from turn taking are just one domain from many that impact the evolution of grammatical structure.  </w:t>
      </w:r>
      <w:r w:rsidR="0053604C" w:rsidRPr="006D3942">
        <w:t xml:space="preserve">Despite these limitations, we believe that the model provides </w:t>
      </w:r>
      <w:r w:rsidRPr="006D3942">
        <w:t xml:space="preserve">a useful tool for thinking about the relationship between conversation and cognition in a cultural evolution framework. </w:t>
      </w:r>
      <w:ins w:id="660" w:author="Sean Roberts" w:date="2017-01-17T12:31:00Z">
        <w:r w:rsidR="00A06586" w:rsidRPr="006D3942">
          <w:t xml:space="preserve"> Our take-home message is that </w:t>
        </w:r>
      </w:ins>
      <w:ins w:id="661" w:author="Sean Roberts" w:date="2017-01-17T12:32:00Z">
        <w:r w:rsidR="00A06586" w:rsidRPr="006D3942">
          <w:t xml:space="preserve">interactive turn-taking in conversation </w:t>
        </w:r>
      </w:ins>
      <w:ins w:id="662" w:author="Sean Roberts" w:date="2017-01-17T12:33:00Z">
        <w:r w:rsidR="00A06586" w:rsidRPr="006D3942">
          <w:t xml:space="preserve">must </w:t>
        </w:r>
      </w:ins>
      <w:ins w:id="663" w:author="Sean Roberts" w:date="2017-01-17T12:32:00Z">
        <w:r w:rsidR="00A06586" w:rsidRPr="006D3942">
          <w:t xml:space="preserve">impose constraints on </w:t>
        </w:r>
      </w:ins>
      <w:ins w:id="664" w:author="Sean Roberts" w:date="2017-01-17T12:34:00Z">
        <w:r w:rsidR="00A06586" w:rsidRPr="006D3942">
          <w:t xml:space="preserve">cognition, and that these may have </w:t>
        </w:r>
        <w:r w:rsidR="00A06586" w:rsidRPr="006D3942">
          <w:lastRenderedPageBreak/>
          <w:t>implications for the way in which languages change over time</w:t>
        </w:r>
      </w:ins>
      <w:ins w:id="665" w:author="Sean Roberts" w:date="2017-01-17T12:32:00Z">
        <w:r w:rsidR="00A06586" w:rsidRPr="006D3942">
          <w:t>.</w:t>
        </w:r>
      </w:ins>
    </w:p>
    <w:p w14:paraId="37460745" w14:textId="77777777" w:rsidR="007F16CC" w:rsidRPr="006D3942" w:rsidRDefault="00C55F39" w:rsidP="006D3942">
      <w:pPr>
        <w:spacing w:line="360" w:lineRule="auto"/>
        <w:rPr>
          <w:b/>
        </w:rPr>
      </w:pPr>
      <w:r w:rsidRPr="006D3942">
        <w:rPr>
          <w:b/>
        </w:rPr>
        <w:t>Acknowledgements</w:t>
      </w:r>
    </w:p>
    <w:p w14:paraId="6EE30D96" w14:textId="18020561" w:rsidR="007F16CC" w:rsidRPr="006D3942" w:rsidRDefault="007F16CC" w:rsidP="006D3942">
      <w:pPr>
        <w:spacing w:line="360" w:lineRule="auto"/>
        <w:rPr>
          <w:rFonts w:eastAsia="Times New Roman"/>
        </w:rPr>
      </w:pPr>
      <w:r w:rsidRPr="006D3942">
        <w:rPr>
          <w:rFonts w:eastAsia="Times New Roman"/>
        </w:rPr>
        <w:t>This research was supported by a European Research Council Advanced Grant No.</w:t>
      </w:r>
    </w:p>
    <w:p w14:paraId="636BCDB8" w14:textId="65D8C93A" w:rsidR="0099683F" w:rsidRPr="00137F41" w:rsidRDefault="007F16CC" w:rsidP="00137F41">
      <w:pPr>
        <w:rPr>
          <w:rFonts w:eastAsia="Times New Roman"/>
          <w:rPrChange w:id="666" w:author="Sean Roberts" w:date="2017-01-19T11:08:00Z">
            <w:rPr>
              <w:b/>
            </w:rPr>
          </w:rPrChange>
        </w:rPr>
        <w:pPrChange w:id="667" w:author="Sean Roberts" w:date="2017-01-19T11:08:00Z">
          <w:pPr>
            <w:spacing w:line="360" w:lineRule="auto"/>
          </w:pPr>
        </w:pPrChange>
      </w:pPr>
      <w:r w:rsidRPr="006D3942">
        <w:rPr>
          <w:rFonts w:eastAsia="Times New Roman"/>
        </w:rPr>
        <w:t>269484 INTERACT to Stephen Levinson</w:t>
      </w:r>
      <w:ins w:id="668" w:author="Sean Roberts" w:date="2017-01-19T11:06:00Z">
        <w:r w:rsidR="00137F41">
          <w:rPr>
            <w:rFonts w:eastAsia="Times New Roman"/>
          </w:rPr>
          <w:t xml:space="preserve"> and </w:t>
        </w:r>
      </w:ins>
      <w:ins w:id="669" w:author="Sean Roberts" w:date="2017-01-19T11:08:00Z">
        <w:r w:rsidR="00137F41">
          <w:rPr>
            <w:rFonts w:eastAsia="Times New Roman"/>
          </w:rPr>
          <w:t xml:space="preserve">a </w:t>
        </w:r>
        <w:proofErr w:type="spellStart"/>
        <w:r w:rsidR="00137F41">
          <w:rPr>
            <w:rFonts w:eastAsia="Times New Roman"/>
          </w:rPr>
          <w:t>Leverhulme</w:t>
        </w:r>
        <w:proofErr w:type="spellEnd"/>
        <w:r w:rsidR="00137F41">
          <w:rPr>
            <w:rFonts w:eastAsia="Times New Roman"/>
          </w:rPr>
          <w:t xml:space="preserve"> early career fellowship to </w:t>
        </w:r>
        <w:proofErr w:type="spellStart"/>
        <w:r w:rsidR="00137F41">
          <w:rPr>
            <w:rFonts w:eastAsia="Times New Roman"/>
          </w:rPr>
          <w:t>Seán</w:t>
        </w:r>
        <w:proofErr w:type="spellEnd"/>
        <w:r w:rsidR="00137F41">
          <w:rPr>
            <w:rFonts w:eastAsia="Times New Roman"/>
          </w:rPr>
          <w:t xml:space="preserve"> Roberts (</w:t>
        </w:r>
        <w:r w:rsidR="00137F41">
          <w:rPr>
            <w:rFonts w:eastAsia="Times New Roman"/>
          </w:rPr>
          <w:t>ECF-2016-435</w:t>
        </w:r>
        <w:r w:rsidR="00137F41">
          <w:rPr>
            <w:rFonts w:eastAsia="Times New Roman"/>
          </w:rPr>
          <w:t>)</w:t>
        </w:r>
      </w:ins>
      <w:r w:rsidRPr="006D3942">
        <w:rPr>
          <w:rFonts w:eastAsia="Times New Roman"/>
        </w:rPr>
        <w:t>.</w:t>
      </w:r>
      <w:r w:rsidR="00C80F81" w:rsidRPr="006D3942">
        <w:rPr>
          <w:rFonts w:eastAsia="Times New Roman"/>
        </w:rPr>
        <w:t xml:space="preserve">  We thank the Max Planck Institute for additional support.</w:t>
      </w:r>
      <w:r w:rsidR="0099683F" w:rsidRPr="006D3942">
        <w:rPr>
          <w:b/>
        </w:rPr>
        <w:br w:type="page"/>
      </w:r>
    </w:p>
    <w:p w14:paraId="6AF1B83B" w14:textId="6640EA5D" w:rsidR="00286729" w:rsidRPr="006D3942" w:rsidRDefault="00286729" w:rsidP="006D3942">
      <w:pPr>
        <w:widowControl w:val="0"/>
        <w:autoSpaceDE w:val="0"/>
        <w:autoSpaceDN w:val="0"/>
        <w:adjustRightInd w:val="0"/>
        <w:spacing w:after="240" w:line="360" w:lineRule="auto"/>
        <w:jc w:val="both"/>
        <w:rPr>
          <w:b/>
        </w:rPr>
      </w:pPr>
      <w:r w:rsidRPr="006D3942">
        <w:rPr>
          <w:b/>
        </w:rPr>
        <w:lastRenderedPageBreak/>
        <w:t xml:space="preserve">References </w:t>
      </w:r>
    </w:p>
    <w:p w14:paraId="483656D7" w14:textId="7521F002" w:rsidR="00F463B1" w:rsidRPr="006D3942" w:rsidRDefault="00F463B1" w:rsidP="00791C8A">
      <w:pPr>
        <w:spacing w:after="120" w:line="360" w:lineRule="auto"/>
        <w:rPr>
          <w:ins w:id="670" w:author="Sean Roberts" w:date="2017-01-17T15:31:00Z"/>
          <w:rFonts w:eastAsia="Times New Roman"/>
        </w:rPr>
      </w:pPr>
      <w:proofErr w:type="spellStart"/>
      <w:proofErr w:type="gramStart"/>
      <w:ins w:id="671" w:author="Sean Roberts" w:date="2017-01-17T15:31:00Z">
        <w:r w:rsidRPr="006D3942">
          <w:rPr>
            <w:rFonts w:eastAsia="Times New Roman"/>
          </w:rPr>
          <w:t>Altmann</w:t>
        </w:r>
        <w:proofErr w:type="spellEnd"/>
        <w:r w:rsidRPr="006D3942">
          <w:rPr>
            <w:rFonts w:eastAsia="Times New Roman"/>
          </w:rPr>
          <w:t>,  G.</w:t>
        </w:r>
        <w:proofErr w:type="gramEnd"/>
        <w:r w:rsidRPr="006D3942">
          <w:rPr>
            <w:rFonts w:eastAsia="Times New Roman"/>
          </w:rPr>
          <w:t xml:space="preserve">  T.  M.  (1999).  </w:t>
        </w:r>
        <w:proofErr w:type="gramStart"/>
        <w:r w:rsidRPr="006D3942">
          <w:rPr>
            <w:rFonts w:eastAsia="Times New Roman"/>
          </w:rPr>
          <w:t>Thematic  role</w:t>
        </w:r>
        <w:proofErr w:type="gramEnd"/>
        <w:r w:rsidRPr="006D3942">
          <w:rPr>
            <w:rFonts w:eastAsia="Times New Roman"/>
          </w:rPr>
          <w:t xml:space="preserve">  assignment  in  context.  </w:t>
        </w:r>
        <w:proofErr w:type="gramStart"/>
        <w:r w:rsidRPr="006D3942">
          <w:rPr>
            <w:rFonts w:eastAsia="Times New Roman"/>
          </w:rPr>
          <w:t>Journal  of</w:t>
        </w:r>
        <w:proofErr w:type="gramEnd"/>
        <w:r w:rsidRPr="006D3942">
          <w:rPr>
            <w:rFonts w:eastAsia="Times New Roman"/>
          </w:rPr>
          <w:t xml:space="preserve">  </w:t>
        </w:r>
        <w:r w:rsidRPr="006D3942">
          <w:rPr>
            <w:rFonts w:eastAsia="Times New Roman"/>
            <w:i/>
          </w:rPr>
          <w:t>Memory  and Language</w:t>
        </w:r>
        <w:r w:rsidRPr="006D3942">
          <w:rPr>
            <w:rFonts w:eastAsia="Times New Roman"/>
          </w:rPr>
          <w:t>, 41.124–45.</w:t>
        </w:r>
      </w:ins>
    </w:p>
    <w:p w14:paraId="68DE84C4" w14:textId="403D78BA" w:rsidR="00F463B1" w:rsidRPr="006D3942" w:rsidRDefault="00F463B1" w:rsidP="00791C8A">
      <w:pPr>
        <w:spacing w:after="120" w:line="360" w:lineRule="auto"/>
        <w:rPr>
          <w:ins w:id="672" w:author="Sean Roberts" w:date="2017-01-17T15:30:00Z"/>
          <w:rFonts w:eastAsia="Times New Roman"/>
        </w:rPr>
      </w:pPr>
      <w:proofErr w:type="spellStart"/>
      <w:ins w:id="673" w:author="Sean Roberts" w:date="2017-01-17T15:31:00Z">
        <w:r w:rsidRPr="006D3942">
          <w:rPr>
            <w:rFonts w:eastAsia="Times New Roman"/>
          </w:rPr>
          <w:t>Altmann</w:t>
        </w:r>
        <w:proofErr w:type="spellEnd"/>
        <w:r w:rsidRPr="006D3942">
          <w:rPr>
            <w:rFonts w:eastAsia="Times New Roman"/>
          </w:rPr>
          <w:t>, G. T. M. (2004</w:t>
        </w:r>
        <w:proofErr w:type="gramStart"/>
        <w:r w:rsidRPr="006D3942">
          <w:rPr>
            <w:rFonts w:eastAsia="Times New Roman"/>
          </w:rPr>
          <w:t>)  Language</w:t>
        </w:r>
        <w:proofErr w:type="gramEnd"/>
        <w:r w:rsidRPr="006D3942">
          <w:rPr>
            <w:rFonts w:eastAsia="Times New Roman"/>
          </w:rPr>
          <w:t xml:space="preserve">-mediated  eye  movements  in  the  absence  of  a  visual  world:  the  ‘blank screen paradigm’. </w:t>
        </w:r>
        <w:r w:rsidRPr="006D3942">
          <w:rPr>
            <w:rFonts w:eastAsia="Times New Roman"/>
            <w:i/>
          </w:rPr>
          <w:t>Cognition</w:t>
        </w:r>
        <w:r w:rsidRPr="006D3942">
          <w:rPr>
            <w:rFonts w:eastAsia="Times New Roman"/>
          </w:rPr>
          <w:t xml:space="preserve"> 93.79–87</w:t>
        </w:r>
      </w:ins>
    </w:p>
    <w:p w14:paraId="2EF34110" w14:textId="6891F20B" w:rsidR="002910ED" w:rsidRPr="006D3942" w:rsidRDefault="002910ED" w:rsidP="00791C8A">
      <w:pPr>
        <w:spacing w:after="120" w:line="360" w:lineRule="auto"/>
        <w:rPr>
          <w:ins w:id="674" w:author="Sean Roberts" w:date="2017-01-13T11:01:00Z"/>
          <w:rFonts w:eastAsia="Times New Roman"/>
        </w:rPr>
      </w:pPr>
      <w:ins w:id="675" w:author="Sean Roberts" w:date="2017-01-13T11:01:00Z">
        <w:r w:rsidRPr="006D3942">
          <w:rPr>
            <w:rFonts w:eastAsia="Times New Roman"/>
          </w:rPr>
          <w:t xml:space="preserve">Austin, P. (2001). Word order in a free word order language: the case of </w:t>
        </w:r>
        <w:proofErr w:type="spellStart"/>
        <w:r w:rsidRPr="006D3942">
          <w:rPr>
            <w:rFonts w:eastAsia="Times New Roman"/>
          </w:rPr>
          <w:t>Jiwarli</w:t>
        </w:r>
        <w:proofErr w:type="spellEnd"/>
        <w:r w:rsidRPr="006D3942">
          <w:rPr>
            <w:rFonts w:eastAsia="Times New Roman"/>
          </w:rPr>
          <w:t xml:space="preserve">. </w:t>
        </w:r>
      </w:ins>
      <w:ins w:id="676" w:author="Sean Roberts" w:date="2017-01-13T11:02:00Z">
        <w:r w:rsidRPr="006D3942">
          <w:rPr>
            <w:rFonts w:eastAsia="Times New Roman"/>
          </w:rPr>
          <w:t xml:space="preserve">In J. Simpson, D. Nash, M. </w:t>
        </w:r>
        <w:proofErr w:type="spellStart"/>
        <w:r w:rsidRPr="006D3942">
          <w:rPr>
            <w:rFonts w:eastAsia="Times New Roman"/>
          </w:rPr>
          <w:t>Laughren</w:t>
        </w:r>
        <w:proofErr w:type="spellEnd"/>
        <w:r w:rsidRPr="006D3942">
          <w:rPr>
            <w:rFonts w:eastAsia="Times New Roman"/>
          </w:rPr>
          <w:t>, P. Austin, B</w:t>
        </w:r>
      </w:ins>
      <w:ins w:id="677" w:author="Sean Roberts" w:date="2017-01-13T11:03:00Z">
        <w:r w:rsidRPr="006D3942">
          <w:rPr>
            <w:rFonts w:eastAsia="Times New Roman"/>
          </w:rPr>
          <w:t>.</w:t>
        </w:r>
      </w:ins>
      <w:ins w:id="678" w:author="Sean Roberts" w:date="2017-01-13T11:02:00Z">
        <w:r w:rsidRPr="006D3942">
          <w:rPr>
            <w:rFonts w:eastAsia="Times New Roman"/>
          </w:rPr>
          <w:t xml:space="preserve"> </w:t>
        </w:r>
        <w:proofErr w:type="spellStart"/>
        <w:r w:rsidRPr="006D3942">
          <w:rPr>
            <w:rFonts w:eastAsia="Times New Roman"/>
          </w:rPr>
          <w:t>Alpher</w:t>
        </w:r>
        <w:proofErr w:type="spellEnd"/>
        <w:r w:rsidRPr="006D3942">
          <w:rPr>
            <w:rFonts w:eastAsia="Times New Roman"/>
          </w:rPr>
          <w:t>, (</w:t>
        </w:r>
        <w:proofErr w:type="spellStart"/>
        <w:r w:rsidRPr="006D3942">
          <w:rPr>
            <w:rFonts w:eastAsia="Times New Roman"/>
          </w:rPr>
          <w:t>eds</w:t>
        </w:r>
        <w:proofErr w:type="spellEnd"/>
        <w:r w:rsidRPr="006D3942">
          <w:rPr>
            <w:rFonts w:eastAsia="Times New Roman"/>
          </w:rPr>
          <w:t xml:space="preserve">), </w:t>
        </w:r>
      </w:ins>
      <w:ins w:id="679" w:author="Sean Roberts" w:date="2017-01-13T11:01:00Z">
        <w:r w:rsidRPr="006D3942">
          <w:rPr>
            <w:rFonts w:eastAsia="Times New Roman"/>
            <w:i/>
          </w:rPr>
          <w:t>Forty years on: Ken Hale and Australian languages</w:t>
        </w:r>
        <w:r w:rsidRPr="006D3942">
          <w:rPr>
            <w:rFonts w:eastAsia="Times New Roman"/>
          </w:rPr>
          <w:t xml:space="preserve">, </w:t>
        </w:r>
      </w:ins>
      <w:ins w:id="680" w:author="Sean Roberts" w:date="2017-01-13T11:03:00Z">
        <w:r w:rsidRPr="006D3942">
          <w:rPr>
            <w:rFonts w:eastAsia="Times New Roman"/>
          </w:rPr>
          <w:t>205-323. Canberra: Pacific Linguistics</w:t>
        </w:r>
      </w:ins>
      <w:ins w:id="681" w:author="Sean Roberts" w:date="2017-01-13T11:01:00Z">
        <w:r w:rsidRPr="006D3942">
          <w:rPr>
            <w:rFonts w:eastAsia="Times New Roman"/>
          </w:rPr>
          <w:t>.</w:t>
        </w:r>
      </w:ins>
    </w:p>
    <w:p w14:paraId="59635972" w14:textId="55CDC815" w:rsidR="00F463B1" w:rsidRPr="006D3942" w:rsidRDefault="00F463B1" w:rsidP="00791C8A">
      <w:pPr>
        <w:spacing w:after="120" w:line="360" w:lineRule="auto"/>
        <w:rPr>
          <w:ins w:id="682" w:author="Sean Roberts" w:date="2017-01-17T15:42:00Z"/>
          <w:rFonts w:eastAsia="Times New Roman"/>
        </w:rPr>
      </w:pPr>
      <w:proofErr w:type="spellStart"/>
      <w:ins w:id="683" w:author="Sean Roberts" w:date="2017-01-17T15:42:00Z">
        <w:r w:rsidRPr="006D3942">
          <w:rPr>
            <w:rFonts w:eastAsia="Times New Roman"/>
          </w:rPr>
          <w:t>Barthel</w:t>
        </w:r>
        <w:proofErr w:type="spellEnd"/>
        <w:r w:rsidRPr="006D3942">
          <w:rPr>
            <w:rFonts w:eastAsia="Times New Roman"/>
          </w:rPr>
          <w:t xml:space="preserve">, M., </w:t>
        </w:r>
        <w:proofErr w:type="spellStart"/>
        <w:r w:rsidRPr="006D3942">
          <w:rPr>
            <w:rFonts w:eastAsia="Times New Roman"/>
          </w:rPr>
          <w:t>Sauppe</w:t>
        </w:r>
        <w:proofErr w:type="spellEnd"/>
        <w:r w:rsidRPr="006D3942">
          <w:rPr>
            <w:rFonts w:eastAsia="Times New Roman"/>
          </w:rPr>
          <w:t xml:space="preserve">, S., Levinson, S. C., &amp; Meyer, A. S. (2016). The timing of utterance planning in task-oriented dialogue: Evidence from a novel list-completion paradigm. </w:t>
        </w:r>
        <w:r w:rsidRPr="00273EE2">
          <w:rPr>
            <w:rFonts w:eastAsia="Times New Roman"/>
            <w:i/>
          </w:rPr>
          <w:t>Frontiers in Psychology</w:t>
        </w:r>
        <w:r w:rsidRPr="006D3942">
          <w:rPr>
            <w:rFonts w:eastAsia="Times New Roman"/>
          </w:rPr>
          <w:t>, 7: 1858.</w:t>
        </w:r>
      </w:ins>
    </w:p>
    <w:p w14:paraId="29830BC1" w14:textId="461DF836" w:rsidR="006517E4" w:rsidRPr="006D3942" w:rsidRDefault="007D3053" w:rsidP="00791C8A">
      <w:pPr>
        <w:spacing w:after="120" w:line="360" w:lineRule="auto"/>
        <w:rPr>
          <w:rFonts w:eastAsia="Times New Roman"/>
        </w:rPr>
      </w:pPr>
      <w:proofErr w:type="spellStart"/>
      <w:ins w:id="684" w:author="Sean Roberts" w:date="2016-10-24T12:20:00Z">
        <w:r w:rsidRPr="006D3942">
          <w:rPr>
            <w:rFonts w:eastAsia="Times New Roman"/>
          </w:rPr>
          <w:t>Bentz</w:t>
        </w:r>
        <w:proofErr w:type="spellEnd"/>
        <w:r w:rsidRPr="006D3942">
          <w:rPr>
            <w:rFonts w:eastAsia="Times New Roman"/>
          </w:rPr>
          <w:t xml:space="preserve">, C., &amp; Christiansen, M. H. (2010). Linguistic adaptation at work? the change of word order and case system from Latin to the Romance languages. In A. Smith, M. </w:t>
        </w:r>
        <w:proofErr w:type="spellStart"/>
        <w:r w:rsidRPr="006D3942">
          <w:rPr>
            <w:rFonts w:eastAsia="Times New Roman"/>
          </w:rPr>
          <w:t>Schouwstra</w:t>
        </w:r>
        <w:proofErr w:type="spellEnd"/>
        <w:r w:rsidRPr="006D3942">
          <w:rPr>
            <w:rFonts w:eastAsia="Times New Roman"/>
          </w:rPr>
          <w:t xml:space="preserve">, B. de Boer, &amp; K. Smith (Eds.), </w:t>
        </w:r>
        <w:r w:rsidRPr="00E00ADC">
          <w:rPr>
            <w:rFonts w:eastAsia="Times New Roman"/>
            <w:i/>
          </w:rPr>
          <w:t>Proceedings of the eight</w:t>
        </w:r>
      </w:ins>
      <w:ins w:id="685" w:author="Sean Roberts" w:date="2017-01-18T15:39:00Z">
        <w:r w:rsidR="00E00ADC">
          <w:rPr>
            <w:rFonts w:eastAsia="Times New Roman"/>
            <w:i/>
          </w:rPr>
          <w:t>h</w:t>
        </w:r>
      </w:ins>
      <w:ins w:id="686" w:author="Sean Roberts" w:date="2016-10-24T12:20:00Z">
        <w:r w:rsidRPr="00E00ADC">
          <w:rPr>
            <w:rFonts w:eastAsia="Times New Roman"/>
            <w:i/>
          </w:rPr>
          <w:t xml:space="preserve"> international conference on the evolution of language</w:t>
        </w:r>
        <w:r w:rsidRPr="006D3942">
          <w:rPr>
            <w:rFonts w:eastAsia="Times New Roman"/>
          </w:rPr>
          <w:t xml:space="preserve"> (p. 26-33). London: World Scientific.</w:t>
        </w:r>
      </w:ins>
    </w:p>
    <w:p w14:paraId="731013FD" w14:textId="53FDFCA5" w:rsidR="008D3F83" w:rsidRPr="006D3942" w:rsidRDefault="008D3F83" w:rsidP="00791C8A">
      <w:pPr>
        <w:spacing w:after="120" w:line="360" w:lineRule="auto"/>
        <w:rPr>
          <w:ins w:id="687" w:author="Sean Roberts" w:date="2017-01-13T11:12:00Z"/>
          <w:rFonts w:eastAsia="Times New Roman"/>
        </w:rPr>
      </w:pPr>
      <w:proofErr w:type="spellStart"/>
      <w:ins w:id="688" w:author="Sean Roberts" w:date="2017-01-13T11:12:00Z">
        <w:r w:rsidRPr="006D3942">
          <w:rPr>
            <w:rFonts w:eastAsia="Times New Roman"/>
          </w:rPr>
          <w:t>Bowern</w:t>
        </w:r>
        <w:proofErr w:type="spellEnd"/>
        <w:r w:rsidRPr="006D3942">
          <w:rPr>
            <w:rFonts w:eastAsia="Times New Roman"/>
          </w:rPr>
          <w:t xml:space="preserve">, C. (2012). </w:t>
        </w:r>
        <w:r w:rsidRPr="006D3942">
          <w:rPr>
            <w:rFonts w:eastAsia="Times New Roman"/>
            <w:i/>
          </w:rPr>
          <w:t xml:space="preserve">A grammar of </w:t>
        </w:r>
        <w:proofErr w:type="spellStart"/>
        <w:r w:rsidRPr="006D3942">
          <w:rPr>
            <w:rFonts w:eastAsia="Times New Roman"/>
            <w:i/>
          </w:rPr>
          <w:t>Bardi</w:t>
        </w:r>
      </w:ins>
      <w:proofErr w:type="spellEnd"/>
      <w:ins w:id="689" w:author="Sean Roberts" w:date="2017-01-13T11:13:00Z">
        <w:r w:rsidRPr="006D3942">
          <w:rPr>
            <w:rFonts w:eastAsia="Times New Roman"/>
          </w:rPr>
          <w:t xml:space="preserve">. </w:t>
        </w:r>
      </w:ins>
      <w:ins w:id="690" w:author="Sean Roberts" w:date="2017-01-13T11:12:00Z">
        <w:r w:rsidRPr="006D3942">
          <w:rPr>
            <w:rFonts w:eastAsia="Times New Roman"/>
          </w:rPr>
          <w:t xml:space="preserve">Walter de </w:t>
        </w:r>
        <w:proofErr w:type="spellStart"/>
        <w:r w:rsidRPr="006D3942">
          <w:rPr>
            <w:rFonts w:eastAsia="Times New Roman"/>
          </w:rPr>
          <w:t>Gruyter</w:t>
        </w:r>
        <w:proofErr w:type="spellEnd"/>
        <w:r w:rsidRPr="006D3942">
          <w:rPr>
            <w:rFonts w:eastAsia="Times New Roman"/>
          </w:rPr>
          <w:t>.</w:t>
        </w:r>
      </w:ins>
    </w:p>
    <w:p w14:paraId="2366A988" w14:textId="77777777" w:rsidR="006517E4" w:rsidRPr="006D3942" w:rsidRDefault="006517E4">
      <w:pPr>
        <w:spacing w:after="120" w:line="360" w:lineRule="auto"/>
        <w:rPr>
          <w:rFonts w:eastAsia="Times New Roman"/>
        </w:rPr>
      </w:pPr>
      <w:r w:rsidRPr="006D3942">
        <w:rPr>
          <w:rFonts w:eastAsia="Times New Roman"/>
        </w:rPr>
        <w:t xml:space="preserve">Bickel, B., </w:t>
      </w:r>
      <w:proofErr w:type="spellStart"/>
      <w:r w:rsidRPr="006D3942">
        <w:rPr>
          <w:rFonts w:eastAsia="Times New Roman"/>
        </w:rPr>
        <w:t>Banjade</w:t>
      </w:r>
      <w:proofErr w:type="spellEnd"/>
      <w:r w:rsidRPr="006D3942">
        <w:rPr>
          <w:rFonts w:eastAsia="Times New Roman"/>
        </w:rPr>
        <w:t xml:space="preserve">, G., </w:t>
      </w:r>
      <w:proofErr w:type="spellStart"/>
      <w:r w:rsidRPr="006D3942">
        <w:rPr>
          <w:rFonts w:eastAsia="Times New Roman"/>
        </w:rPr>
        <w:t>Gaenszle</w:t>
      </w:r>
      <w:proofErr w:type="spellEnd"/>
      <w:r w:rsidRPr="006D3942">
        <w:rPr>
          <w:rFonts w:eastAsia="Times New Roman"/>
        </w:rPr>
        <w:t xml:space="preserve">, M., </w:t>
      </w:r>
      <w:proofErr w:type="spellStart"/>
      <w:r w:rsidRPr="006D3942">
        <w:rPr>
          <w:rFonts w:eastAsia="Times New Roman"/>
        </w:rPr>
        <w:t>Lieven</w:t>
      </w:r>
      <w:proofErr w:type="spellEnd"/>
      <w:r w:rsidRPr="006D3942">
        <w:rPr>
          <w:rFonts w:eastAsia="Times New Roman"/>
        </w:rPr>
        <w:t xml:space="preserve">, E., </w:t>
      </w:r>
      <w:proofErr w:type="spellStart"/>
      <w:r w:rsidRPr="006D3942">
        <w:rPr>
          <w:rFonts w:eastAsia="Times New Roman"/>
        </w:rPr>
        <w:t>Paudyal</w:t>
      </w:r>
      <w:proofErr w:type="spellEnd"/>
      <w:r w:rsidRPr="006D3942">
        <w:rPr>
          <w:rFonts w:eastAsia="Times New Roman"/>
        </w:rPr>
        <w:t xml:space="preserve">, N.P., </w:t>
      </w:r>
      <w:proofErr w:type="spellStart"/>
      <w:r w:rsidRPr="006D3942">
        <w:rPr>
          <w:rFonts w:eastAsia="Times New Roman"/>
        </w:rPr>
        <w:t>Rai</w:t>
      </w:r>
      <w:proofErr w:type="spellEnd"/>
      <w:r w:rsidRPr="006D3942">
        <w:rPr>
          <w:rFonts w:eastAsia="Times New Roman"/>
        </w:rPr>
        <w:t xml:space="preserve">, I.P., </w:t>
      </w:r>
      <w:proofErr w:type="spellStart"/>
      <w:r w:rsidRPr="006D3942">
        <w:rPr>
          <w:rFonts w:eastAsia="Times New Roman"/>
        </w:rPr>
        <w:t>Rai</w:t>
      </w:r>
      <w:proofErr w:type="spellEnd"/>
      <w:r w:rsidRPr="006D3942">
        <w:rPr>
          <w:rFonts w:eastAsia="Times New Roman"/>
        </w:rPr>
        <w:t xml:space="preserve">, M., </w:t>
      </w:r>
      <w:proofErr w:type="spellStart"/>
      <w:r w:rsidRPr="006D3942">
        <w:rPr>
          <w:rFonts w:eastAsia="Times New Roman"/>
        </w:rPr>
        <w:t>Rai</w:t>
      </w:r>
      <w:proofErr w:type="spellEnd"/>
      <w:r w:rsidRPr="006D3942">
        <w:rPr>
          <w:rFonts w:eastAsia="Times New Roman"/>
        </w:rPr>
        <w:t xml:space="preserve">, N.K. and Stoll, S. (2007). Free prefix ordering in </w:t>
      </w:r>
      <w:proofErr w:type="spellStart"/>
      <w:r w:rsidRPr="006D3942">
        <w:rPr>
          <w:rFonts w:eastAsia="Times New Roman"/>
        </w:rPr>
        <w:t>Chintang</w:t>
      </w:r>
      <w:proofErr w:type="spellEnd"/>
      <w:r w:rsidRPr="006D3942">
        <w:rPr>
          <w:rFonts w:eastAsia="Times New Roman"/>
        </w:rPr>
        <w:t xml:space="preserve">. </w:t>
      </w:r>
      <w:r w:rsidRPr="006D3942">
        <w:rPr>
          <w:rFonts w:eastAsia="Times New Roman"/>
          <w:i/>
          <w:iCs/>
        </w:rPr>
        <w:t>Language</w:t>
      </w:r>
      <w:r w:rsidRPr="006D3942">
        <w:rPr>
          <w:rFonts w:eastAsia="Times New Roman"/>
        </w:rPr>
        <w:t>, 83(1), 43-73.</w:t>
      </w:r>
    </w:p>
    <w:p w14:paraId="348285A6" w14:textId="77777777" w:rsidR="006517E4" w:rsidRPr="006D3942" w:rsidRDefault="006517E4">
      <w:pPr>
        <w:spacing w:after="120" w:line="360" w:lineRule="auto"/>
        <w:rPr>
          <w:ins w:id="691" w:author="Sean Roberts" w:date="2017-01-13T12:00:00Z"/>
          <w:rFonts w:eastAsia="Times New Roman"/>
        </w:rPr>
      </w:pPr>
      <w:proofErr w:type="spellStart"/>
      <w:r w:rsidRPr="006D3942">
        <w:rPr>
          <w:rFonts w:eastAsia="Times New Roman"/>
        </w:rPr>
        <w:t>Bögels</w:t>
      </w:r>
      <w:proofErr w:type="spellEnd"/>
      <w:r w:rsidRPr="006D3942">
        <w:rPr>
          <w:rFonts w:eastAsia="Times New Roman"/>
        </w:rPr>
        <w:t xml:space="preserve">, S., Kendrick, K. H., &amp; Levinson, S. C. (2015). Never Say No… How the Brain Interprets the Pregnant Pause in </w:t>
      </w:r>
      <w:proofErr w:type="gramStart"/>
      <w:r w:rsidRPr="006D3942">
        <w:rPr>
          <w:rFonts w:eastAsia="Times New Roman"/>
        </w:rPr>
        <w:t>Conversation.</w:t>
      </w:r>
      <w:proofErr w:type="gramEnd"/>
      <w:r w:rsidRPr="006D3942">
        <w:rPr>
          <w:rFonts w:eastAsia="Times New Roman"/>
        </w:rPr>
        <w:t xml:space="preserve"> </w:t>
      </w:r>
      <w:proofErr w:type="spellStart"/>
      <w:r w:rsidRPr="006D3942">
        <w:rPr>
          <w:rFonts w:eastAsia="Times New Roman"/>
          <w:i/>
          <w:iCs/>
        </w:rPr>
        <w:t>PloS</w:t>
      </w:r>
      <w:proofErr w:type="spellEnd"/>
      <w:r w:rsidRPr="006D3942">
        <w:rPr>
          <w:rFonts w:eastAsia="Times New Roman"/>
          <w:i/>
          <w:iCs/>
        </w:rPr>
        <w:t xml:space="preserve"> one</w:t>
      </w:r>
      <w:r w:rsidRPr="006D3942">
        <w:rPr>
          <w:rFonts w:eastAsia="Times New Roman"/>
        </w:rPr>
        <w:t xml:space="preserve">, </w:t>
      </w:r>
      <w:r w:rsidRPr="006D3942">
        <w:rPr>
          <w:rFonts w:eastAsia="Times New Roman"/>
          <w:i/>
          <w:iCs/>
        </w:rPr>
        <w:t>10</w:t>
      </w:r>
      <w:r w:rsidRPr="006D3942">
        <w:rPr>
          <w:rFonts w:eastAsia="Times New Roman"/>
        </w:rPr>
        <w:t>(12), e0145474.</w:t>
      </w:r>
    </w:p>
    <w:p w14:paraId="36FC2EB6" w14:textId="0293F605" w:rsidR="00F42600" w:rsidRPr="006D3942" w:rsidRDefault="00F42600">
      <w:pPr>
        <w:spacing w:after="120" w:line="360" w:lineRule="auto"/>
        <w:rPr>
          <w:ins w:id="692" w:author="Sean Roberts" w:date="2017-01-17T15:24:00Z"/>
          <w:rFonts w:eastAsia="Times New Roman"/>
        </w:rPr>
      </w:pPr>
      <w:proofErr w:type="spellStart"/>
      <w:ins w:id="693" w:author="Sean Roberts" w:date="2017-01-13T12:00:00Z">
        <w:r w:rsidRPr="006D3942">
          <w:rPr>
            <w:rFonts w:eastAsia="Times New Roman"/>
          </w:rPr>
          <w:t>Bögels</w:t>
        </w:r>
        <w:proofErr w:type="spellEnd"/>
        <w:r w:rsidRPr="006D3942">
          <w:rPr>
            <w:rFonts w:eastAsia="Times New Roman"/>
          </w:rPr>
          <w:t xml:space="preserve">, S., &amp; Levinson, S. C. (2016). The Brain Behind the Response: Insights </w:t>
        </w:r>
        <w:proofErr w:type="gramStart"/>
        <w:r w:rsidRPr="006D3942">
          <w:rPr>
            <w:rFonts w:eastAsia="Times New Roman"/>
          </w:rPr>
          <w:t>Into</w:t>
        </w:r>
        <w:proofErr w:type="gramEnd"/>
        <w:r w:rsidRPr="006D3942">
          <w:rPr>
            <w:rFonts w:eastAsia="Times New Roman"/>
          </w:rPr>
          <w:t xml:space="preserve"> Turn-taking in Conversation From Neuroimaging. </w:t>
        </w:r>
        <w:r w:rsidRPr="000D2E58">
          <w:rPr>
            <w:rFonts w:eastAsia="Times New Roman"/>
            <w:i/>
          </w:rPr>
          <w:t>Research on Language and Social Interaction</w:t>
        </w:r>
        <w:r w:rsidRPr="006D3942">
          <w:rPr>
            <w:rFonts w:eastAsia="Times New Roman"/>
          </w:rPr>
          <w:t>. Advance online publication.</w:t>
        </w:r>
      </w:ins>
    </w:p>
    <w:p w14:paraId="401B0D81" w14:textId="3B999DF7" w:rsidR="00F463B1" w:rsidRDefault="00F463B1" w:rsidP="000D2E58">
      <w:pPr>
        <w:spacing w:after="120" w:line="360" w:lineRule="auto"/>
        <w:rPr>
          <w:ins w:id="694" w:author="Sean Roberts" w:date="2017-01-18T14:53:00Z"/>
          <w:rStyle w:val="completecitation"/>
          <w:rFonts w:eastAsia="Times New Roman"/>
        </w:rPr>
      </w:pPr>
      <w:proofErr w:type="spellStart"/>
      <w:ins w:id="695" w:author="Sean Roberts" w:date="2017-01-17T15:24:00Z">
        <w:r w:rsidRPr="006D3942">
          <w:rPr>
            <w:rStyle w:val="completecitation"/>
            <w:rFonts w:eastAsia="Times New Roman"/>
          </w:rPr>
          <w:t>Bögels</w:t>
        </w:r>
        <w:proofErr w:type="spellEnd"/>
        <w:r w:rsidRPr="006D3942">
          <w:rPr>
            <w:rStyle w:val="completecitation"/>
            <w:rFonts w:eastAsia="Times New Roman"/>
          </w:rPr>
          <w:t xml:space="preserve">, S., </w:t>
        </w:r>
        <w:proofErr w:type="spellStart"/>
        <w:r w:rsidRPr="006D3942">
          <w:rPr>
            <w:rStyle w:val="completecitation"/>
            <w:rFonts w:eastAsia="Times New Roman"/>
          </w:rPr>
          <w:t>Magyari</w:t>
        </w:r>
        <w:proofErr w:type="spellEnd"/>
        <w:r w:rsidRPr="006D3942">
          <w:rPr>
            <w:rStyle w:val="completecitation"/>
            <w:rFonts w:eastAsia="Times New Roman"/>
          </w:rPr>
          <w:t xml:space="preserve">, L., &amp; Levinson, S. C. </w:t>
        </w:r>
        <w:r w:rsidRPr="006D3942">
          <w:rPr>
            <w:rStyle w:val="displaydatestatus"/>
            <w:rFonts w:eastAsia="Times New Roman"/>
          </w:rPr>
          <w:t>(2015).</w:t>
        </w:r>
        <w:r w:rsidRPr="006D3942">
          <w:rPr>
            <w:rStyle w:val="completecitation"/>
            <w:rFonts w:eastAsia="Times New Roman"/>
          </w:rPr>
          <w:t xml:space="preserve"> Neural signatures of </w:t>
        </w:r>
        <w:proofErr w:type="gramStart"/>
        <w:r w:rsidRPr="006D3942">
          <w:rPr>
            <w:rStyle w:val="completecitation"/>
            <w:rFonts w:eastAsia="Times New Roman"/>
          </w:rPr>
          <w:t>response  planning</w:t>
        </w:r>
        <w:proofErr w:type="gramEnd"/>
        <w:r w:rsidRPr="006D3942">
          <w:rPr>
            <w:rStyle w:val="completecitation"/>
            <w:rFonts w:eastAsia="Times New Roman"/>
          </w:rPr>
          <w:t xml:space="preserve"> occur midway through an incoming question in conversation.</w:t>
        </w:r>
        <w:r w:rsidRPr="006D3942">
          <w:rPr>
            <w:rStyle w:val="italic"/>
            <w:rFonts w:eastAsia="Times New Roman"/>
          </w:rPr>
          <w:t xml:space="preserve"> Scientific Reports,</w:t>
        </w:r>
        <w:r w:rsidRPr="006D3942">
          <w:rPr>
            <w:rStyle w:val="completecitation"/>
            <w:rFonts w:eastAsia="Times New Roman"/>
          </w:rPr>
          <w:t xml:space="preserve"> </w:t>
        </w:r>
        <w:r w:rsidRPr="006D3942">
          <w:rPr>
            <w:rStyle w:val="italic"/>
            <w:rFonts w:eastAsia="Times New Roman"/>
          </w:rPr>
          <w:t>5</w:t>
        </w:r>
        <w:r w:rsidRPr="006D3942">
          <w:rPr>
            <w:rStyle w:val="completecitation"/>
            <w:rFonts w:eastAsia="Times New Roman"/>
          </w:rPr>
          <w:t>: 12881.</w:t>
        </w:r>
      </w:ins>
    </w:p>
    <w:p w14:paraId="3F912D02" w14:textId="3CEC92D1" w:rsidR="000D2E58" w:rsidRPr="006D3942" w:rsidRDefault="000D2E58" w:rsidP="000D2E58">
      <w:pPr>
        <w:spacing w:after="120" w:line="360" w:lineRule="auto"/>
        <w:rPr>
          <w:rFonts w:eastAsia="Times New Roman"/>
        </w:rPr>
      </w:pPr>
      <w:ins w:id="696" w:author="Sean Roberts" w:date="2017-01-18T14:53:00Z">
        <w:r w:rsidRPr="000D2E58">
          <w:rPr>
            <w:rFonts w:eastAsia="Times New Roman"/>
          </w:rPr>
          <w:t xml:space="preserve">Christensen, P., </w:t>
        </w:r>
        <w:proofErr w:type="spellStart"/>
        <w:r w:rsidRPr="000D2E58">
          <w:rPr>
            <w:rFonts w:eastAsia="Times New Roman"/>
          </w:rPr>
          <w:t>Fusaroli</w:t>
        </w:r>
        <w:proofErr w:type="spellEnd"/>
        <w:r w:rsidRPr="000D2E58">
          <w:rPr>
            <w:rFonts w:eastAsia="Times New Roman"/>
          </w:rPr>
          <w:t xml:space="preserve">, R., &amp; </w:t>
        </w:r>
        <w:proofErr w:type="spellStart"/>
        <w:r w:rsidRPr="000D2E58">
          <w:rPr>
            <w:rFonts w:eastAsia="Times New Roman"/>
          </w:rPr>
          <w:t>Tylén</w:t>
        </w:r>
        <w:proofErr w:type="spellEnd"/>
        <w:r w:rsidRPr="000D2E58">
          <w:rPr>
            <w:rFonts w:eastAsia="Times New Roman"/>
          </w:rPr>
          <w:t xml:space="preserve">, K. (2016). Environmental constraints shaping constituent order in emerging communication systems: Structural iconicity, interactive alignment and conventionalization. </w:t>
        </w:r>
        <w:r w:rsidRPr="000D2E58">
          <w:rPr>
            <w:rFonts w:eastAsia="Times New Roman"/>
            <w:i/>
          </w:rPr>
          <w:t>Cognition</w:t>
        </w:r>
        <w:r w:rsidRPr="000D2E58">
          <w:rPr>
            <w:rFonts w:eastAsia="Times New Roman"/>
          </w:rPr>
          <w:t>, 146, 67-80.</w:t>
        </w:r>
      </w:ins>
    </w:p>
    <w:p w14:paraId="0E4DF079" w14:textId="77777777" w:rsidR="006517E4" w:rsidRPr="006D3942" w:rsidRDefault="006517E4" w:rsidP="00791C8A">
      <w:pPr>
        <w:spacing w:after="120" w:line="360" w:lineRule="auto"/>
        <w:rPr>
          <w:rFonts w:eastAsia="Times New Roman"/>
        </w:rPr>
      </w:pPr>
      <w:r w:rsidRPr="006D3942">
        <w:rPr>
          <w:rFonts w:eastAsia="Times New Roman"/>
        </w:rPr>
        <w:lastRenderedPageBreak/>
        <w:t xml:space="preserve">Christiansen, M. H., &amp; </w:t>
      </w:r>
      <w:proofErr w:type="spellStart"/>
      <w:r w:rsidRPr="006D3942">
        <w:rPr>
          <w:rFonts w:eastAsia="Times New Roman"/>
        </w:rPr>
        <w:t>Chater</w:t>
      </w:r>
      <w:proofErr w:type="spellEnd"/>
      <w:r w:rsidRPr="006D3942">
        <w:rPr>
          <w:rFonts w:eastAsia="Times New Roman"/>
        </w:rPr>
        <w:t xml:space="preserve">, N. (2008). Language as shaped by the brain. </w:t>
      </w:r>
      <w:r w:rsidRPr="006D3942">
        <w:rPr>
          <w:rFonts w:eastAsia="Times New Roman"/>
          <w:i/>
          <w:iCs/>
        </w:rPr>
        <w:t>Behavioral and brain sciences</w:t>
      </w:r>
      <w:r w:rsidRPr="006D3942">
        <w:rPr>
          <w:rFonts w:eastAsia="Times New Roman"/>
        </w:rPr>
        <w:t xml:space="preserve">, </w:t>
      </w:r>
      <w:r w:rsidRPr="006D3942">
        <w:rPr>
          <w:rFonts w:eastAsia="Times New Roman"/>
          <w:i/>
          <w:iCs/>
        </w:rPr>
        <w:t>31</w:t>
      </w:r>
      <w:r w:rsidRPr="006D3942">
        <w:rPr>
          <w:rFonts w:eastAsia="Times New Roman"/>
        </w:rPr>
        <w:t>(05), 489-509.</w:t>
      </w:r>
    </w:p>
    <w:p w14:paraId="5F0F0A27" w14:textId="77777777" w:rsidR="006517E4" w:rsidRPr="006D3942" w:rsidRDefault="006517E4">
      <w:pPr>
        <w:widowControl w:val="0"/>
        <w:autoSpaceDE w:val="0"/>
        <w:autoSpaceDN w:val="0"/>
        <w:adjustRightInd w:val="0"/>
        <w:spacing w:after="120" w:line="360" w:lineRule="auto"/>
        <w:jc w:val="both"/>
      </w:pPr>
      <w:r w:rsidRPr="006D3942">
        <w:t xml:space="preserve">Croft, W. (2000). Explaining language change: an evolutionary approach. Harlow, Essex: Longman. </w:t>
      </w:r>
    </w:p>
    <w:p w14:paraId="5F055CD9" w14:textId="77777777" w:rsidR="006517E4" w:rsidRPr="006D3942" w:rsidRDefault="006517E4">
      <w:pPr>
        <w:spacing w:after="120" w:line="360" w:lineRule="auto"/>
        <w:rPr>
          <w:rFonts w:eastAsia="Times New Roman"/>
        </w:rPr>
      </w:pPr>
      <w:proofErr w:type="spellStart"/>
      <w:r w:rsidRPr="006D3942">
        <w:rPr>
          <w:rFonts w:eastAsia="Times New Roman"/>
        </w:rPr>
        <w:t>Dingemanse</w:t>
      </w:r>
      <w:proofErr w:type="spellEnd"/>
      <w:r w:rsidRPr="006D3942">
        <w:rPr>
          <w:rFonts w:eastAsia="Times New Roman"/>
        </w:rPr>
        <w:t xml:space="preserve">, M., Roberts, S. G., </w:t>
      </w:r>
      <w:proofErr w:type="spellStart"/>
      <w:r w:rsidRPr="006D3942">
        <w:rPr>
          <w:rFonts w:eastAsia="Times New Roman"/>
        </w:rPr>
        <w:t>Baranova</w:t>
      </w:r>
      <w:proofErr w:type="spellEnd"/>
      <w:r w:rsidRPr="006D3942">
        <w:rPr>
          <w:rFonts w:eastAsia="Times New Roman"/>
        </w:rPr>
        <w:t xml:space="preserve">, J., Blythe, J., Drew, P., Floyd, S., </w:t>
      </w:r>
      <w:proofErr w:type="spellStart"/>
      <w:r w:rsidRPr="006D3942">
        <w:rPr>
          <w:rFonts w:eastAsia="Times New Roman"/>
        </w:rPr>
        <w:t>Gisladottir</w:t>
      </w:r>
      <w:proofErr w:type="spellEnd"/>
      <w:r w:rsidRPr="006D3942">
        <w:rPr>
          <w:rFonts w:eastAsia="Times New Roman"/>
        </w:rPr>
        <w:t xml:space="preserve">, R. S., Kendrick, K. H., Levinson, S.C., </w:t>
      </w:r>
      <w:proofErr w:type="spellStart"/>
      <w:r w:rsidRPr="006D3942">
        <w:rPr>
          <w:rFonts w:eastAsia="Times New Roman"/>
        </w:rPr>
        <w:t>Manrique</w:t>
      </w:r>
      <w:proofErr w:type="spellEnd"/>
      <w:r w:rsidRPr="006D3942">
        <w:rPr>
          <w:rFonts w:eastAsia="Times New Roman"/>
        </w:rPr>
        <w:t xml:space="preserve">, E., Rossi, G &amp; Enfield, N. J. (2015). Universal principles in the repair of communication problems. </w:t>
      </w:r>
      <w:proofErr w:type="spellStart"/>
      <w:r w:rsidRPr="006D3942">
        <w:rPr>
          <w:rFonts w:eastAsia="Times New Roman"/>
          <w:i/>
          <w:iCs/>
        </w:rPr>
        <w:t>PloS</w:t>
      </w:r>
      <w:proofErr w:type="spellEnd"/>
      <w:r w:rsidRPr="006D3942">
        <w:rPr>
          <w:rFonts w:eastAsia="Times New Roman"/>
          <w:i/>
          <w:iCs/>
        </w:rPr>
        <w:t xml:space="preserve"> one</w:t>
      </w:r>
      <w:r w:rsidRPr="006D3942">
        <w:rPr>
          <w:rFonts w:eastAsia="Times New Roman"/>
        </w:rPr>
        <w:t xml:space="preserve">, </w:t>
      </w:r>
      <w:r w:rsidRPr="006D3942">
        <w:rPr>
          <w:rFonts w:eastAsia="Times New Roman"/>
          <w:i/>
          <w:iCs/>
        </w:rPr>
        <w:t>10</w:t>
      </w:r>
      <w:r w:rsidRPr="006D3942">
        <w:rPr>
          <w:rFonts w:eastAsia="Times New Roman"/>
        </w:rPr>
        <w:t>(9), e0136100.</w:t>
      </w:r>
    </w:p>
    <w:p w14:paraId="6BC7D323" w14:textId="77777777" w:rsidR="006517E4" w:rsidRPr="006D3942" w:rsidRDefault="006517E4">
      <w:pPr>
        <w:widowControl w:val="0"/>
        <w:autoSpaceDE w:val="0"/>
        <w:autoSpaceDN w:val="0"/>
        <w:adjustRightInd w:val="0"/>
        <w:spacing w:after="120" w:line="360" w:lineRule="auto"/>
        <w:jc w:val="both"/>
        <w:rPr>
          <w:ins w:id="697" w:author="Sean Roberts" w:date="2017-01-11T13:41:00Z"/>
        </w:rPr>
      </w:pPr>
      <w:proofErr w:type="spellStart"/>
      <w:r w:rsidRPr="006D3942">
        <w:t>Donders</w:t>
      </w:r>
      <w:proofErr w:type="spellEnd"/>
      <w:r w:rsidRPr="006D3942">
        <w:t xml:space="preserve">, F. C. (1868). La </w:t>
      </w:r>
      <w:proofErr w:type="spellStart"/>
      <w:r w:rsidRPr="006D3942">
        <w:t>vitesse</w:t>
      </w:r>
      <w:proofErr w:type="spellEnd"/>
      <w:r w:rsidRPr="006D3942">
        <w:t xml:space="preserve"> des </w:t>
      </w:r>
      <w:proofErr w:type="spellStart"/>
      <w:r w:rsidRPr="006D3942">
        <w:t>actes</w:t>
      </w:r>
      <w:proofErr w:type="spellEnd"/>
      <w:r w:rsidRPr="006D3942">
        <w:t xml:space="preserve"> </w:t>
      </w:r>
      <w:proofErr w:type="spellStart"/>
      <w:r w:rsidRPr="006D3942">
        <w:t>psychiques</w:t>
      </w:r>
      <w:proofErr w:type="spellEnd"/>
      <w:r w:rsidRPr="006D3942">
        <w:t xml:space="preserve">. Archives </w:t>
      </w:r>
      <w:proofErr w:type="spellStart"/>
      <w:r w:rsidRPr="006D3942">
        <w:t>Néerlandaise</w:t>
      </w:r>
      <w:proofErr w:type="spellEnd"/>
      <w:r w:rsidRPr="006D3942">
        <w:t>, 3, 269–317.</w:t>
      </w:r>
    </w:p>
    <w:p w14:paraId="140055B9" w14:textId="36DFD5DA" w:rsidR="006A1E5C" w:rsidRPr="006D3942" w:rsidRDefault="00481D4F">
      <w:pPr>
        <w:spacing w:after="120" w:line="360" w:lineRule="auto"/>
        <w:rPr>
          <w:ins w:id="698" w:author="Sean Roberts" w:date="2017-01-13T10:12:00Z"/>
          <w:rFonts w:eastAsia="Times New Roman"/>
        </w:rPr>
        <w:pPrChange w:id="699" w:author="Sean Roberts" w:date="2017-01-18T12:52:00Z">
          <w:pPr>
            <w:spacing w:line="360" w:lineRule="auto"/>
          </w:pPr>
        </w:pPrChange>
      </w:pPr>
      <w:ins w:id="700" w:author="Sean Roberts" w:date="2017-01-11T13:41:00Z">
        <w:r w:rsidRPr="006D3942">
          <w:rPr>
            <w:rFonts w:eastAsia="Times New Roman"/>
          </w:rPr>
          <w:t>Dryer, M. S. (2013</w:t>
        </w:r>
      </w:ins>
      <w:ins w:id="701" w:author="Sean Roberts" w:date="2017-01-13T10:12:00Z">
        <w:r w:rsidR="006A1E5C" w:rsidRPr="006D3942">
          <w:rPr>
            <w:rFonts w:eastAsia="Times New Roman"/>
          </w:rPr>
          <w:t>a</w:t>
        </w:r>
      </w:ins>
      <w:ins w:id="702" w:author="Sean Roberts" w:date="2017-01-11T13:41:00Z">
        <w:r w:rsidR="006A1E5C" w:rsidRPr="006D3942">
          <w:rPr>
            <w:rFonts w:eastAsia="Times New Roman"/>
          </w:rPr>
          <w:t>)</w:t>
        </w:r>
        <w:r w:rsidRPr="006D3942">
          <w:rPr>
            <w:rFonts w:eastAsia="Times New Roman"/>
          </w:rPr>
          <w:t xml:space="preserve"> Order of Subject, Object and Verb. In: Dryer, Matthew S. &amp; </w:t>
        </w:r>
        <w:proofErr w:type="spellStart"/>
        <w:r w:rsidRPr="006D3942">
          <w:rPr>
            <w:rFonts w:eastAsia="Times New Roman"/>
          </w:rPr>
          <w:t>Haspelmath</w:t>
        </w:r>
        <w:proofErr w:type="spellEnd"/>
        <w:r w:rsidRPr="006D3942">
          <w:rPr>
            <w:rFonts w:eastAsia="Times New Roman"/>
          </w:rPr>
          <w:t xml:space="preserve">, Martin (eds.) The World Atlas of Language Structures Online. Leipzig: Max Planck Institute for Evolutionary Anthropology. (Available online at http://wals.info/chapter/81, Accessed on 2017-01-11.) </w:t>
        </w:r>
      </w:ins>
    </w:p>
    <w:p w14:paraId="4E46EAF8" w14:textId="0DF6C8C5" w:rsidR="00481D4F" w:rsidRPr="006D3942" w:rsidRDefault="006A1E5C">
      <w:pPr>
        <w:pStyle w:val="NormalWeb"/>
        <w:spacing w:after="120" w:afterAutospacing="0" w:line="360" w:lineRule="auto"/>
        <w:pPrChange w:id="703" w:author="Sean Roberts" w:date="2017-01-18T12:52:00Z">
          <w:pPr>
            <w:widowControl w:val="0"/>
            <w:autoSpaceDE w:val="0"/>
            <w:autoSpaceDN w:val="0"/>
            <w:adjustRightInd w:val="0"/>
            <w:spacing w:after="120" w:line="480" w:lineRule="auto"/>
            <w:jc w:val="both"/>
          </w:pPr>
        </w:pPrChange>
      </w:pPr>
      <w:ins w:id="704" w:author="Sean Roberts" w:date="2017-01-13T10:13:00Z">
        <w:r w:rsidRPr="006D3942">
          <w:t>Dryer, M. S. (</w:t>
        </w:r>
      </w:ins>
      <w:ins w:id="705" w:author="Sean Roberts" w:date="2017-01-13T10:12:00Z">
        <w:r w:rsidRPr="006D3942">
          <w:t>2013</w:t>
        </w:r>
      </w:ins>
      <w:ins w:id="706" w:author="Sean Roberts" w:date="2017-01-13T10:13:00Z">
        <w:r w:rsidRPr="006D3942">
          <w:t>b)</w:t>
        </w:r>
      </w:ins>
      <w:ins w:id="707" w:author="Sean Roberts" w:date="2017-01-13T10:12:00Z">
        <w:r w:rsidRPr="006D3942">
          <w:t xml:space="preserve"> Position of Polar Question Particles. In: Dryer, Matthew S. &amp; </w:t>
        </w:r>
        <w:proofErr w:type="spellStart"/>
        <w:r w:rsidRPr="006D3942">
          <w:t>Haspelmath</w:t>
        </w:r>
        <w:proofErr w:type="spellEnd"/>
        <w:r w:rsidRPr="006D3942">
          <w:t xml:space="preserve">, Martin (eds.) The World Atlas of Language Structures Online. Leipzig: Max Planck Institute for Evolutionary Anthropology. (Available online at http://wals.info/chapter/92, Accessed on 2017-01-13.) </w:t>
        </w:r>
      </w:ins>
    </w:p>
    <w:p w14:paraId="6BFBCB8A" w14:textId="602E7287" w:rsidR="006517E4" w:rsidRPr="006D3942" w:rsidDel="00070EE8" w:rsidRDefault="006517E4">
      <w:pPr>
        <w:widowControl w:val="0"/>
        <w:autoSpaceDE w:val="0"/>
        <w:autoSpaceDN w:val="0"/>
        <w:adjustRightInd w:val="0"/>
        <w:spacing w:after="120" w:line="360" w:lineRule="auto"/>
        <w:jc w:val="both"/>
        <w:rPr>
          <w:del w:id="708" w:author="Sean Roberts" w:date="2016-10-13T11:28:00Z"/>
        </w:rPr>
      </w:pPr>
      <w:del w:id="709" w:author="Sean Roberts" w:date="2016-10-13T11:28:00Z">
        <w:r w:rsidRPr="006D3942" w:rsidDel="00070EE8">
          <w:delText xml:space="preserve">Dryer, M. S. (2013a). Order of Subject, Object and Verb. Max Planck Institute for Evolutionary Anthropology, Leipzig. </w:delText>
        </w:r>
      </w:del>
    </w:p>
    <w:p w14:paraId="35BC67A4" w14:textId="3F83EAF8" w:rsidR="006517E4" w:rsidRPr="006D3942" w:rsidDel="00070EE8" w:rsidRDefault="006517E4">
      <w:pPr>
        <w:widowControl w:val="0"/>
        <w:autoSpaceDE w:val="0"/>
        <w:autoSpaceDN w:val="0"/>
        <w:adjustRightInd w:val="0"/>
        <w:spacing w:after="120" w:line="360" w:lineRule="auto"/>
        <w:jc w:val="both"/>
        <w:rPr>
          <w:del w:id="710" w:author="Sean Roberts" w:date="2016-10-13T11:28:00Z"/>
        </w:rPr>
      </w:pPr>
      <w:del w:id="711" w:author="Sean Roberts" w:date="2016-10-13T11:28:00Z">
        <w:r w:rsidRPr="006D3942" w:rsidDel="00070EE8">
          <w:delText xml:space="preserve">Dryer, M. S. (2013b). Prefixing vs. Suffixing in Inflectional Morphology. Max Planck Institute for Evolutionary Anthropology, Leipzig. </w:delText>
        </w:r>
      </w:del>
    </w:p>
    <w:p w14:paraId="7CFEB084" w14:textId="77777777" w:rsidR="004B371A" w:rsidRPr="006D3942" w:rsidDel="004C4167" w:rsidRDefault="004B371A">
      <w:pPr>
        <w:spacing w:after="120" w:line="360" w:lineRule="auto"/>
        <w:rPr>
          <w:del w:id="712" w:author="Sean Roberts" w:date="2016-10-13T11:10:00Z"/>
          <w:rFonts w:eastAsia="Times New Roman"/>
        </w:rPr>
        <w:pPrChange w:id="713" w:author="Sean Roberts" w:date="2017-01-18T12:52:00Z">
          <w:pPr>
            <w:widowControl w:val="0"/>
            <w:autoSpaceDE w:val="0"/>
            <w:autoSpaceDN w:val="0"/>
            <w:adjustRightInd w:val="0"/>
            <w:spacing w:after="120" w:line="480" w:lineRule="auto"/>
            <w:jc w:val="both"/>
          </w:pPr>
        </w:pPrChange>
      </w:pPr>
      <w:r w:rsidRPr="006D3942">
        <w:rPr>
          <w:rFonts w:eastAsia="Times New Roman"/>
        </w:rPr>
        <w:t xml:space="preserve">Dunn, M., Greenhill, S. J., Levinson, S. C., &amp; Gray, R. D. (2011). Evolved structure of language shows lineage-specific trends in word-order universals. </w:t>
      </w:r>
      <w:r w:rsidRPr="006D3942">
        <w:rPr>
          <w:rFonts w:eastAsia="Times New Roman"/>
          <w:i/>
          <w:iCs/>
        </w:rPr>
        <w:t>Nature</w:t>
      </w:r>
      <w:r w:rsidRPr="006D3942">
        <w:rPr>
          <w:rFonts w:eastAsia="Times New Roman"/>
        </w:rPr>
        <w:t xml:space="preserve">, </w:t>
      </w:r>
      <w:r w:rsidRPr="006D3942">
        <w:rPr>
          <w:rFonts w:eastAsia="Times New Roman"/>
          <w:i/>
          <w:iCs/>
        </w:rPr>
        <w:t>473</w:t>
      </w:r>
      <w:r w:rsidRPr="006D3942">
        <w:rPr>
          <w:rFonts w:eastAsia="Times New Roman"/>
        </w:rPr>
        <w:t>(7345), 79-82.</w:t>
      </w:r>
    </w:p>
    <w:p w14:paraId="32F9809B" w14:textId="77777777" w:rsidR="004C4167" w:rsidRPr="006D3942" w:rsidRDefault="004C4167">
      <w:pPr>
        <w:spacing w:after="120" w:line="360" w:lineRule="auto"/>
        <w:rPr>
          <w:ins w:id="714" w:author="Sean Roberts" w:date="2017-01-12T10:57:00Z"/>
          <w:rFonts w:eastAsia="Times New Roman"/>
        </w:rPr>
        <w:pPrChange w:id="715" w:author="Sean Roberts" w:date="2017-01-18T12:52:00Z">
          <w:pPr>
            <w:spacing w:line="360" w:lineRule="auto"/>
          </w:pPr>
        </w:pPrChange>
      </w:pPr>
    </w:p>
    <w:p w14:paraId="3BFD76C3" w14:textId="0D091F2B" w:rsidR="002C0355" w:rsidRPr="006D3942" w:rsidRDefault="002C0355">
      <w:pPr>
        <w:spacing w:after="120" w:line="360" w:lineRule="auto"/>
        <w:rPr>
          <w:ins w:id="716" w:author="Sean Roberts" w:date="2017-01-13T11:10:00Z"/>
          <w:rFonts w:eastAsia="Times New Roman"/>
        </w:rPr>
        <w:pPrChange w:id="717" w:author="Sean Roberts" w:date="2017-01-18T12:52:00Z">
          <w:pPr>
            <w:spacing w:line="360" w:lineRule="auto"/>
          </w:pPr>
        </w:pPrChange>
      </w:pPr>
      <w:proofErr w:type="spellStart"/>
      <w:ins w:id="718" w:author="Sean Roberts" w:date="2017-01-13T11:10:00Z">
        <w:r w:rsidRPr="006D3942">
          <w:rPr>
            <w:rFonts w:eastAsia="Times New Roman"/>
          </w:rPr>
          <w:t>Duranti</w:t>
        </w:r>
        <w:proofErr w:type="spellEnd"/>
        <w:r w:rsidRPr="006D3942">
          <w:rPr>
            <w:rFonts w:eastAsia="Times New Roman"/>
          </w:rPr>
          <w:t xml:space="preserve">, A. (1981). The Samoan </w:t>
        </w:r>
        <w:proofErr w:type="spellStart"/>
        <w:r w:rsidRPr="006D3942">
          <w:rPr>
            <w:rFonts w:eastAsia="Times New Roman"/>
          </w:rPr>
          <w:t>fono</w:t>
        </w:r>
        <w:proofErr w:type="spellEnd"/>
        <w:r w:rsidRPr="006D3942">
          <w:rPr>
            <w:rFonts w:eastAsia="Times New Roman"/>
          </w:rPr>
          <w:t xml:space="preserve">: A sociolinguistic study (No. 80). </w:t>
        </w:r>
        <w:r w:rsidRPr="006D3942">
          <w:rPr>
            <w:rFonts w:eastAsia="Times New Roman"/>
            <w:i/>
            <w:rPrChange w:id="719" w:author="Sean Roberts" w:date="2017-01-13T11:11:00Z">
              <w:rPr>
                <w:rFonts w:eastAsia="Times New Roman"/>
              </w:rPr>
            </w:rPrChange>
          </w:rPr>
          <w:t>Pacific Linguistics Series B</w:t>
        </w:r>
        <w:r w:rsidRPr="006D3942">
          <w:rPr>
            <w:rFonts w:eastAsia="Times New Roman"/>
          </w:rPr>
          <w:t>, 80</w:t>
        </w:r>
      </w:ins>
      <w:ins w:id="720" w:author="Sean Roberts" w:date="2017-01-13T11:11:00Z">
        <w:r w:rsidRPr="006D3942">
          <w:rPr>
            <w:rFonts w:eastAsia="Times New Roman"/>
          </w:rPr>
          <w:t xml:space="preserve">. </w:t>
        </w:r>
      </w:ins>
      <w:ins w:id="721" w:author="Sean Roberts" w:date="2017-01-13T11:10:00Z">
        <w:r w:rsidRPr="006D3942">
          <w:rPr>
            <w:rFonts w:eastAsia="Times New Roman"/>
          </w:rPr>
          <w:t>Department of Linguistics, Research School of Pacific Studies, Australian National University.</w:t>
        </w:r>
      </w:ins>
    </w:p>
    <w:p w14:paraId="45C10D13" w14:textId="3690E384" w:rsidR="004B371A" w:rsidRPr="00791C8A" w:rsidRDefault="004C4167">
      <w:pPr>
        <w:spacing w:after="120" w:line="360" w:lineRule="auto"/>
        <w:rPr>
          <w:rFonts w:eastAsia="Times New Roman"/>
          <w:rPrChange w:id="722" w:author="Sean Roberts" w:date="2017-01-18T12:51:00Z">
            <w:rPr/>
          </w:rPrChange>
        </w:rPr>
        <w:pPrChange w:id="723" w:author="Sean Roberts" w:date="2017-01-18T12:52:00Z">
          <w:pPr>
            <w:widowControl w:val="0"/>
            <w:autoSpaceDE w:val="0"/>
            <w:autoSpaceDN w:val="0"/>
            <w:adjustRightInd w:val="0"/>
            <w:spacing w:after="120" w:line="480" w:lineRule="auto"/>
            <w:jc w:val="both"/>
          </w:pPr>
        </w:pPrChange>
      </w:pPr>
      <w:proofErr w:type="spellStart"/>
      <w:ins w:id="724" w:author="Sean Roberts" w:date="2017-01-12T10:57:00Z">
        <w:r w:rsidRPr="006D3942">
          <w:rPr>
            <w:rFonts w:eastAsia="Times New Roman"/>
          </w:rPr>
          <w:t>Fedzechkina</w:t>
        </w:r>
        <w:proofErr w:type="spellEnd"/>
        <w:r w:rsidRPr="006D3942">
          <w:rPr>
            <w:rFonts w:eastAsia="Times New Roman"/>
          </w:rPr>
          <w:t xml:space="preserve">, M., Jaeger, T. F., &amp; Newport, E. L. (2012). Language learners restructure their input to facilitate efficient communication. </w:t>
        </w:r>
        <w:r w:rsidRPr="006D3942">
          <w:rPr>
            <w:rFonts w:eastAsia="Times New Roman"/>
            <w:i/>
            <w:iCs/>
          </w:rPr>
          <w:t>Proceedings of the National Academy of Sciences</w:t>
        </w:r>
        <w:r w:rsidRPr="006D3942">
          <w:rPr>
            <w:rFonts w:eastAsia="Times New Roman"/>
          </w:rPr>
          <w:t xml:space="preserve">, </w:t>
        </w:r>
        <w:r w:rsidRPr="006D3942">
          <w:rPr>
            <w:rFonts w:eastAsia="Times New Roman"/>
            <w:i/>
            <w:iCs/>
          </w:rPr>
          <w:t>109</w:t>
        </w:r>
        <w:r w:rsidRPr="006D3942">
          <w:rPr>
            <w:rFonts w:eastAsia="Times New Roman"/>
          </w:rPr>
          <w:t>(44), 17897-17902.</w:t>
        </w:r>
      </w:ins>
    </w:p>
    <w:p w14:paraId="17E0D7D2" w14:textId="77777777" w:rsidR="006517E4" w:rsidRPr="006D3942" w:rsidRDefault="006517E4" w:rsidP="00791C8A">
      <w:pPr>
        <w:widowControl w:val="0"/>
        <w:autoSpaceDE w:val="0"/>
        <w:autoSpaceDN w:val="0"/>
        <w:adjustRightInd w:val="0"/>
        <w:spacing w:after="120" w:line="360" w:lineRule="auto"/>
        <w:jc w:val="both"/>
        <w:rPr>
          <w:ins w:id="725" w:author="Sean Roberts" w:date="2016-10-13T11:10:00Z"/>
        </w:rPr>
      </w:pPr>
      <w:r w:rsidRPr="006D3942">
        <w:t>Ferrer-</w:t>
      </w:r>
      <w:proofErr w:type="spellStart"/>
      <w:r w:rsidRPr="006D3942">
        <w:t>i</w:t>
      </w:r>
      <w:proofErr w:type="spellEnd"/>
      <w:r w:rsidRPr="006D3942">
        <w:t xml:space="preserve"> </w:t>
      </w:r>
      <w:proofErr w:type="spellStart"/>
      <w:r w:rsidRPr="006D3942">
        <w:t>Cancho</w:t>
      </w:r>
      <w:proofErr w:type="spellEnd"/>
      <w:r w:rsidRPr="006D3942">
        <w:t xml:space="preserve">, R. (2008). Some word order biases from limited brain resources: A mathematical approach. Advances in Complex Systems, 11(03):393–414. </w:t>
      </w:r>
    </w:p>
    <w:p w14:paraId="738F2C27" w14:textId="7398B230" w:rsidR="00E875EA" w:rsidRPr="006D3942" w:rsidRDefault="00E875EA">
      <w:pPr>
        <w:spacing w:after="120" w:line="360" w:lineRule="auto"/>
        <w:rPr>
          <w:ins w:id="726" w:author="Sean Roberts" w:date="2017-01-17T12:42:00Z"/>
          <w:rFonts w:eastAsia="Times New Roman"/>
          <w:color w:val="000000"/>
        </w:rPr>
        <w:pPrChange w:id="727" w:author="Sean Roberts" w:date="2017-01-18T12:52:00Z">
          <w:pPr>
            <w:widowControl w:val="0"/>
            <w:autoSpaceDE w:val="0"/>
            <w:autoSpaceDN w:val="0"/>
            <w:adjustRightInd w:val="0"/>
            <w:spacing w:after="120" w:line="480" w:lineRule="auto"/>
            <w:jc w:val="both"/>
          </w:pPr>
        </w:pPrChange>
      </w:pPr>
      <w:ins w:id="728" w:author="Sean Roberts" w:date="2017-01-17T12:42:00Z">
        <w:r w:rsidRPr="006D3942">
          <w:rPr>
            <w:rFonts w:eastAsia="Times New Roman"/>
            <w:color w:val="000000"/>
          </w:rPr>
          <w:lastRenderedPageBreak/>
          <w:t>Ferrer-</w:t>
        </w:r>
        <w:proofErr w:type="spellStart"/>
        <w:r w:rsidRPr="006D3942">
          <w:rPr>
            <w:rFonts w:eastAsia="Times New Roman"/>
            <w:color w:val="000000"/>
          </w:rPr>
          <w:t>i</w:t>
        </w:r>
        <w:proofErr w:type="spellEnd"/>
        <w:r w:rsidRPr="006D3942">
          <w:rPr>
            <w:rFonts w:eastAsia="Times New Roman"/>
            <w:color w:val="000000"/>
          </w:rPr>
          <w:t>-</w:t>
        </w:r>
        <w:proofErr w:type="spellStart"/>
        <w:r w:rsidRPr="006D3942">
          <w:rPr>
            <w:rFonts w:eastAsia="Times New Roman"/>
            <w:color w:val="000000"/>
          </w:rPr>
          <w:t>Cancho</w:t>
        </w:r>
        <w:proofErr w:type="spellEnd"/>
        <w:r w:rsidRPr="006D3942">
          <w:rPr>
            <w:rFonts w:eastAsia="Times New Roman"/>
            <w:color w:val="000000"/>
          </w:rPr>
          <w:t xml:space="preserve">, R. (2014). Why might SOV be initially preferred and then lost or recovered? A theoretical framework. In: THE EVOLUTION OF LANGUAGE - Proceedings of the 10th International Conference (EVOLANG10), </w:t>
        </w:r>
        <w:proofErr w:type="spellStart"/>
        <w:r w:rsidRPr="006D3942">
          <w:rPr>
            <w:rFonts w:eastAsia="Times New Roman"/>
            <w:color w:val="000000"/>
          </w:rPr>
          <w:t>Cartmill</w:t>
        </w:r>
        <w:proofErr w:type="spellEnd"/>
        <w:r w:rsidRPr="006D3942">
          <w:rPr>
            <w:rFonts w:eastAsia="Times New Roman"/>
            <w:color w:val="000000"/>
          </w:rPr>
          <w:t>, E. A., Roberts, S., Lyn, H. &amp; Cornish, H. (eds.). Evolution of Language Conference (</w:t>
        </w:r>
        <w:proofErr w:type="spellStart"/>
        <w:r w:rsidRPr="006D3942">
          <w:rPr>
            <w:rFonts w:eastAsia="Times New Roman"/>
            <w:color w:val="000000"/>
          </w:rPr>
          <w:t>Evolang</w:t>
        </w:r>
        <w:proofErr w:type="spellEnd"/>
        <w:r w:rsidRPr="006D3942">
          <w:rPr>
            <w:rFonts w:eastAsia="Times New Roman"/>
            <w:color w:val="000000"/>
          </w:rPr>
          <w:t xml:space="preserve"> 2014). Vienna, Austria, April 14-17. pp. 66-73.</w:t>
        </w:r>
      </w:ins>
    </w:p>
    <w:p w14:paraId="131412F9" w14:textId="06F3186F" w:rsidR="00071499" w:rsidRPr="006D3942" w:rsidRDefault="00CC41DE">
      <w:pPr>
        <w:spacing w:after="120" w:line="360" w:lineRule="auto"/>
        <w:rPr>
          <w:ins w:id="729" w:author="Sean Roberts" w:date="2017-01-11T13:50:00Z"/>
          <w:rFonts w:eastAsia="Times New Roman"/>
          <w:color w:val="000000"/>
        </w:rPr>
        <w:pPrChange w:id="730" w:author="Sean Roberts" w:date="2017-01-18T12:52:00Z">
          <w:pPr>
            <w:widowControl w:val="0"/>
            <w:autoSpaceDE w:val="0"/>
            <w:autoSpaceDN w:val="0"/>
            <w:adjustRightInd w:val="0"/>
            <w:spacing w:after="120" w:line="480" w:lineRule="auto"/>
            <w:jc w:val="both"/>
          </w:pPr>
        </w:pPrChange>
      </w:pPr>
      <w:ins w:id="731" w:author="Sean Roberts" w:date="2016-10-13T11:10:00Z">
        <w:r w:rsidRPr="006D3942">
          <w:rPr>
            <w:rFonts w:eastAsia="Times New Roman"/>
            <w:color w:val="000000"/>
          </w:rPr>
          <w:t>Ferrer-</w:t>
        </w:r>
        <w:proofErr w:type="spellStart"/>
        <w:r w:rsidRPr="006D3942">
          <w:rPr>
            <w:rFonts w:eastAsia="Times New Roman"/>
            <w:color w:val="000000"/>
          </w:rPr>
          <w:t>i</w:t>
        </w:r>
        <w:proofErr w:type="spellEnd"/>
        <w:r w:rsidRPr="006D3942">
          <w:rPr>
            <w:rFonts w:eastAsia="Times New Roman"/>
            <w:color w:val="000000"/>
          </w:rPr>
          <w:t>-</w:t>
        </w:r>
        <w:proofErr w:type="spellStart"/>
        <w:r w:rsidRPr="006D3942">
          <w:rPr>
            <w:rFonts w:eastAsia="Times New Roman"/>
            <w:color w:val="000000"/>
          </w:rPr>
          <w:t>Cancho</w:t>
        </w:r>
        <w:proofErr w:type="spellEnd"/>
        <w:r w:rsidRPr="006D3942">
          <w:rPr>
            <w:rFonts w:eastAsia="Times New Roman"/>
            <w:color w:val="000000"/>
          </w:rPr>
          <w:t xml:space="preserve">, R. (2015). The placement of the head that minimizes online memory. A complex systems approach. </w:t>
        </w:r>
        <w:r w:rsidRPr="006D3942">
          <w:rPr>
            <w:rFonts w:eastAsia="Times New Roman"/>
            <w:i/>
            <w:color w:val="000000"/>
            <w:rPrChange w:id="732" w:author="Sean Roberts" w:date="2016-10-24T11:41:00Z">
              <w:rPr>
                <w:rFonts w:ascii="Arial" w:eastAsia="Times New Roman" w:hAnsi="Arial" w:cs="Arial"/>
                <w:color w:val="000000"/>
                <w:sz w:val="22"/>
                <w:szCs w:val="22"/>
              </w:rPr>
            </w:rPrChange>
          </w:rPr>
          <w:t>Language Dynamics and Change</w:t>
        </w:r>
      </w:ins>
      <w:ins w:id="733" w:author="Sean Roberts" w:date="2016-10-24T11:41:00Z">
        <w:r w:rsidR="000D0949" w:rsidRPr="006D3942">
          <w:rPr>
            <w:rFonts w:eastAsia="Times New Roman"/>
            <w:i/>
            <w:color w:val="000000"/>
          </w:rPr>
          <w:t>,</w:t>
        </w:r>
      </w:ins>
      <w:ins w:id="734" w:author="Sean Roberts" w:date="2016-10-13T11:10:00Z">
        <w:r w:rsidRPr="006D3942">
          <w:rPr>
            <w:rFonts w:eastAsia="Times New Roman"/>
            <w:color w:val="000000"/>
          </w:rPr>
          <w:t xml:space="preserve"> 5(1), 114-137.</w:t>
        </w:r>
      </w:ins>
    </w:p>
    <w:p w14:paraId="627323D2" w14:textId="2F3B66AC" w:rsidR="00CC41DE" w:rsidRPr="006D3942" w:rsidRDefault="00071499">
      <w:pPr>
        <w:spacing w:after="120" w:line="360" w:lineRule="auto"/>
        <w:rPr>
          <w:rFonts w:eastAsia="Times New Roman"/>
          <w:rPrChange w:id="735" w:author="Sean Roberts" w:date="2016-10-13T11:10:00Z">
            <w:rPr/>
          </w:rPrChange>
        </w:rPr>
        <w:pPrChange w:id="736" w:author="Sean Roberts" w:date="2017-01-18T12:52:00Z">
          <w:pPr>
            <w:widowControl w:val="0"/>
            <w:autoSpaceDE w:val="0"/>
            <w:autoSpaceDN w:val="0"/>
            <w:adjustRightInd w:val="0"/>
            <w:spacing w:after="120" w:line="480" w:lineRule="auto"/>
            <w:jc w:val="both"/>
          </w:pPr>
        </w:pPrChange>
      </w:pPr>
      <w:ins w:id="737" w:author="Sean Roberts" w:date="2017-01-11T13:50:00Z">
        <w:r w:rsidRPr="006D3942">
          <w:rPr>
            <w:rFonts w:eastAsia="Times New Roman"/>
            <w:color w:val="000000"/>
          </w:rPr>
          <w:t>Ferrer-</w:t>
        </w:r>
        <w:proofErr w:type="spellStart"/>
        <w:r w:rsidRPr="006D3942">
          <w:rPr>
            <w:rFonts w:eastAsia="Times New Roman"/>
            <w:color w:val="000000"/>
          </w:rPr>
          <w:t>i</w:t>
        </w:r>
        <w:proofErr w:type="spellEnd"/>
        <w:r w:rsidRPr="006D3942">
          <w:rPr>
            <w:rFonts w:eastAsia="Times New Roman"/>
            <w:color w:val="000000"/>
          </w:rPr>
          <w:t>-</w:t>
        </w:r>
        <w:proofErr w:type="spellStart"/>
        <w:r w:rsidRPr="006D3942">
          <w:rPr>
            <w:rFonts w:eastAsia="Times New Roman"/>
            <w:color w:val="000000"/>
          </w:rPr>
          <w:t>Cancho</w:t>
        </w:r>
        <w:proofErr w:type="spellEnd"/>
        <w:r w:rsidRPr="006D3942">
          <w:rPr>
            <w:rFonts w:eastAsia="Times New Roman"/>
            <w:color w:val="000000"/>
          </w:rPr>
          <w:t>, R. (2016)</w:t>
        </w:r>
      </w:ins>
      <w:ins w:id="738" w:author="Sean Roberts" w:date="2017-01-11T13:51:00Z">
        <w:r w:rsidRPr="006D3942">
          <w:rPr>
            <w:rFonts w:eastAsia="Times New Roman"/>
          </w:rPr>
          <w:t xml:space="preserve"> Kauffman's Adjacent Possible </w:t>
        </w:r>
        <w:proofErr w:type="gramStart"/>
        <w:r w:rsidRPr="006D3942">
          <w:rPr>
            <w:rFonts w:eastAsia="Times New Roman"/>
          </w:rPr>
          <w:t>In</w:t>
        </w:r>
        <w:proofErr w:type="gramEnd"/>
        <w:r w:rsidRPr="006D3942">
          <w:rPr>
            <w:rFonts w:eastAsia="Times New Roman"/>
          </w:rPr>
          <w:t xml:space="preserve"> Word Order Evolution. In S.G. Roberts, C. </w:t>
        </w:r>
        <w:proofErr w:type="spellStart"/>
        <w:r w:rsidRPr="006D3942">
          <w:rPr>
            <w:rFonts w:eastAsia="Times New Roman"/>
          </w:rPr>
          <w:t>Cuskley</w:t>
        </w:r>
        <w:proofErr w:type="spellEnd"/>
        <w:r w:rsidRPr="006D3942">
          <w:rPr>
            <w:rFonts w:eastAsia="Times New Roman"/>
          </w:rPr>
          <w:t xml:space="preserve">, L. </w:t>
        </w:r>
        <w:proofErr w:type="spellStart"/>
        <w:r w:rsidRPr="006D3942">
          <w:rPr>
            <w:rFonts w:eastAsia="Times New Roman"/>
          </w:rPr>
          <w:t>McCrohon</w:t>
        </w:r>
        <w:proofErr w:type="spellEnd"/>
        <w:r w:rsidRPr="006D3942">
          <w:rPr>
            <w:rFonts w:eastAsia="Times New Roman"/>
          </w:rPr>
          <w:t>, L. Barceló-</w:t>
        </w:r>
        <w:proofErr w:type="spellStart"/>
        <w:r w:rsidRPr="006D3942">
          <w:rPr>
            <w:rFonts w:eastAsia="Times New Roman"/>
          </w:rPr>
          <w:t>Coblijn</w:t>
        </w:r>
        <w:proofErr w:type="spellEnd"/>
        <w:r w:rsidRPr="006D3942">
          <w:rPr>
            <w:rFonts w:eastAsia="Times New Roman"/>
          </w:rPr>
          <w:t xml:space="preserve">, O. </w:t>
        </w:r>
        <w:proofErr w:type="spellStart"/>
        <w:r w:rsidRPr="006D3942">
          <w:rPr>
            <w:rFonts w:eastAsia="Times New Roman"/>
          </w:rPr>
          <w:t>Fehér</w:t>
        </w:r>
        <w:proofErr w:type="spellEnd"/>
        <w:r w:rsidRPr="006D3942">
          <w:rPr>
            <w:rFonts w:eastAsia="Times New Roman"/>
          </w:rPr>
          <w:t xml:space="preserve"> &amp; T. </w:t>
        </w:r>
        <w:proofErr w:type="spellStart"/>
        <w:r w:rsidRPr="006D3942">
          <w:rPr>
            <w:rFonts w:eastAsia="Times New Roman"/>
          </w:rPr>
          <w:t>Verhoef</w:t>
        </w:r>
        <w:proofErr w:type="spellEnd"/>
        <w:r w:rsidRPr="006D3942">
          <w:rPr>
            <w:rFonts w:eastAsia="Times New Roman"/>
          </w:rPr>
          <w:t xml:space="preserve"> (eds.) </w:t>
        </w:r>
        <w:r w:rsidRPr="006D3942">
          <w:rPr>
            <w:rFonts w:eastAsia="Times New Roman"/>
            <w:i/>
            <w:rPrChange w:id="739" w:author="Sean Roberts" w:date="2017-01-11T13:51:00Z">
              <w:rPr>
                <w:rFonts w:eastAsia="Times New Roman"/>
              </w:rPr>
            </w:rPrChange>
          </w:rPr>
          <w:t>The Evolution of Language: Proceedings of the 11th International Conference (EVOLANG11)</w:t>
        </w:r>
        <w:r w:rsidRPr="006D3942">
          <w:rPr>
            <w:rFonts w:eastAsia="Times New Roman"/>
          </w:rPr>
          <w:t xml:space="preserve">. Available online: http://evolang.org/neworleans/papers/83.html </w:t>
        </w:r>
      </w:ins>
    </w:p>
    <w:p w14:paraId="3F86880B" w14:textId="6F2D64F8" w:rsidR="00415FA3" w:rsidRPr="006D3942" w:rsidRDefault="00415FA3">
      <w:pPr>
        <w:spacing w:after="120" w:line="360" w:lineRule="auto"/>
        <w:rPr>
          <w:ins w:id="740" w:author="Sean Roberts" w:date="2017-01-16T10:56:00Z"/>
          <w:rFonts w:eastAsia="Times New Roman"/>
          <w:rPrChange w:id="741" w:author="Sean Roberts" w:date="2017-01-16T10:56:00Z">
            <w:rPr>
              <w:ins w:id="742" w:author="Sean Roberts" w:date="2017-01-16T10:56:00Z"/>
            </w:rPr>
          </w:rPrChange>
        </w:rPr>
        <w:pPrChange w:id="743" w:author="Sean Roberts" w:date="2017-01-18T12:52:00Z">
          <w:pPr>
            <w:widowControl w:val="0"/>
            <w:autoSpaceDE w:val="0"/>
            <w:autoSpaceDN w:val="0"/>
            <w:adjustRightInd w:val="0"/>
            <w:spacing w:after="120" w:line="480" w:lineRule="auto"/>
            <w:jc w:val="both"/>
          </w:pPr>
        </w:pPrChange>
      </w:pPr>
      <w:proofErr w:type="spellStart"/>
      <w:ins w:id="744" w:author="Sean Roberts" w:date="2017-01-16T10:56:00Z">
        <w:r w:rsidRPr="006D3942">
          <w:rPr>
            <w:rFonts w:eastAsia="Times New Roman"/>
          </w:rPr>
          <w:t>Garrod</w:t>
        </w:r>
        <w:proofErr w:type="spellEnd"/>
        <w:r w:rsidRPr="006D3942">
          <w:rPr>
            <w:rFonts w:eastAsia="Times New Roman"/>
          </w:rPr>
          <w:t xml:space="preserve">, S., &amp; Pickering, M. J. (2009). Joint action, interactive alignment, and dialog. </w:t>
        </w:r>
        <w:r w:rsidRPr="006D3942">
          <w:rPr>
            <w:rFonts w:eastAsia="Times New Roman"/>
            <w:i/>
            <w:iCs/>
          </w:rPr>
          <w:t>Topics in Cognitive Science</w:t>
        </w:r>
        <w:r w:rsidRPr="006D3942">
          <w:rPr>
            <w:rFonts w:eastAsia="Times New Roman"/>
          </w:rPr>
          <w:t xml:space="preserve">, </w:t>
        </w:r>
        <w:r w:rsidRPr="006D3942">
          <w:rPr>
            <w:rFonts w:eastAsia="Times New Roman"/>
            <w:i/>
            <w:iCs/>
          </w:rPr>
          <w:t>1</w:t>
        </w:r>
        <w:r w:rsidRPr="006D3942">
          <w:rPr>
            <w:rFonts w:eastAsia="Times New Roman"/>
          </w:rPr>
          <w:t>(2), 292-304.</w:t>
        </w:r>
      </w:ins>
    </w:p>
    <w:p w14:paraId="4BFFA78A" w14:textId="5004FFE4" w:rsidR="000D0949" w:rsidRPr="006D3942" w:rsidRDefault="000D0949" w:rsidP="00791C8A">
      <w:pPr>
        <w:widowControl w:val="0"/>
        <w:autoSpaceDE w:val="0"/>
        <w:autoSpaceDN w:val="0"/>
        <w:adjustRightInd w:val="0"/>
        <w:spacing w:after="120" w:line="360" w:lineRule="auto"/>
        <w:jc w:val="both"/>
        <w:rPr>
          <w:ins w:id="745" w:author="Sean Roberts" w:date="2016-10-24T11:41:00Z"/>
        </w:rPr>
      </w:pPr>
      <w:ins w:id="746" w:author="Sean Roberts" w:date="2016-10-24T11:41:00Z">
        <w:r w:rsidRPr="006D3942">
          <w:t xml:space="preserve">Gell-Mann, M. and </w:t>
        </w:r>
        <w:proofErr w:type="spellStart"/>
        <w:r w:rsidRPr="006D3942">
          <w:t>Ruhlen</w:t>
        </w:r>
        <w:proofErr w:type="spellEnd"/>
        <w:r w:rsidRPr="006D3942">
          <w:t>, M. (2011). The origin and evolution of word order.</w:t>
        </w:r>
      </w:ins>
      <w:ins w:id="747" w:author="Sean Roberts" w:date="2017-01-11T13:50:00Z">
        <w:r w:rsidR="00071499" w:rsidRPr="006D3942">
          <w:t xml:space="preserve"> </w:t>
        </w:r>
      </w:ins>
      <w:ins w:id="748" w:author="Sean Roberts" w:date="2016-10-24T11:41:00Z">
        <w:r w:rsidR="00071499" w:rsidRPr="006D3942">
          <w:t>P</w:t>
        </w:r>
        <w:r w:rsidRPr="006D3942">
          <w:rPr>
            <w:i/>
            <w:rPrChange w:id="749" w:author="Sean Roberts" w:date="2016-10-24T11:41:00Z">
              <w:rPr/>
            </w:rPrChange>
          </w:rPr>
          <w:t>roceedings of the National Academy of Sciences</w:t>
        </w:r>
        <w:r w:rsidRPr="006D3942">
          <w:t>, 108(42), 17290–17295.</w:t>
        </w:r>
      </w:ins>
    </w:p>
    <w:p w14:paraId="6E167262" w14:textId="5BEE74A9" w:rsidR="00AD7411" w:rsidRPr="006D3942" w:rsidRDefault="00AD7411">
      <w:pPr>
        <w:spacing w:after="120" w:line="360" w:lineRule="auto"/>
        <w:rPr>
          <w:ins w:id="750" w:author="Sean Roberts" w:date="2017-01-11T14:04:00Z"/>
          <w:rFonts w:eastAsia="Times New Roman"/>
        </w:rPr>
        <w:pPrChange w:id="751" w:author="Sean Roberts" w:date="2017-01-18T12:52:00Z">
          <w:pPr>
            <w:spacing w:line="360" w:lineRule="auto"/>
          </w:pPr>
        </w:pPrChange>
      </w:pPr>
      <w:ins w:id="752" w:author="Sean Roberts" w:date="2017-01-11T14:04:00Z">
        <w:r w:rsidRPr="006D3942">
          <w:rPr>
            <w:rFonts w:eastAsia="Times New Roman"/>
          </w:rPr>
          <w:t xml:space="preserve">Gibson, E., </w:t>
        </w:r>
        <w:proofErr w:type="spellStart"/>
        <w:r w:rsidRPr="006D3942">
          <w:rPr>
            <w:rFonts w:eastAsia="Times New Roman"/>
          </w:rPr>
          <w:t>Piantadosi</w:t>
        </w:r>
        <w:proofErr w:type="spellEnd"/>
        <w:r w:rsidRPr="006D3942">
          <w:rPr>
            <w:rFonts w:eastAsia="Times New Roman"/>
          </w:rPr>
          <w:t xml:space="preserve">, S. T., Brink, K., Bergen, L., Lim, E., &amp; Saxe, R. (2013). A noisy-channel account of </w:t>
        </w:r>
        <w:proofErr w:type="spellStart"/>
        <w:r w:rsidRPr="006D3942">
          <w:rPr>
            <w:rFonts w:eastAsia="Times New Roman"/>
          </w:rPr>
          <w:t>crosslinguistic</w:t>
        </w:r>
        <w:proofErr w:type="spellEnd"/>
        <w:r w:rsidRPr="006D3942">
          <w:rPr>
            <w:rFonts w:eastAsia="Times New Roman"/>
          </w:rPr>
          <w:t xml:space="preserve"> word-order variation. </w:t>
        </w:r>
        <w:r w:rsidRPr="006D3942">
          <w:rPr>
            <w:rFonts w:eastAsia="Times New Roman"/>
            <w:i/>
            <w:iCs/>
          </w:rPr>
          <w:t>Psychological science</w:t>
        </w:r>
        <w:r w:rsidRPr="006D3942">
          <w:rPr>
            <w:rFonts w:eastAsia="Times New Roman"/>
          </w:rPr>
          <w:t>, 0956797612463705.</w:t>
        </w:r>
      </w:ins>
    </w:p>
    <w:p w14:paraId="12A47499" w14:textId="29505E2E" w:rsidR="00F463B1" w:rsidRPr="006D3942" w:rsidRDefault="00F463B1" w:rsidP="00791C8A">
      <w:pPr>
        <w:widowControl w:val="0"/>
        <w:autoSpaceDE w:val="0"/>
        <w:autoSpaceDN w:val="0"/>
        <w:adjustRightInd w:val="0"/>
        <w:spacing w:after="120" w:line="360" w:lineRule="auto"/>
        <w:jc w:val="both"/>
        <w:rPr>
          <w:ins w:id="753" w:author="Sean Roberts" w:date="2017-01-18T12:43:00Z"/>
        </w:rPr>
      </w:pPr>
      <w:proofErr w:type="spellStart"/>
      <w:ins w:id="754" w:author="Sean Roberts" w:date="2017-01-17T15:21:00Z">
        <w:r w:rsidRPr="006D3942">
          <w:t>Gisladottir</w:t>
        </w:r>
        <w:proofErr w:type="spellEnd"/>
        <w:r w:rsidRPr="006D3942">
          <w:t xml:space="preserve">, R. S., </w:t>
        </w:r>
        <w:proofErr w:type="spellStart"/>
        <w:r w:rsidRPr="006D3942">
          <w:t>Chwilla</w:t>
        </w:r>
        <w:proofErr w:type="spellEnd"/>
        <w:r w:rsidRPr="006D3942">
          <w:t xml:space="preserve">, D., &amp; Levinson, S. C. (2015). Conversation electrified: ERP correlates of speech act recognition in underspecified utterances. </w:t>
        </w:r>
        <w:proofErr w:type="spellStart"/>
        <w:r w:rsidRPr="006D3942">
          <w:t>PLoS</w:t>
        </w:r>
        <w:proofErr w:type="spellEnd"/>
        <w:r w:rsidRPr="006D3942">
          <w:t xml:space="preserve"> One, 10(3): e0120068.</w:t>
        </w:r>
      </w:ins>
    </w:p>
    <w:p w14:paraId="40C2A183" w14:textId="000EB9A6" w:rsidR="00D85299" w:rsidRPr="006D3942" w:rsidRDefault="00D85299">
      <w:pPr>
        <w:spacing w:after="120" w:line="360" w:lineRule="auto"/>
        <w:rPr>
          <w:ins w:id="755" w:author="Sean Roberts" w:date="2017-01-17T15:21:00Z"/>
          <w:rFonts w:eastAsia="Times New Roman"/>
        </w:rPr>
        <w:pPrChange w:id="756" w:author="Sean Roberts" w:date="2017-01-18T12:52:00Z">
          <w:pPr>
            <w:spacing w:line="360" w:lineRule="auto"/>
          </w:pPr>
        </w:pPrChange>
      </w:pPr>
      <w:proofErr w:type="spellStart"/>
      <w:ins w:id="757" w:author="Sean Roberts" w:date="2017-01-18T12:43:00Z">
        <w:r w:rsidRPr="006D3942">
          <w:rPr>
            <w:rFonts w:eastAsia="Times New Roman"/>
            <w:iCs/>
          </w:rPr>
          <w:t>Givón</w:t>
        </w:r>
        <w:proofErr w:type="spellEnd"/>
        <w:r w:rsidRPr="006D3942">
          <w:rPr>
            <w:rFonts w:eastAsia="Times New Roman"/>
            <w:iCs/>
          </w:rPr>
          <w:t xml:space="preserve">, T. (1983a) </w:t>
        </w:r>
        <w:r w:rsidRPr="006D3942">
          <w:rPr>
            <w:rFonts w:eastAsia="Times New Roman"/>
            <w:i/>
            <w:iCs/>
          </w:rPr>
          <w:t>Topic continuity in discourse: A quantitative cross-language study</w:t>
        </w:r>
        <w:r w:rsidRPr="006D3942">
          <w:rPr>
            <w:rFonts w:eastAsia="Times New Roman"/>
          </w:rPr>
          <w:t xml:space="preserve">. Amsterdam: John </w:t>
        </w:r>
        <w:proofErr w:type="spellStart"/>
        <w:r w:rsidRPr="006D3942">
          <w:rPr>
            <w:rFonts w:eastAsia="Times New Roman"/>
          </w:rPr>
          <w:t>Benjamins</w:t>
        </w:r>
        <w:proofErr w:type="spellEnd"/>
        <w:r w:rsidRPr="006D3942">
          <w:rPr>
            <w:rFonts w:eastAsia="Times New Roman"/>
          </w:rPr>
          <w:t xml:space="preserve"> Publishing.</w:t>
        </w:r>
      </w:ins>
    </w:p>
    <w:p w14:paraId="5514D909" w14:textId="669D0229" w:rsidR="00897E3D" w:rsidRPr="006D3942" w:rsidRDefault="00897E3D">
      <w:pPr>
        <w:spacing w:after="120" w:line="360" w:lineRule="auto"/>
        <w:rPr>
          <w:ins w:id="758" w:author="Sean Roberts" w:date="2017-01-18T10:17:00Z"/>
          <w:rFonts w:eastAsia="Times New Roman"/>
        </w:rPr>
        <w:pPrChange w:id="759" w:author="Sean Roberts" w:date="2017-01-18T12:52:00Z">
          <w:pPr>
            <w:spacing w:line="360" w:lineRule="auto"/>
          </w:pPr>
        </w:pPrChange>
      </w:pPr>
      <w:proofErr w:type="spellStart"/>
      <w:ins w:id="760" w:author="Sean Roberts" w:date="2017-01-18T10:17:00Z">
        <w:r w:rsidRPr="006D3942">
          <w:rPr>
            <w:rFonts w:eastAsia="Times New Roman"/>
          </w:rPr>
          <w:t>Givón</w:t>
        </w:r>
        <w:proofErr w:type="spellEnd"/>
        <w:r w:rsidRPr="006D3942">
          <w:rPr>
            <w:rFonts w:eastAsia="Times New Roman"/>
          </w:rPr>
          <w:t>, T. (1983</w:t>
        </w:r>
      </w:ins>
      <w:ins w:id="761" w:author="Sean Roberts" w:date="2017-01-18T12:43:00Z">
        <w:r w:rsidR="00D85299" w:rsidRPr="006D3942">
          <w:rPr>
            <w:rFonts w:eastAsia="Times New Roman"/>
          </w:rPr>
          <w:t>b</w:t>
        </w:r>
      </w:ins>
      <w:ins w:id="762" w:author="Sean Roberts" w:date="2017-01-18T10:17:00Z">
        <w:r w:rsidRPr="006D3942">
          <w:rPr>
            <w:rFonts w:eastAsia="Times New Roman"/>
          </w:rPr>
          <w:t xml:space="preserve">). </w:t>
        </w:r>
      </w:ins>
      <w:ins w:id="763" w:author="Sean Roberts" w:date="2017-01-18T10:18:00Z">
        <w:r w:rsidRPr="006D3942">
          <w:rPr>
            <w:rFonts w:eastAsia="Times New Roman"/>
            <w:iCs/>
          </w:rPr>
          <w:t>Topic continuity in discourse: An Introduction</w:t>
        </w:r>
      </w:ins>
      <w:ins w:id="764" w:author="Sean Roberts" w:date="2017-01-18T10:19:00Z">
        <w:r w:rsidRPr="006D3942">
          <w:rPr>
            <w:rFonts w:eastAsia="Times New Roman"/>
            <w:iCs/>
          </w:rPr>
          <w:t xml:space="preserve">. In T. </w:t>
        </w:r>
        <w:proofErr w:type="spellStart"/>
        <w:r w:rsidRPr="006D3942">
          <w:rPr>
            <w:rFonts w:eastAsia="Times New Roman"/>
            <w:iCs/>
          </w:rPr>
          <w:t>Givón</w:t>
        </w:r>
        <w:proofErr w:type="spellEnd"/>
        <w:r w:rsidRPr="006D3942">
          <w:rPr>
            <w:rFonts w:eastAsia="Times New Roman"/>
            <w:iCs/>
          </w:rPr>
          <w:t xml:space="preserve"> (</w:t>
        </w:r>
        <w:proofErr w:type="spellStart"/>
        <w:r w:rsidRPr="006D3942">
          <w:rPr>
            <w:rFonts w:eastAsia="Times New Roman"/>
            <w:iCs/>
          </w:rPr>
          <w:t>ed</w:t>
        </w:r>
        <w:proofErr w:type="spellEnd"/>
        <w:r w:rsidRPr="006D3942">
          <w:rPr>
            <w:rFonts w:eastAsia="Times New Roman"/>
            <w:iCs/>
          </w:rPr>
          <w:t xml:space="preserve">) </w:t>
        </w:r>
      </w:ins>
      <w:ins w:id="765" w:author="Sean Roberts" w:date="2017-01-18T10:17:00Z">
        <w:r w:rsidRPr="006D3942">
          <w:rPr>
            <w:rFonts w:eastAsia="Times New Roman"/>
            <w:i/>
            <w:iCs/>
          </w:rPr>
          <w:t>Topic continuity in discourse: A quantitative cross-language study</w:t>
        </w:r>
        <w:r w:rsidRPr="006D3942">
          <w:rPr>
            <w:rFonts w:eastAsia="Times New Roman"/>
          </w:rPr>
          <w:t xml:space="preserve">. </w:t>
        </w:r>
      </w:ins>
      <w:ins w:id="766" w:author="Sean Roberts" w:date="2017-01-18T10:19:00Z">
        <w:r w:rsidRPr="006D3942">
          <w:rPr>
            <w:rFonts w:eastAsia="Times New Roman"/>
          </w:rPr>
          <w:t xml:space="preserve">Amsterdam: </w:t>
        </w:r>
      </w:ins>
      <w:ins w:id="767" w:author="Sean Roberts" w:date="2017-01-18T10:17:00Z">
        <w:r w:rsidRPr="006D3942">
          <w:rPr>
            <w:rFonts w:eastAsia="Times New Roman"/>
          </w:rPr>
          <w:t xml:space="preserve">John </w:t>
        </w:r>
        <w:proofErr w:type="spellStart"/>
        <w:r w:rsidRPr="006D3942">
          <w:rPr>
            <w:rFonts w:eastAsia="Times New Roman"/>
          </w:rPr>
          <w:t>Benjamins</w:t>
        </w:r>
        <w:proofErr w:type="spellEnd"/>
        <w:r w:rsidRPr="006D3942">
          <w:rPr>
            <w:rFonts w:eastAsia="Times New Roman"/>
          </w:rPr>
          <w:t xml:space="preserve"> Publishing.</w:t>
        </w:r>
      </w:ins>
    </w:p>
    <w:p w14:paraId="27C45394" w14:textId="3ADB9DB3" w:rsidR="006517E4" w:rsidRPr="006D3942" w:rsidRDefault="004518CA" w:rsidP="00791C8A">
      <w:pPr>
        <w:widowControl w:val="0"/>
        <w:autoSpaceDE w:val="0"/>
        <w:autoSpaceDN w:val="0"/>
        <w:adjustRightInd w:val="0"/>
        <w:spacing w:after="120" w:line="360" w:lineRule="auto"/>
        <w:jc w:val="both"/>
      </w:pPr>
      <w:proofErr w:type="spellStart"/>
      <w:r w:rsidRPr="006D3942">
        <w:t>Goldin</w:t>
      </w:r>
      <w:proofErr w:type="spellEnd"/>
      <w:r w:rsidRPr="006D3942">
        <w:t xml:space="preserve">-Meadow, S., So, W. C., </w:t>
      </w:r>
      <w:proofErr w:type="spellStart"/>
      <w:r w:rsidRPr="006D3942">
        <w:t>Özyürek</w:t>
      </w:r>
      <w:proofErr w:type="spellEnd"/>
      <w:r w:rsidR="006517E4" w:rsidRPr="006D3942">
        <w:t>, A., an</w:t>
      </w:r>
      <w:r w:rsidRPr="006D3942">
        <w:t xml:space="preserve">d </w:t>
      </w:r>
      <w:proofErr w:type="spellStart"/>
      <w:r w:rsidRPr="006D3942">
        <w:t>Mylander</w:t>
      </w:r>
      <w:proofErr w:type="spellEnd"/>
      <w:r w:rsidRPr="006D3942">
        <w:t>, C. (2008). The nat</w:t>
      </w:r>
      <w:r w:rsidR="006517E4" w:rsidRPr="006D3942">
        <w:t xml:space="preserve">ural order of events: How speakers of different languages represent events non- verbally. Proceedings of the National Academy of Sciences, 105(27):9163–9168. </w:t>
      </w:r>
    </w:p>
    <w:p w14:paraId="7FB47600" w14:textId="79D56473" w:rsidR="002910ED" w:rsidRPr="006D3942" w:rsidRDefault="002910ED">
      <w:pPr>
        <w:widowControl w:val="0"/>
        <w:autoSpaceDE w:val="0"/>
        <w:autoSpaceDN w:val="0"/>
        <w:adjustRightInd w:val="0"/>
        <w:spacing w:after="120" w:line="360" w:lineRule="auto"/>
        <w:jc w:val="both"/>
        <w:rPr>
          <w:ins w:id="768" w:author="Sean Roberts" w:date="2017-01-13T11:06:00Z"/>
        </w:rPr>
      </w:pPr>
      <w:ins w:id="769" w:author="Sean Roberts" w:date="2017-01-13T11:06:00Z">
        <w:r w:rsidRPr="006D3942">
          <w:lastRenderedPageBreak/>
          <w:t>Hale, K. (1992). Basic word order in two “free word order” languages. In D. Payne (</w:t>
        </w:r>
        <w:proofErr w:type="spellStart"/>
        <w:r w:rsidRPr="006D3942">
          <w:t>ed</w:t>
        </w:r>
        <w:proofErr w:type="spellEnd"/>
        <w:r w:rsidRPr="006D3942">
          <w:t xml:space="preserve">), </w:t>
        </w:r>
        <w:r w:rsidRPr="00791C8A">
          <w:rPr>
            <w:i/>
          </w:rPr>
          <w:t>Pragmatics of word order flexibility</w:t>
        </w:r>
        <w:r w:rsidRPr="006D3942">
          <w:t>, 63-82.</w:t>
        </w:r>
      </w:ins>
      <w:ins w:id="770" w:author="Sean Roberts" w:date="2017-01-13T11:07:00Z">
        <w:r w:rsidRPr="006D3942">
          <w:t xml:space="preserve">  Amsterdam: John </w:t>
        </w:r>
        <w:proofErr w:type="spellStart"/>
        <w:r w:rsidRPr="006D3942">
          <w:t>Benjamins</w:t>
        </w:r>
        <w:proofErr w:type="spellEnd"/>
        <w:r w:rsidRPr="006D3942">
          <w:t>.</w:t>
        </w:r>
      </w:ins>
    </w:p>
    <w:p w14:paraId="31C728C3" w14:textId="77777777" w:rsidR="006517E4" w:rsidRPr="006D3942" w:rsidRDefault="006517E4">
      <w:pPr>
        <w:widowControl w:val="0"/>
        <w:autoSpaceDE w:val="0"/>
        <w:autoSpaceDN w:val="0"/>
        <w:adjustRightInd w:val="0"/>
        <w:spacing w:after="120" w:line="360" w:lineRule="auto"/>
        <w:jc w:val="both"/>
      </w:pPr>
      <w:proofErr w:type="spellStart"/>
      <w:r w:rsidRPr="006D3942">
        <w:t>Haspelmath</w:t>
      </w:r>
      <w:proofErr w:type="spellEnd"/>
      <w:r w:rsidRPr="006D3942">
        <w:t xml:space="preserve">, M., Dryer, M. S., Gil, D., and </w:t>
      </w:r>
      <w:proofErr w:type="spellStart"/>
      <w:r w:rsidRPr="006D3942">
        <w:t>Comrie</w:t>
      </w:r>
      <w:proofErr w:type="spellEnd"/>
      <w:r w:rsidRPr="006D3942">
        <w:t xml:space="preserve">, B. (2008). World Atlas of Language Structures. online at http://wals.info. Accessed 2013-04-18. Munich: Max Planck Digital Library. </w:t>
      </w:r>
    </w:p>
    <w:p w14:paraId="3BFF65E9" w14:textId="77777777" w:rsidR="008A0761" w:rsidRPr="006D3942" w:rsidRDefault="006517E4">
      <w:pPr>
        <w:spacing w:after="120" w:line="360" w:lineRule="auto"/>
        <w:rPr>
          <w:ins w:id="771" w:author="Sean Roberts" w:date="2017-01-17T13:42:00Z"/>
          <w:rFonts w:eastAsia="Times New Roman"/>
        </w:rPr>
        <w:pPrChange w:id="772" w:author="Sean Roberts" w:date="2017-01-18T12:52:00Z">
          <w:pPr>
            <w:spacing w:line="360" w:lineRule="auto"/>
          </w:pPr>
        </w:pPrChange>
      </w:pPr>
      <w:r w:rsidRPr="006D3942">
        <w:t>Hawkins, J. (1994). A performance theory of order and constituency</w:t>
      </w:r>
      <w:del w:id="773" w:author="Sean Roberts" w:date="2017-01-17T13:42:00Z">
        <w:r w:rsidRPr="006D3942" w:rsidDel="008A0761">
          <w:delText>, volume 73</w:delText>
        </w:r>
      </w:del>
      <w:r w:rsidRPr="006D3942">
        <w:t xml:space="preserve">. </w:t>
      </w:r>
      <w:ins w:id="774" w:author="Sean Roberts" w:date="2017-01-17T13:42:00Z">
        <w:r w:rsidR="008A0761" w:rsidRPr="006D3942">
          <w:rPr>
            <w:rFonts w:eastAsia="Times New Roman"/>
          </w:rPr>
          <w:t>New</w:t>
        </w:r>
      </w:ins>
    </w:p>
    <w:p w14:paraId="2FA6A9B9" w14:textId="2E7E3DF1" w:rsidR="008A0761" w:rsidRPr="006D3942" w:rsidRDefault="008A0761">
      <w:pPr>
        <w:spacing w:after="120" w:line="360" w:lineRule="auto"/>
        <w:rPr>
          <w:ins w:id="775" w:author="Sean Roberts" w:date="2017-01-17T13:42:00Z"/>
          <w:rPrChange w:id="776" w:author="Sean Roberts" w:date="2017-01-18T12:50:00Z">
            <w:rPr>
              <w:ins w:id="777" w:author="Sean Roberts" w:date="2017-01-17T13:42:00Z"/>
              <w:rFonts w:eastAsia="Times New Roman"/>
            </w:rPr>
          </w:rPrChange>
        </w:rPr>
        <w:pPrChange w:id="778" w:author="Sean Roberts" w:date="2017-01-18T12:52:00Z">
          <w:pPr>
            <w:spacing w:line="360" w:lineRule="auto"/>
          </w:pPr>
        </w:pPrChange>
      </w:pPr>
      <w:ins w:id="779" w:author="Sean Roberts" w:date="2017-01-17T13:42:00Z">
        <w:r w:rsidRPr="006D3942">
          <w:rPr>
            <w:rFonts w:eastAsia="Times New Roman"/>
          </w:rPr>
          <w:t xml:space="preserve">York: </w:t>
        </w:r>
      </w:ins>
      <w:r w:rsidR="006517E4" w:rsidRPr="006D3942">
        <w:t xml:space="preserve">Cambridge University Press. </w:t>
      </w:r>
    </w:p>
    <w:p w14:paraId="6DA17F8D" w14:textId="26A11DA2" w:rsidR="008A0761" w:rsidRPr="006D3942" w:rsidRDefault="008A0761">
      <w:pPr>
        <w:spacing w:after="120" w:line="360" w:lineRule="auto"/>
        <w:rPr>
          <w:rFonts w:eastAsia="Times New Roman"/>
          <w:rPrChange w:id="780" w:author="Sean Roberts" w:date="2017-01-18T12:50:00Z">
            <w:rPr/>
          </w:rPrChange>
        </w:rPr>
        <w:pPrChange w:id="781" w:author="Sean Roberts" w:date="2017-01-18T12:52:00Z">
          <w:pPr>
            <w:widowControl w:val="0"/>
            <w:autoSpaceDE w:val="0"/>
            <w:autoSpaceDN w:val="0"/>
            <w:adjustRightInd w:val="0"/>
            <w:spacing w:after="120" w:line="360" w:lineRule="auto"/>
            <w:jc w:val="both"/>
          </w:pPr>
        </w:pPrChange>
      </w:pPr>
      <w:ins w:id="782" w:author="Sean Roberts" w:date="2017-01-17T13:42:00Z">
        <w:r w:rsidRPr="006D3942">
          <w:rPr>
            <w:rFonts w:eastAsia="Times New Roman"/>
          </w:rPr>
          <w:t>Hawkins, J. A. (2004). Efficiency and complexity in grammars. Oxford: Oxford University Press.</w:t>
        </w:r>
      </w:ins>
    </w:p>
    <w:p w14:paraId="2BD1501A" w14:textId="77777777" w:rsidR="006517E4" w:rsidRPr="006D3942" w:rsidRDefault="006517E4" w:rsidP="00791C8A">
      <w:pPr>
        <w:spacing w:after="120" w:line="360" w:lineRule="auto"/>
        <w:rPr>
          <w:rFonts w:eastAsia="Times New Roman"/>
        </w:rPr>
      </w:pPr>
      <w:r w:rsidRPr="006D3942">
        <w:rPr>
          <w:rFonts w:eastAsia="Times New Roman"/>
        </w:rPr>
        <w:t xml:space="preserve">Hick, W. E. (1952). On the rate of gain of information. </w:t>
      </w:r>
      <w:r w:rsidRPr="006D3942">
        <w:rPr>
          <w:rFonts w:eastAsia="Times New Roman"/>
          <w:i/>
          <w:iCs/>
        </w:rPr>
        <w:t>Quarterly Journal of Experimental Psychology</w:t>
      </w:r>
      <w:r w:rsidRPr="006D3942">
        <w:rPr>
          <w:rFonts w:eastAsia="Times New Roman"/>
        </w:rPr>
        <w:t xml:space="preserve">, </w:t>
      </w:r>
      <w:r w:rsidRPr="006D3942">
        <w:rPr>
          <w:rFonts w:eastAsia="Times New Roman"/>
          <w:i/>
          <w:iCs/>
        </w:rPr>
        <w:t>4</w:t>
      </w:r>
      <w:r w:rsidRPr="006D3942">
        <w:rPr>
          <w:rFonts w:eastAsia="Times New Roman"/>
        </w:rPr>
        <w:t>(1), 11-26.</w:t>
      </w:r>
    </w:p>
    <w:p w14:paraId="17FACCD1" w14:textId="77777777" w:rsidR="006517E4" w:rsidRPr="006D3942" w:rsidRDefault="006517E4">
      <w:pPr>
        <w:spacing w:after="120" w:line="360" w:lineRule="auto"/>
        <w:rPr>
          <w:rFonts w:eastAsia="Times New Roman"/>
        </w:rPr>
      </w:pPr>
      <w:r w:rsidRPr="006D3942">
        <w:rPr>
          <w:rFonts w:eastAsia="Times New Roman"/>
        </w:rPr>
        <w:t xml:space="preserve">Horn, L. (1984). Toward a new taxonomy for pragmatic inference: Q-based and R-based </w:t>
      </w:r>
      <w:proofErr w:type="spellStart"/>
      <w:r w:rsidRPr="006D3942">
        <w:rPr>
          <w:rFonts w:eastAsia="Times New Roman"/>
        </w:rPr>
        <w:t>implicature</w:t>
      </w:r>
      <w:proofErr w:type="spellEnd"/>
      <w:r w:rsidRPr="006D3942">
        <w:rPr>
          <w:rFonts w:eastAsia="Times New Roman"/>
        </w:rPr>
        <w:t xml:space="preserve">. </w:t>
      </w:r>
      <w:r w:rsidRPr="006D3942">
        <w:rPr>
          <w:rFonts w:eastAsia="Times New Roman"/>
          <w:snapToGrid w:val="0"/>
        </w:rPr>
        <w:t xml:space="preserve">In D. </w:t>
      </w:r>
      <w:proofErr w:type="spellStart"/>
      <w:r w:rsidRPr="006D3942">
        <w:rPr>
          <w:rFonts w:eastAsia="Times New Roman"/>
          <w:snapToGrid w:val="0"/>
        </w:rPr>
        <w:t>Schiffrin</w:t>
      </w:r>
      <w:proofErr w:type="spellEnd"/>
      <w:r w:rsidRPr="006D3942">
        <w:rPr>
          <w:rFonts w:eastAsia="Times New Roman"/>
          <w:snapToGrid w:val="0"/>
        </w:rPr>
        <w:t xml:space="preserve"> (ed.)</w:t>
      </w:r>
      <w:r w:rsidRPr="006D3942">
        <w:rPr>
          <w:rFonts w:eastAsia="Times New Roman"/>
          <w:i/>
          <w:iCs/>
        </w:rPr>
        <w:t xml:space="preserve"> Meaning, form, and use in context: Linguistic applications</w:t>
      </w:r>
      <w:r w:rsidRPr="006D3942">
        <w:rPr>
          <w:rFonts w:eastAsia="Times New Roman"/>
        </w:rPr>
        <w:t xml:space="preserve">. </w:t>
      </w:r>
      <w:r w:rsidRPr="006D3942">
        <w:rPr>
          <w:rFonts w:eastAsia="Times New Roman"/>
          <w:snapToGrid w:val="0"/>
        </w:rPr>
        <w:t>Georgetown</w:t>
      </w:r>
      <w:r w:rsidRPr="006D3942">
        <w:rPr>
          <w:rFonts w:eastAsia="Times New Roman"/>
        </w:rPr>
        <w:t xml:space="preserve"> </w:t>
      </w:r>
      <w:r w:rsidRPr="006D3942">
        <w:rPr>
          <w:rFonts w:eastAsia="Times New Roman"/>
          <w:snapToGrid w:val="0"/>
        </w:rPr>
        <w:t>University</w:t>
      </w:r>
      <w:r w:rsidRPr="006D3942">
        <w:rPr>
          <w:rFonts w:eastAsia="Times New Roman"/>
        </w:rPr>
        <w:t xml:space="preserve"> </w:t>
      </w:r>
      <w:r w:rsidRPr="006D3942">
        <w:rPr>
          <w:rFonts w:eastAsia="Times New Roman"/>
          <w:snapToGrid w:val="0"/>
        </w:rPr>
        <w:t>Press, Washington</w:t>
      </w:r>
      <w:r w:rsidRPr="006D3942">
        <w:rPr>
          <w:rFonts w:eastAsia="Times New Roman"/>
        </w:rPr>
        <w:t xml:space="preserve"> </w:t>
      </w:r>
      <w:r w:rsidRPr="006D3942">
        <w:rPr>
          <w:rFonts w:eastAsia="Times New Roman"/>
          <w:snapToGrid w:val="0"/>
        </w:rPr>
        <w:t>DC</w:t>
      </w:r>
      <w:r w:rsidRPr="006D3942">
        <w:rPr>
          <w:rFonts w:eastAsia="Times New Roman"/>
        </w:rPr>
        <w:t xml:space="preserve">.  11-42.  </w:t>
      </w:r>
      <w:r w:rsidRPr="006D3942">
        <w:t xml:space="preserve">Reprinted in </w:t>
      </w:r>
      <w:proofErr w:type="spellStart"/>
      <w:r w:rsidRPr="006D3942">
        <w:t>Kasher</w:t>
      </w:r>
      <w:proofErr w:type="spellEnd"/>
      <w:r w:rsidRPr="006D3942">
        <w:t xml:space="preserve"> (ed., 1998), vol. IV: 389–418.</w:t>
      </w:r>
    </w:p>
    <w:p w14:paraId="0B901976" w14:textId="77777777" w:rsidR="006517E4" w:rsidRPr="006D3942" w:rsidRDefault="006517E4">
      <w:pPr>
        <w:spacing w:after="120" w:line="360" w:lineRule="auto"/>
        <w:rPr>
          <w:ins w:id="783" w:author="Sean Roberts" w:date="2017-01-12T10:51:00Z"/>
          <w:rFonts w:eastAsia="Times New Roman"/>
        </w:rPr>
      </w:pPr>
      <w:proofErr w:type="spellStart"/>
      <w:r w:rsidRPr="006D3942">
        <w:rPr>
          <w:rFonts w:eastAsia="Times New Roman"/>
        </w:rPr>
        <w:t>Indefrey</w:t>
      </w:r>
      <w:proofErr w:type="spellEnd"/>
      <w:r w:rsidRPr="006D3942">
        <w:rPr>
          <w:rFonts w:eastAsia="Times New Roman"/>
        </w:rPr>
        <w:t xml:space="preserve">, P. (2011). The spatial and temporal signatures of word production components: a critical update. </w:t>
      </w:r>
      <w:r w:rsidRPr="006D3942">
        <w:rPr>
          <w:rFonts w:eastAsia="Times New Roman"/>
          <w:i/>
          <w:iCs/>
        </w:rPr>
        <w:t>Frontiers in psychology</w:t>
      </w:r>
      <w:r w:rsidRPr="006D3942">
        <w:rPr>
          <w:rFonts w:eastAsia="Times New Roman"/>
        </w:rPr>
        <w:t xml:space="preserve">, </w:t>
      </w:r>
      <w:r w:rsidRPr="006D3942">
        <w:rPr>
          <w:rFonts w:eastAsia="Times New Roman"/>
          <w:i/>
          <w:iCs/>
        </w:rPr>
        <w:t>2</w:t>
      </w:r>
      <w:r w:rsidRPr="006D3942">
        <w:rPr>
          <w:rFonts w:eastAsia="Times New Roman"/>
        </w:rPr>
        <w:t>(255), 1-16.</w:t>
      </w:r>
    </w:p>
    <w:p w14:paraId="7F27105F" w14:textId="682B9ECF" w:rsidR="005A5F30" w:rsidRPr="006D3942" w:rsidRDefault="004C4167">
      <w:pPr>
        <w:spacing w:after="120" w:line="360" w:lineRule="auto"/>
        <w:rPr>
          <w:ins w:id="784" w:author="Sean Roberts" w:date="2017-01-13T11:42:00Z"/>
          <w:rFonts w:eastAsia="Times New Roman"/>
        </w:rPr>
        <w:pPrChange w:id="785" w:author="Sean Roberts" w:date="2017-01-18T12:52:00Z">
          <w:pPr>
            <w:spacing w:after="120" w:line="480" w:lineRule="auto"/>
          </w:pPr>
        </w:pPrChange>
      </w:pPr>
      <w:ins w:id="786" w:author="Sean Roberts" w:date="2017-01-12T10:51:00Z">
        <w:r w:rsidRPr="006D3942">
          <w:rPr>
            <w:rFonts w:eastAsia="Times New Roman"/>
          </w:rPr>
          <w:t xml:space="preserve">Jaeger, T. F. (2010). Redundancy and reduction: Speakers manage syntactic information density. </w:t>
        </w:r>
        <w:r w:rsidRPr="006D3942">
          <w:rPr>
            <w:rFonts w:eastAsia="Times New Roman"/>
            <w:i/>
            <w:iCs/>
          </w:rPr>
          <w:t>Cognitive psychology</w:t>
        </w:r>
        <w:r w:rsidRPr="006D3942">
          <w:rPr>
            <w:rFonts w:eastAsia="Times New Roman"/>
          </w:rPr>
          <w:t xml:space="preserve">, </w:t>
        </w:r>
        <w:r w:rsidRPr="006D3942">
          <w:rPr>
            <w:rFonts w:eastAsia="Times New Roman"/>
            <w:i/>
            <w:iCs/>
          </w:rPr>
          <w:t>61</w:t>
        </w:r>
        <w:r w:rsidRPr="006D3942">
          <w:rPr>
            <w:rFonts w:eastAsia="Times New Roman"/>
          </w:rPr>
          <w:t>(1), 23-62.</w:t>
        </w:r>
      </w:ins>
    </w:p>
    <w:p w14:paraId="30926B7D" w14:textId="42CA5BC8" w:rsidR="004C4167" w:rsidRPr="006D3942" w:rsidRDefault="005A5F30">
      <w:pPr>
        <w:spacing w:after="120" w:line="360" w:lineRule="auto"/>
        <w:rPr>
          <w:ins w:id="787" w:author="Sean Roberts" w:date="2017-01-17T15:27:00Z"/>
          <w:rFonts w:eastAsia="Times New Roman"/>
        </w:rPr>
        <w:pPrChange w:id="788" w:author="Sean Roberts" w:date="2017-01-18T12:52:00Z">
          <w:pPr>
            <w:spacing w:after="120" w:line="480" w:lineRule="auto"/>
          </w:pPr>
        </w:pPrChange>
      </w:pPr>
      <w:ins w:id="789" w:author="Sean Roberts" w:date="2017-01-13T11:42:00Z">
        <w:r w:rsidRPr="006D3942">
          <w:rPr>
            <w:rFonts w:eastAsia="Times New Roman"/>
          </w:rPr>
          <w:t>Jaeger, T. F</w:t>
        </w:r>
      </w:ins>
      <w:ins w:id="790" w:author="Sean Roberts" w:date="2017-01-13T11:45:00Z">
        <w:r w:rsidRPr="006D3942">
          <w:rPr>
            <w:rFonts w:eastAsia="Times New Roman"/>
          </w:rPr>
          <w:t>.</w:t>
        </w:r>
      </w:ins>
      <w:ins w:id="791" w:author="Sean Roberts" w:date="2017-01-13T11:42:00Z">
        <w:r w:rsidRPr="006D3942">
          <w:rPr>
            <w:rFonts w:eastAsia="Times New Roman"/>
          </w:rPr>
          <w:t>, Levy</w:t>
        </w:r>
      </w:ins>
      <w:ins w:id="792" w:author="Sean Roberts" w:date="2017-01-13T11:45:00Z">
        <w:r w:rsidRPr="006D3942">
          <w:rPr>
            <w:rFonts w:eastAsia="Times New Roman"/>
          </w:rPr>
          <w:t>, R. P. (2006)</w:t>
        </w:r>
      </w:ins>
      <w:ins w:id="793" w:author="Sean Roberts" w:date="2017-01-13T11:42:00Z">
        <w:r w:rsidRPr="006D3942">
          <w:rPr>
            <w:rFonts w:eastAsia="Times New Roman"/>
          </w:rPr>
          <w:t xml:space="preserve">. Speakers optimize information density through syntactic reduction. In </w:t>
        </w:r>
      </w:ins>
      <w:ins w:id="794" w:author="Sean Roberts" w:date="2017-01-13T11:46:00Z">
        <w:r w:rsidRPr="006D3942">
          <w:rPr>
            <w:rFonts w:eastAsia="Times New Roman"/>
          </w:rPr>
          <w:t xml:space="preserve">P.B. </w:t>
        </w:r>
        <w:proofErr w:type="spellStart"/>
        <w:r w:rsidRPr="006D3942">
          <w:rPr>
            <w:rFonts w:eastAsia="Times New Roman"/>
          </w:rPr>
          <w:t>Schölkopf</w:t>
        </w:r>
        <w:proofErr w:type="spellEnd"/>
        <w:r w:rsidRPr="006D3942">
          <w:rPr>
            <w:rFonts w:eastAsia="Times New Roman"/>
          </w:rPr>
          <w:t xml:space="preserve"> and J.C. Platt and T. Hoffman (</w:t>
        </w:r>
        <w:proofErr w:type="spellStart"/>
        <w:r w:rsidRPr="006D3942">
          <w:rPr>
            <w:rFonts w:eastAsia="Times New Roman"/>
          </w:rPr>
          <w:t>eds</w:t>
        </w:r>
        <w:proofErr w:type="spellEnd"/>
        <w:r w:rsidRPr="006D3942">
          <w:rPr>
            <w:rFonts w:eastAsia="Times New Roman"/>
          </w:rPr>
          <w:t xml:space="preserve">) </w:t>
        </w:r>
      </w:ins>
      <w:ins w:id="795" w:author="Sean Roberts" w:date="2017-01-13T11:42:00Z">
        <w:r w:rsidRPr="006D3942">
          <w:rPr>
            <w:rFonts w:eastAsia="Times New Roman"/>
            <w:i/>
            <w:rPrChange w:id="796" w:author="Sean Roberts" w:date="2017-01-13T11:46:00Z">
              <w:rPr>
                <w:rFonts w:eastAsia="Times New Roman"/>
              </w:rPr>
            </w:rPrChange>
          </w:rPr>
          <w:t>Advances in neural information processing systems</w:t>
        </w:r>
      </w:ins>
      <w:ins w:id="797" w:author="Sean Roberts" w:date="2017-01-13T11:46:00Z">
        <w:r w:rsidRPr="006D3942">
          <w:rPr>
            <w:rFonts w:eastAsia="Times New Roman"/>
            <w:i/>
            <w:rPrChange w:id="798" w:author="Sean Roberts" w:date="2017-01-13T11:46:00Z">
              <w:rPr>
                <w:rFonts w:eastAsia="Times New Roman"/>
              </w:rPr>
            </w:rPrChange>
          </w:rPr>
          <w:t xml:space="preserve"> 19</w:t>
        </w:r>
      </w:ins>
      <w:ins w:id="799" w:author="Sean Roberts" w:date="2017-01-13T11:42:00Z">
        <w:r w:rsidRPr="006D3942">
          <w:rPr>
            <w:rFonts w:eastAsia="Times New Roman"/>
          </w:rPr>
          <w:t>, pp. 849-856.</w:t>
        </w:r>
      </w:ins>
    </w:p>
    <w:p w14:paraId="59366530" w14:textId="221ED1B3" w:rsidR="00F463B1" w:rsidRPr="006D3942" w:rsidRDefault="00F463B1">
      <w:pPr>
        <w:spacing w:after="120" w:line="360" w:lineRule="auto"/>
        <w:rPr>
          <w:ins w:id="800" w:author="Sean Roberts" w:date="2017-01-17T15:30:00Z"/>
          <w:rFonts w:eastAsia="Times New Roman"/>
        </w:rPr>
        <w:pPrChange w:id="801" w:author="Sean Roberts" w:date="2017-01-18T12:52:00Z">
          <w:pPr>
            <w:spacing w:after="120" w:line="480" w:lineRule="auto"/>
          </w:pPr>
        </w:pPrChange>
      </w:pPr>
      <w:proofErr w:type="spellStart"/>
      <w:ins w:id="802" w:author="Sean Roberts" w:date="2017-01-17T15:30:00Z">
        <w:r w:rsidRPr="006D3942">
          <w:rPr>
            <w:rFonts w:eastAsia="Times New Roman"/>
          </w:rPr>
          <w:t>Kamide</w:t>
        </w:r>
        <w:proofErr w:type="spellEnd"/>
        <w:r w:rsidRPr="006D3942">
          <w:rPr>
            <w:rFonts w:eastAsia="Times New Roman"/>
          </w:rPr>
          <w:t xml:space="preserve">, Y. (2008). Anticipatory processes in sentence processing. </w:t>
        </w:r>
        <w:r w:rsidRPr="006D3942">
          <w:rPr>
            <w:rFonts w:eastAsia="Times New Roman"/>
            <w:i/>
            <w:iCs/>
          </w:rPr>
          <w:t>Language and Linguistics Compass</w:t>
        </w:r>
        <w:r w:rsidRPr="006D3942">
          <w:rPr>
            <w:rFonts w:eastAsia="Times New Roman"/>
          </w:rPr>
          <w:t xml:space="preserve">, </w:t>
        </w:r>
        <w:r w:rsidRPr="006D3942">
          <w:rPr>
            <w:rFonts w:eastAsia="Times New Roman"/>
            <w:i/>
            <w:iCs/>
          </w:rPr>
          <w:t>2</w:t>
        </w:r>
        <w:r w:rsidRPr="006D3942">
          <w:rPr>
            <w:rFonts w:eastAsia="Times New Roman"/>
          </w:rPr>
          <w:t>(4), 647-670.</w:t>
        </w:r>
      </w:ins>
    </w:p>
    <w:p w14:paraId="61BE533B" w14:textId="117783D0" w:rsidR="00F463B1" w:rsidRPr="006D3942" w:rsidDel="006D3942" w:rsidRDefault="00F463B1">
      <w:pPr>
        <w:spacing w:after="120" w:line="360" w:lineRule="auto"/>
        <w:rPr>
          <w:del w:id="803" w:author="Sean Roberts" w:date="2017-01-18T12:50:00Z"/>
          <w:rFonts w:eastAsia="Times New Roman"/>
        </w:rPr>
        <w:pPrChange w:id="804" w:author="Sean Roberts" w:date="2017-01-18T12:52:00Z">
          <w:pPr>
            <w:spacing w:after="120" w:line="480" w:lineRule="auto"/>
          </w:pPr>
        </w:pPrChange>
      </w:pPr>
      <w:proofErr w:type="spellStart"/>
      <w:proofErr w:type="gramStart"/>
      <w:ins w:id="805" w:author="Sean Roberts" w:date="2017-01-17T15:27:00Z">
        <w:r w:rsidRPr="006D3942">
          <w:rPr>
            <w:rFonts w:eastAsia="Times New Roman"/>
          </w:rPr>
          <w:t>Kamide</w:t>
        </w:r>
        <w:proofErr w:type="spellEnd"/>
        <w:r w:rsidRPr="006D3942">
          <w:rPr>
            <w:rFonts w:eastAsia="Times New Roman"/>
          </w:rPr>
          <w:t>,  Y.</w:t>
        </w:r>
        <w:proofErr w:type="gramEnd"/>
        <w:r w:rsidRPr="006D3942">
          <w:rPr>
            <w:rFonts w:eastAsia="Times New Roman"/>
          </w:rPr>
          <w:t xml:space="preserve">, </w:t>
        </w:r>
        <w:proofErr w:type="spellStart"/>
        <w:r w:rsidRPr="006D3942">
          <w:rPr>
            <w:rFonts w:eastAsia="Times New Roman"/>
          </w:rPr>
          <w:t>Altmann</w:t>
        </w:r>
      </w:ins>
      <w:proofErr w:type="spellEnd"/>
      <w:ins w:id="806" w:author="Sean Roberts" w:date="2017-01-17T15:28:00Z">
        <w:r w:rsidRPr="006D3942">
          <w:rPr>
            <w:rFonts w:eastAsia="Times New Roman"/>
          </w:rPr>
          <w:t>, G. T.</w:t>
        </w:r>
      </w:ins>
      <w:ins w:id="807" w:author="Sean Roberts" w:date="2017-01-17T15:27:00Z">
        <w:r w:rsidRPr="006D3942">
          <w:rPr>
            <w:rFonts w:eastAsia="Times New Roman"/>
          </w:rPr>
          <w:t>, Haywood</w:t>
        </w:r>
      </w:ins>
      <w:ins w:id="808" w:author="Sean Roberts" w:date="2017-01-17T15:28:00Z">
        <w:r w:rsidRPr="006D3942">
          <w:rPr>
            <w:rFonts w:eastAsia="Times New Roman"/>
          </w:rPr>
          <w:t xml:space="preserve"> S. L. (</w:t>
        </w:r>
      </w:ins>
      <w:ins w:id="809" w:author="Sean Roberts" w:date="2017-01-17T15:27:00Z">
        <w:r w:rsidRPr="006D3942">
          <w:rPr>
            <w:rFonts w:eastAsia="Times New Roman"/>
          </w:rPr>
          <w:t xml:space="preserve">2003)  The  time-course  of prediction  in  incremental  sentence  processing:  Evidence  from  anticipatory  eye-movements. </w:t>
        </w:r>
        <w:r w:rsidRPr="006D3942">
          <w:rPr>
            <w:rFonts w:eastAsia="Times New Roman"/>
            <w:i/>
          </w:rPr>
          <w:t>Journal of Memory and Language</w:t>
        </w:r>
      </w:ins>
      <w:ins w:id="810" w:author="Sean Roberts" w:date="2017-01-17T15:28:00Z">
        <w:r w:rsidRPr="006D3942">
          <w:rPr>
            <w:rFonts w:eastAsia="Times New Roman"/>
            <w:i/>
          </w:rPr>
          <w:t>,</w:t>
        </w:r>
      </w:ins>
      <w:ins w:id="811" w:author="Sean Roberts" w:date="2017-01-17T15:27:00Z">
        <w:r w:rsidRPr="006D3942">
          <w:rPr>
            <w:rFonts w:eastAsia="Times New Roman"/>
          </w:rPr>
          <w:t xml:space="preserve"> 49 133 –59.</w:t>
        </w:r>
      </w:ins>
    </w:p>
    <w:p w14:paraId="0AF1A9E0" w14:textId="77777777" w:rsidR="00F463B1" w:rsidRPr="006D3942" w:rsidRDefault="00F463B1">
      <w:pPr>
        <w:spacing w:after="120" w:line="360" w:lineRule="auto"/>
        <w:rPr>
          <w:ins w:id="812" w:author="Sean Roberts" w:date="2017-01-17T15:27:00Z"/>
        </w:rPr>
        <w:pPrChange w:id="813" w:author="Sean Roberts" w:date="2017-01-18T12:52:00Z">
          <w:pPr>
            <w:pStyle w:val="HTMLPreformatted"/>
            <w:spacing w:line="360" w:lineRule="auto"/>
          </w:pPr>
        </w:pPrChange>
      </w:pPr>
    </w:p>
    <w:p w14:paraId="3A947338" w14:textId="03F6F5C1" w:rsidR="00316DD5" w:rsidRPr="006D3942" w:rsidRDefault="00316DD5">
      <w:pPr>
        <w:pStyle w:val="HTMLPreformatted"/>
        <w:spacing w:after="120" w:line="360" w:lineRule="auto"/>
        <w:rPr>
          <w:rPrChange w:id="814" w:author="Sean Roberts" w:date="2017-01-18T12:50:00Z">
            <w:rPr>
              <w:rFonts w:eastAsia="Times New Roman"/>
            </w:rPr>
          </w:rPrChange>
        </w:rPr>
        <w:pPrChange w:id="815" w:author="Sean Roberts" w:date="2017-01-18T12:52:00Z">
          <w:pPr>
            <w:spacing w:line="360" w:lineRule="auto"/>
          </w:pPr>
        </w:pPrChange>
      </w:pPr>
      <w:r w:rsidRPr="006D3942">
        <w:rPr>
          <w:rFonts w:ascii="Times New Roman" w:eastAsia="Times New Roman" w:hAnsi="Times New Roman" w:cs="Times New Roman"/>
          <w:sz w:val="24"/>
          <w:szCs w:val="24"/>
        </w:rPr>
        <w:lastRenderedPageBreak/>
        <w:t>Kendrick, K. H. (</w:t>
      </w:r>
      <w:del w:id="816" w:author="Sean Roberts" w:date="2016-10-13T11:52:00Z">
        <w:r w:rsidRPr="006D3942" w:rsidDel="00912B03">
          <w:rPr>
            <w:rFonts w:ascii="Times New Roman" w:eastAsia="Times New Roman" w:hAnsi="Times New Roman" w:cs="Times New Roman"/>
            <w:sz w:val="24"/>
            <w:szCs w:val="24"/>
          </w:rPr>
          <w:delText>2010</w:delText>
        </w:r>
      </w:del>
      <w:ins w:id="817" w:author="Sean Roberts" w:date="2016-10-13T11:52:00Z">
        <w:r w:rsidR="00912B03" w:rsidRPr="006D3942">
          <w:rPr>
            <w:rFonts w:ascii="Times New Roman" w:eastAsia="Times New Roman" w:hAnsi="Times New Roman" w:cs="Times New Roman"/>
            <w:sz w:val="24"/>
            <w:szCs w:val="24"/>
          </w:rPr>
          <w:t>2012)</w:t>
        </w:r>
        <w:r w:rsidR="00912B03" w:rsidRPr="006D3942">
          <w:rPr>
            <w:rFonts w:ascii="Times New Roman" w:hAnsi="Times New Roman" w:cs="Times New Roman"/>
            <w:sz w:val="24"/>
            <w:szCs w:val="24"/>
          </w:rPr>
          <w:t xml:space="preserve"> Particles at the transition space. Talk presented at the Interactional Foundations of Language Meeting. </w:t>
        </w:r>
        <w:proofErr w:type="spellStart"/>
        <w:r w:rsidR="00912B03" w:rsidRPr="006D3942">
          <w:rPr>
            <w:rFonts w:ascii="Times New Roman" w:hAnsi="Times New Roman" w:cs="Times New Roman"/>
            <w:sz w:val="24"/>
            <w:szCs w:val="24"/>
          </w:rPr>
          <w:t>Kreuth</w:t>
        </w:r>
        <w:proofErr w:type="spellEnd"/>
        <w:r w:rsidR="00912B03" w:rsidRPr="006D3942">
          <w:rPr>
            <w:rFonts w:ascii="Times New Roman" w:hAnsi="Times New Roman" w:cs="Times New Roman"/>
            <w:sz w:val="24"/>
            <w:szCs w:val="24"/>
          </w:rPr>
          <w:t>, Germany. 2012-11-01 - 2012-11-02.</w:t>
        </w:r>
      </w:ins>
      <w:del w:id="818" w:author="Sean Roberts" w:date="2016-10-13T11:52:00Z">
        <w:r w:rsidRPr="006D3942" w:rsidDel="00912B03">
          <w:rPr>
            <w:rFonts w:ascii="Times New Roman" w:eastAsia="Times New Roman" w:hAnsi="Times New Roman" w:cs="Times New Roman"/>
            <w:sz w:val="24"/>
            <w:szCs w:val="24"/>
          </w:rPr>
          <w:delText xml:space="preserve">).  </w:delText>
        </w:r>
        <w:r w:rsidRPr="006D3942" w:rsidDel="00912B03">
          <w:rPr>
            <w:rStyle w:val="st"/>
            <w:rFonts w:ascii="Times New Roman" w:eastAsia="Times New Roman" w:hAnsi="Times New Roman" w:cs="Times New Roman"/>
            <w:sz w:val="24"/>
            <w:szCs w:val="24"/>
          </w:rPr>
          <w:delText>Epistemics and Action Formation in Mandarin Chinese. PhD Thesis, University of California, Santa Barbara</w:delText>
        </w:r>
      </w:del>
    </w:p>
    <w:p w14:paraId="322D8BCD" w14:textId="77777777" w:rsidR="006517E4" w:rsidRPr="006D3942" w:rsidRDefault="006517E4" w:rsidP="00791C8A">
      <w:pPr>
        <w:spacing w:after="120" w:line="360" w:lineRule="auto"/>
        <w:rPr>
          <w:rFonts w:eastAsia="Times New Roman"/>
        </w:rPr>
      </w:pPr>
      <w:r w:rsidRPr="006D3942">
        <w:rPr>
          <w:rFonts w:eastAsia="Times New Roman"/>
        </w:rPr>
        <w:t xml:space="preserve">Kendrick, K. H. (2015). The intersection of turn-taking and repair: the timing of other-initiations of repair in conversation. </w:t>
      </w:r>
      <w:r w:rsidRPr="006D3942">
        <w:rPr>
          <w:rFonts w:eastAsia="Times New Roman"/>
          <w:i/>
          <w:iCs/>
        </w:rPr>
        <w:t>Frontiers in psychology</w:t>
      </w:r>
      <w:r w:rsidRPr="006D3942">
        <w:rPr>
          <w:rFonts w:eastAsia="Times New Roman"/>
        </w:rPr>
        <w:t xml:space="preserve">, </w:t>
      </w:r>
      <w:r w:rsidRPr="006D3942">
        <w:rPr>
          <w:rFonts w:eastAsia="Times New Roman"/>
          <w:iCs/>
        </w:rPr>
        <w:t>6</w:t>
      </w:r>
      <w:r w:rsidRPr="006D3942">
        <w:rPr>
          <w:rFonts w:eastAsia="Times New Roman"/>
        </w:rPr>
        <w:t>, 250.</w:t>
      </w:r>
    </w:p>
    <w:p w14:paraId="183302AB" w14:textId="163DBD70" w:rsidR="002D4404" w:rsidRPr="006D3942" w:rsidRDefault="006517E4">
      <w:pPr>
        <w:spacing w:after="120" w:line="360" w:lineRule="auto"/>
        <w:rPr>
          <w:rFonts w:eastAsia="Times New Roman"/>
        </w:rPr>
        <w:pPrChange w:id="819" w:author="Sean Roberts" w:date="2017-01-18T12:52:00Z">
          <w:pPr>
            <w:spacing w:line="360" w:lineRule="auto"/>
          </w:pPr>
        </w:pPrChange>
      </w:pPr>
      <w:r w:rsidRPr="006D3942">
        <w:rPr>
          <w:rFonts w:eastAsia="Times New Roman"/>
        </w:rPr>
        <w:t xml:space="preserve">Kendrick, K. H., &amp; </w:t>
      </w:r>
      <w:proofErr w:type="spellStart"/>
      <w:r w:rsidRPr="006D3942">
        <w:rPr>
          <w:rFonts w:eastAsia="Times New Roman"/>
        </w:rPr>
        <w:t>Torreira</w:t>
      </w:r>
      <w:proofErr w:type="spellEnd"/>
      <w:r w:rsidRPr="006D3942">
        <w:rPr>
          <w:rFonts w:eastAsia="Times New Roman"/>
        </w:rPr>
        <w:t xml:space="preserve">, F. (2015). The timing and construction of preference: a quantitative study. </w:t>
      </w:r>
      <w:r w:rsidRPr="006D3942">
        <w:rPr>
          <w:rFonts w:eastAsia="Times New Roman"/>
          <w:i/>
          <w:iCs/>
        </w:rPr>
        <w:t>Discourse Processes</w:t>
      </w:r>
      <w:r w:rsidRPr="006D3942">
        <w:rPr>
          <w:rFonts w:eastAsia="Times New Roman"/>
        </w:rPr>
        <w:t xml:space="preserve">, </w:t>
      </w:r>
      <w:r w:rsidRPr="006D3942">
        <w:rPr>
          <w:rFonts w:eastAsia="Times New Roman"/>
          <w:i/>
          <w:iCs/>
        </w:rPr>
        <w:t>52</w:t>
      </w:r>
      <w:r w:rsidRPr="006D3942">
        <w:rPr>
          <w:rFonts w:eastAsia="Times New Roman"/>
        </w:rPr>
        <w:t>(4), 255-289.</w:t>
      </w:r>
      <w:r w:rsidR="002D4404" w:rsidRPr="006D3942">
        <w:rPr>
          <w:rFonts w:eastAsia="Times New Roman"/>
        </w:rPr>
        <w:t xml:space="preserve"> </w:t>
      </w:r>
    </w:p>
    <w:p w14:paraId="4E844D22" w14:textId="44B23ED3" w:rsidR="008A0761" w:rsidRPr="006D3942" w:rsidRDefault="00F30300">
      <w:pPr>
        <w:spacing w:after="120" w:line="360" w:lineRule="auto"/>
        <w:rPr>
          <w:ins w:id="820" w:author="Sean Roberts" w:date="2017-01-17T13:41:00Z"/>
          <w:rFonts w:eastAsia="Times New Roman"/>
        </w:rPr>
        <w:pPrChange w:id="821" w:author="Sean Roberts" w:date="2017-01-18T12:52:00Z">
          <w:pPr>
            <w:spacing w:line="480" w:lineRule="auto"/>
          </w:pPr>
        </w:pPrChange>
      </w:pPr>
      <w:ins w:id="822" w:author="Sean Roberts" w:date="2017-01-11T14:32:00Z">
        <w:r w:rsidRPr="006D3942">
          <w:rPr>
            <w:rFonts w:eastAsia="Times New Roman"/>
          </w:rPr>
          <w:t xml:space="preserve">Kirby, S., Griffiths, T., &amp; Smith, K. (2014). Iterated learning and the evolution of language. </w:t>
        </w:r>
        <w:r w:rsidRPr="006D3942">
          <w:rPr>
            <w:rFonts w:eastAsia="Times New Roman"/>
            <w:i/>
            <w:iCs/>
          </w:rPr>
          <w:t>Current opinion in neurobiology</w:t>
        </w:r>
        <w:r w:rsidRPr="006D3942">
          <w:rPr>
            <w:rFonts w:eastAsia="Times New Roman"/>
          </w:rPr>
          <w:t xml:space="preserve">, </w:t>
        </w:r>
        <w:r w:rsidRPr="006D3942">
          <w:rPr>
            <w:rFonts w:eastAsia="Times New Roman"/>
            <w:i/>
            <w:iCs/>
          </w:rPr>
          <w:t>28</w:t>
        </w:r>
        <w:r w:rsidRPr="006D3942">
          <w:rPr>
            <w:rFonts w:eastAsia="Times New Roman"/>
          </w:rPr>
          <w:t>, 108-114.</w:t>
        </w:r>
      </w:ins>
    </w:p>
    <w:p w14:paraId="099FFBE7" w14:textId="62055305" w:rsidR="00E33B2A" w:rsidRPr="006D3942" w:rsidRDefault="00F463B1">
      <w:pPr>
        <w:spacing w:after="120" w:line="360" w:lineRule="auto"/>
        <w:rPr>
          <w:ins w:id="823" w:author="Sean Roberts" w:date="2017-01-18T12:22:00Z"/>
          <w:rFonts w:eastAsia="Times New Roman"/>
        </w:rPr>
        <w:pPrChange w:id="824" w:author="Sean Roberts" w:date="2017-01-18T12:52:00Z">
          <w:pPr>
            <w:spacing w:line="480" w:lineRule="auto"/>
          </w:pPr>
        </w:pPrChange>
      </w:pPr>
      <w:proofErr w:type="spellStart"/>
      <w:ins w:id="825" w:author="Sean Roberts" w:date="2017-01-17T15:33:00Z">
        <w:r w:rsidRPr="006D3942">
          <w:rPr>
            <w:rFonts w:eastAsia="Times New Roman"/>
          </w:rPr>
          <w:t>Knoeferle</w:t>
        </w:r>
        <w:proofErr w:type="spellEnd"/>
        <w:r w:rsidRPr="006D3942">
          <w:rPr>
            <w:rFonts w:eastAsia="Times New Roman"/>
          </w:rPr>
          <w:t>, P., Crocker</w:t>
        </w:r>
      </w:ins>
      <w:ins w:id="826" w:author="Sean Roberts" w:date="2017-01-17T15:34:00Z">
        <w:r w:rsidRPr="006D3942">
          <w:rPr>
            <w:rFonts w:eastAsia="Times New Roman"/>
          </w:rPr>
          <w:t>, M. W.</w:t>
        </w:r>
      </w:ins>
      <w:ins w:id="827" w:author="Sean Roberts" w:date="2017-01-17T15:33:00Z">
        <w:r w:rsidRPr="006D3942">
          <w:rPr>
            <w:rFonts w:eastAsia="Times New Roman"/>
          </w:rPr>
          <w:t xml:space="preserve">, </w:t>
        </w:r>
        <w:proofErr w:type="spellStart"/>
        <w:r w:rsidRPr="006D3942">
          <w:rPr>
            <w:rFonts w:eastAsia="Times New Roman"/>
          </w:rPr>
          <w:t>Scheepers</w:t>
        </w:r>
      </w:ins>
      <w:proofErr w:type="spellEnd"/>
      <w:ins w:id="828" w:author="Sean Roberts" w:date="2017-01-17T15:34:00Z">
        <w:r w:rsidRPr="006D3942">
          <w:rPr>
            <w:rFonts w:eastAsia="Times New Roman"/>
          </w:rPr>
          <w:t xml:space="preserve">, C. &amp; </w:t>
        </w:r>
      </w:ins>
      <w:ins w:id="829" w:author="Sean Roberts" w:date="2017-01-17T15:33:00Z">
        <w:r w:rsidRPr="006D3942">
          <w:rPr>
            <w:rFonts w:eastAsia="Times New Roman"/>
          </w:rPr>
          <w:t>Pickering</w:t>
        </w:r>
      </w:ins>
      <w:ins w:id="830" w:author="Sean Roberts" w:date="2017-01-17T15:34:00Z">
        <w:r w:rsidRPr="006D3942">
          <w:rPr>
            <w:rFonts w:eastAsia="Times New Roman"/>
          </w:rPr>
          <w:t>, M. J.</w:t>
        </w:r>
      </w:ins>
      <w:ins w:id="831" w:author="Sean Roberts" w:date="2017-01-17T15:33:00Z">
        <w:r w:rsidRPr="006D3942">
          <w:rPr>
            <w:rFonts w:eastAsia="Times New Roman"/>
          </w:rPr>
          <w:t xml:space="preserve"> (2005) The influence of the immediate visual context on in </w:t>
        </w:r>
        <w:proofErr w:type="spellStart"/>
        <w:r w:rsidRPr="006D3942">
          <w:rPr>
            <w:rFonts w:eastAsia="Times New Roman"/>
          </w:rPr>
          <w:t>cremental</w:t>
        </w:r>
        <w:proofErr w:type="spellEnd"/>
        <w:r w:rsidRPr="006D3942">
          <w:rPr>
            <w:rFonts w:eastAsia="Times New Roman"/>
          </w:rPr>
          <w:t xml:space="preserve"> thematic role assignment: evidence from eye-movements in depicted events. </w:t>
        </w:r>
        <w:r w:rsidRPr="006D3942">
          <w:rPr>
            <w:rFonts w:eastAsia="Times New Roman"/>
            <w:i/>
            <w:rPrChange w:id="832" w:author="Sean Roberts" w:date="2017-01-17T15:33:00Z">
              <w:rPr>
                <w:rFonts w:eastAsia="Times New Roman"/>
              </w:rPr>
            </w:rPrChange>
          </w:rPr>
          <w:t>Cognition</w:t>
        </w:r>
        <w:r w:rsidRPr="006D3942">
          <w:rPr>
            <w:rFonts w:eastAsia="Times New Roman"/>
            <w:i/>
          </w:rPr>
          <w:t>,</w:t>
        </w:r>
        <w:r w:rsidRPr="006D3942">
          <w:rPr>
            <w:rFonts w:eastAsia="Times New Roman"/>
          </w:rPr>
          <w:t xml:space="preserve"> 95.95 –127</w:t>
        </w:r>
      </w:ins>
    </w:p>
    <w:p w14:paraId="1CC173CF" w14:textId="72D668BB" w:rsidR="00F463B1" w:rsidRPr="006D3942" w:rsidRDefault="00E33B2A">
      <w:pPr>
        <w:spacing w:after="120" w:line="360" w:lineRule="auto"/>
        <w:rPr>
          <w:ins w:id="833" w:author="Sean Roberts" w:date="2017-01-17T15:33:00Z"/>
          <w:rFonts w:eastAsia="Times New Roman"/>
        </w:rPr>
        <w:pPrChange w:id="834" w:author="Sean Roberts" w:date="2017-01-18T12:52:00Z">
          <w:pPr>
            <w:spacing w:line="480" w:lineRule="auto"/>
          </w:pPr>
        </w:pPrChange>
      </w:pPr>
      <w:proofErr w:type="spellStart"/>
      <w:ins w:id="835" w:author="Sean Roberts" w:date="2017-01-18T12:22:00Z">
        <w:r w:rsidRPr="006D3942">
          <w:rPr>
            <w:rFonts w:eastAsia="Times New Roman"/>
          </w:rPr>
          <w:t>Krupa</w:t>
        </w:r>
        <w:proofErr w:type="spellEnd"/>
        <w:r w:rsidRPr="006D3942">
          <w:rPr>
            <w:rFonts w:eastAsia="Times New Roman"/>
          </w:rPr>
          <w:t xml:space="preserve">, V. (1982). Syntactic Typology and Linearization. </w:t>
        </w:r>
        <w:r w:rsidRPr="006D3942">
          <w:rPr>
            <w:rFonts w:eastAsia="Times New Roman"/>
            <w:i/>
            <w:rPrChange w:id="836" w:author="Sean Roberts" w:date="2017-01-18T12:22:00Z">
              <w:rPr>
                <w:rFonts w:eastAsia="Times New Roman"/>
              </w:rPr>
            </w:rPrChange>
          </w:rPr>
          <w:t>Language</w:t>
        </w:r>
        <w:r w:rsidRPr="006D3942">
          <w:rPr>
            <w:rFonts w:eastAsia="Times New Roman"/>
          </w:rPr>
          <w:t>, 58(3), 639–645.</w:t>
        </w:r>
      </w:ins>
    </w:p>
    <w:p w14:paraId="601D1744" w14:textId="11AD0199" w:rsidR="00F30300" w:rsidRPr="006D3942" w:rsidRDefault="008A0761">
      <w:pPr>
        <w:spacing w:after="120" w:line="360" w:lineRule="auto"/>
        <w:rPr>
          <w:ins w:id="837" w:author="Sean Roberts" w:date="2017-01-11T14:32:00Z"/>
          <w:rFonts w:eastAsia="Times New Roman"/>
        </w:rPr>
        <w:pPrChange w:id="838" w:author="Sean Roberts" w:date="2017-01-18T12:52:00Z">
          <w:pPr>
            <w:spacing w:line="480" w:lineRule="auto"/>
          </w:pPr>
        </w:pPrChange>
      </w:pPr>
      <w:proofErr w:type="spellStart"/>
      <w:ins w:id="839" w:author="Sean Roberts" w:date="2017-01-17T13:41:00Z">
        <w:r w:rsidRPr="006D3942">
          <w:rPr>
            <w:rFonts w:eastAsia="Times New Roman"/>
          </w:rPr>
          <w:t>Langus</w:t>
        </w:r>
        <w:proofErr w:type="spellEnd"/>
        <w:r w:rsidRPr="006D3942">
          <w:rPr>
            <w:rFonts w:eastAsia="Times New Roman"/>
          </w:rPr>
          <w:t xml:space="preserve">, A., &amp; </w:t>
        </w:r>
        <w:proofErr w:type="spellStart"/>
        <w:r w:rsidRPr="006D3942">
          <w:rPr>
            <w:rFonts w:eastAsia="Times New Roman"/>
          </w:rPr>
          <w:t>Nespor</w:t>
        </w:r>
        <w:proofErr w:type="spellEnd"/>
        <w:r w:rsidRPr="006D3942">
          <w:rPr>
            <w:rFonts w:eastAsia="Times New Roman"/>
          </w:rPr>
          <w:t>, M.  (2010).  Cognitive systems struggling for word order. Cognitive Psychology, 60(4), 291-318.</w:t>
        </w:r>
      </w:ins>
    </w:p>
    <w:p w14:paraId="2133BDD5" w14:textId="6EC1E4D5" w:rsidR="002D4404" w:rsidRPr="006D3942" w:rsidRDefault="002D4404">
      <w:pPr>
        <w:spacing w:after="120" w:line="360" w:lineRule="auto"/>
        <w:rPr>
          <w:rFonts w:eastAsia="Times New Roman"/>
        </w:rPr>
        <w:pPrChange w:id="840" w:author="Sean Roberts" w:date="2017-01-18T12:52:00Z">
          <w:pPr>
            <w:spacing w:line="360" w:lineRule="auto"/>
          </w:pPr>
        </w:pPrChange>
      </w:pPr>
      <w:proofErr w:type="spellStart"/>
      <w:r w:rsidRPr="006D3942">
        <w:rPr>
          <w:rFonts w:eastAsia="Times New Roman"/>
        </w:rPr>
        <w:t>Levelt</w:t>
      </w:r>
      <w:proofErr w:type="spellEnd"/>
      <w:r w:rsidRPr="006D3942">
        <w:rPr>
          <w:rFonts w:eastAsia="Times New Roman"/>
        </w:rPr>
        <w:t xml:space="preserve">, W. J., </w:t>
      </w:r>
      <w:proofErr w:type="spellStart"/>
      <w:r w:rsidRPr="006D3942">
        <w:rPr>
          <w:rFonts w:eastAsia="Times New Roman"/>
        </w:rPr>
        <w:t>Roelofs</w:t>
      </w:r>
      <w:proofErr w:type="spellEnd"/>
      <w:r w:rsidRPr="006D3942">
        <w:rPr>
          <w:rFonts w:eastAsia="Times New Roman"/>
        </w:rPr>
        <w:t xml:space="preserve">, A., &amp; Meyer, A. S. (1999). A theory of lexical access in speech production. </w:t>
      </w:r>
      <w:r w:rsidRPr="006D3942">
        <w:rPr>
          <w:rFonts w:eastAsia="Times New Roman"/>
          <w:i/>
          <w:iCs/>
        </w:rPr>
        <w:t>Behavioral and brain sciences</w:t>
      </w:r>
      <w:r w:rsidRPr="006D3942">
        <w:rPr>
          <w:rFonts w:eastAsia="Times New Roman"/>
        </w:rPr>
        <w:t xml:space="preserve">, </w:t>
      </w:r>
      <w:r w:rsidRPr="006D3942">
        <w:rPr>
          <w:rFonts w:eastAsia="Times New Roman"/>
          <w:i/>
          <w:iCs/>
        </w:rPr>
        <w:t>22</w:t>
      </w:r>
      <w:r w:rsidRPr="006D3942">
        <w:rPr>
          <w:rFonts w:eastAsia="Times New Roman"/>
        </w:rPr>
        <w:t>(01), 1-38.</w:t>
      </w:r>
    </w:p>
    <w:p w14:paraId="2862251F" w14:textId="476FA5AD" w:rsidR="006517E4" w:rsidRPr="006D3942" w:rsidRDefault="006517E4">
      <w:pPr>
        <w:spacing w:after="120" w:line="360" w:lineRule="auto"/>
        <w:pPrChange w:id="841" w:author="Sean Roberts" w:date="2017-01-18T12:52:00Z">
          <w:pPr>
            <w:spacing w:line="360" w:lineRule="auto"/>
          </w:pPr>
        </w:pPrChange>
      </w:pPr>
      <w:r w:rsidRPr="006D3942">
        <w:t xml:space="preserve">Levinson, S. (2006). On the human interaction engine. In Enfield, N. and Levinson, S., editors, Roots of Human Sociality: Culture, Cognition and Human </w:t>
      </w:r>
      <w:proofErr w:type="spellStart"/>
      <w:r w:rsidRPr="006D3942">
        <w:t>Interac</w:t>
      </w:r>
      <w:proofErr w:type="spellEnd"/>
      <w:r w:rsidRPr="006D3942">
        <w:t xml:space="preserve">- </w:t>
      </w:r>
      <w:proofErr w:type="spellStart"/>
      <w:r w:rsidRPr="006D3942">
        <w:t>tion</w:t>
      </w:r>
      <w:proofErr w:type="spellEnd"/>
      <w:r w:rsidRPr="006D3942">
        <w:t xml:space="preserve">, pages 39–69. Oxford: Berg. </w:t>
      </w:r>
    </w:p>
    <w:p w14:paraId="27AE39F9" w14:textId="77777777" w:rsidR="00117855" w:rsidRPr="006D3942" w:rsidRDefault="006517E4" w:rsidP="00791C8A">
      <w:pPr>
        <w:widowControl w:val="0"/>
        <w:autoSpaceDE w:val="0"/>
        <w:autoSpaceDN w:val="0"/>
        <w:adjustRightInd w:val="0"/>
        <w:spacing w:after="120" w:line="360" w:lineRule="auto"/>
        <w:jc w:val="both"/>
        <w:rPr>
          <w:ins w:id="842" w:author="Sean Roberts" w:date="2016-10-13T10:48:00Z"/>
          <w:rFonts w:eastAsia="MS Mincho"/>
        </w:rPr>
      </w:pPr>
      <w:r w:rsidRPr="006D3942">
        <w:t xml:space="preserve">Levinson, S. C. (1983). </w:t>
      </w:r>
      <w:r w:rsidRPr="006D3942">
        <w:rPr>
          <w:i/>
          <w:rPrChange w:id="843" w:author="Sean Roberts" w:date="2016-10-13T10:57:00Z">
            <w:rPr/>
          </w:rPrChange>
        </w:rPr>
        <w:t>Pragmatics</w:t>
      </w:r>
      <w:r w:rsidRPr="006D3942">
        <w:t>. Cambridge University Press.</w:t>
      </w:r>
      <w:r w:rsidRPr="006D3942">
        <w:rPr>
          <w:rFonts w:ascii="MS Mincho" w:eastAsia="MS Mincho" w:hAnsi="MS Mincho" w:cs="MS Mincho"/>
        </w:rPr>
        <w:t> </w:t>
      </w:r>
    </w:p>
    <w:p w14:paraId="5836D7AC" w14:textId="12326235" w:rsidR="006517E4" w:rsidRPr="006D3942" w:rsidDel="009A14BA" w:rsidRDefault="006517E4">
      <w:pPr>
        <w:widowControl w:val="0"/>
        <w:autoSpaceDE w:val="0"/>
        <w:autoSpaceDN w:val="0"/>
        <w:adjustRightInd w:val="0"/>
        <w:spacing w:after="120" w:line="360" w:lineRule="auto"/>
        <w:jc w:val="both"/>
        <w:rPr>
          <w:del w:id="844" w:author="Sean Roberts" w:date="2016-10-13T10:57:00Z"/>
        </w:rPr>
      </w:pPr>
      <w:del w:id="845" w:author="Sean Roberts" w:date="2016-10-13T10:57:00Z">
        <w:r w:rsidRPr="006D3942" w:rsidDel="009A14BA">
          <w:delText xml:space="preserve">Roberts, S. G. and Winters, J. (2013). Linguistic diversity and traffic accidents: Lessons from statistical studies of cultural traits. PLoS One, 8(8):e70902. </w:delText>
        </w:r>
      </w:del>
    </w:p>
    <w:p w14:paraId="4AFCD147" w14:textId="77777777" w:rsidR="006517E4" w:rsidRPr="006D3942" w:rsidRDefault="006517E4" w:rsidP="00791C8A">
      <w:pPr>
        <w:widowControl w:val="0"/>
        <w:autoSpaceDE w:val="0"/>
        <w:autoSpaceDN w:val="0"/>
        <w:adjustRightInd w:val="0"/>
        <w:spacing w:after="120" w:line="360" w:lineRule="auto"/>
        <w:jc w:val="both"/>
        <w:rPr>
          <w:ins w:id="846" w:author="Sean Roberts" w:date="2017-01-17T14:25:00Z"/>
          <w:rFonts w:eastAsia="Times New Roman"/>
        </w:rPr>
      </w:pPr>
      <w:r w:rsidRPr="006D3942">
        <w:rPr>
          <w:rFonts w:eastAsia="Times New Roman"/>
        </w:rPr>
        <w:t xml:space="preserve">Levinson, S. C. (2016). Turn-taking in Human Communication–Origins and Implications for Language Processing. </w:t>
      </w:r>
      <w:r w:rsidRPr="006D3942">
        <w:rPr>
          <w:rFonts w:eastAsia="Times New Roman"/>
          <w:i/>
          <w:iCs/>
        </w:rPr>
        <w:t>Trends in cognitive sciences</w:t>
      </w:r>
      <w:r w:rsidRPr="006D3942">
        <w:rPr>
          <w:rFonts w:eastAsia="Times New Roman"/>
        </w:rPr>
        <w:t xml:space="preserve">, </w:t>
      </w:r>
      <w:r w:rsidRPr="006D3942">
        <w:rPr>
          <w:rFonts w:eastAsia="Times New Roman"/>
          <w:i/>
          <w:iCs/>
        </w:rPr>
        <w:t>20</w:t>
      </w:r>
      <w:r w:rsidRPr="006D3942">
        <w:rPr>
          <w:rFonts w:eastAsia="Times New Roman"/>
        </w:rPr>
        <w:t>(1), 6-14.</w:t>
      </w:r>
    </w:p>
    <w:p w14:paraId="4649EA78" w14:textId="13A49A43" w:rsidR="00F463B1" w:rsidRPr="006D3942" w:rsidRDefault="00F463B1">
      <w:pPr>
        <w:widowControl w:val="0"/>
        <w:autoSpaceDE w:val="0"/>
        <w:autoSpaceDN w:val="0"/>
        <w:adjustRightInd w:val="0"/>
        <w:spacing w:after="120" w:line="360" w:lineRule="auto"/>
        <w:jc w:val="both"/>
        <w:rPr>
          <w:ins w:id="847" w:author="Sean Roberts" w:date="2016-10-25T17:10:00Z"/>
          <w:rFonts w:eastAsia="Times New Roman"/>
        </w:rPr>
      </w:pPr>
      <w:proofErr w:type="spellStart"/>
      <w:ins w:id="848" w:author="Sean Roberts" w:date="2017-01-17T14:25:00Z">
        <w:r w:rsidRPr="006D3942">
          <w:rPr>
            <w:rFonts w:eastAsia="Times New Roman"/>
          </w:rPr>
          <w:t>Lupyan</w:t>
        </w:r>
        <w:proofErr w:type="spellEnd"/>
        <w:r w:rsidRPr="006D3942">
          <w:rPr>
            <w:rFonts w:eastAsia="Times New Roman"/>
          </w:rPr>
          <w:t xml:space="preserve">, G., &amp; Christiansen, M. H. (2002). Case, word order, and language learnability:  Insights from connectionist modeling.  In </w:t>
        </w:r>
        <w:r w:rsidRPr="006D3942">
          <w:rPr>
            <w:rFonts w:eastAsia="Times New Roman"/>
            <w:i/>
            <w:rPrChange w:id="849" w:author="Sean Roberts" w:date="2017-01-17T14:25:00Z">
              <w:rPr>
                <w:rFonts w:eastAsia="Times New Roman"/>
              </w:rPr>
            </w:rPrChange>
          </w:rPr>
          <w:t>Proceedings of the 24th annual conference of the cognitive science society</w:t>
        </w:r>
        <w:r w:rsidRPr="006D3942">
          <w:rPr>
            <w:rFonts w:eastAsia="Times New Roman"/>
          </w:rPr>
          <w:t xml:space="preserve"> (p. 596-601).  Mahwah, NJ: Lawrence Erlbaum.</w:t>
        </w:r>
      </w:ins>
    </w:p>
    <w:p w14:paraId="0E1425D6" w14:textId="6488BB60" w:rsidR="00D02EC5" w:rsidRPr="006D3942" w:rsidRDefault="00D02EC5">
      <w:pPr>
        <w:widowControl w:val="0"/>
        <w:autoSpaceDE w:val="0"/>
        <w:autoSpaceDN w:val="0"/>
        <w:adjustRightInd w:val="0"/>
        <w:spacing w:after="120" w:line="360" w:lineRule="auto"/>
        <w:jc w:val="both"/>
        <w:rPr>
          <w:ins w:id="850" w:author="Sean Roberts" w:date="2017-01-13T11:08:00Z"/>
          <w:rFonts w:eastAsia="Times New Roman"/>
        </w:rPr>
      </w:pPr>
      <w:proofErr w:type="spellStart"/>
      <w:ins w:id="851" w:author="Sean Roberts" w:date="2016-10-25T17:10:00Z">
        <w:r w:rsidRPr="006D3942">
          <w:rPr>
            <w:rFonts w:eastAsia="Times New Roman"/>
          </w:rPr>
          <w:t>Maurits</w:t>
        </w:r>
        <w:proofErr w:type="spellEnd"/>
        <w:r w:rsidRPr="006D3942">
          <w:rPr>
            <w:rFonts w:eastAsia="Times New Roman"/>
          </w:rPr>
          <w:t xml:space="preserve">, L., </w:t>
        </w:r>
        <w:proofErr w:type="spellStart"/>
        <w:r w:rsidRPr="006D3942">
          <w:rPr>
            <w:rFonts w:eastAsia="Times New Roman"/>
          </w:rPr>
          <w:t>Perfors</w:t>
        </w:r>
        <w:proofErr w:type="spellEnd"/>
        <w:r w:rsidRPr="006D3942">
          <w:rPr>
            <w:rFonts w:eastAsia="Times New Roman"/>
          </w:rPr>
          <w:t>, A., and Navarro, D. (2010). Why are some word orders more common than others? a uniform information density account. Advances in Neural Information Processing Systems, 23:1585–1593.</w:t>
        </w:r>
      </w:ins>
    </w:p>
    <w:p w14:paraId="4772BD1F" w14:textId="216CB856" w:rsidR="008D3F83" w:rsidRPr="006D3942" w:rsidRDefault="008D3F83">
      <w:pPr>
        <w:widowControl w:val="0"/>
        <w:autoSpaceDE w:val="0"/>
        <w:autoSpaceDN w:val="0"/>
        <w:adjustRightInd w:val="0"/>
        <w:spacing w:after="120" w:line="360" w:lineRule="auto"/>
        <w:jc w:val="both"/>
        <w:rPr>
          <w:ins w:id="852" w:author="Sean Roberts" w:date="2017-01-12T11:00:00Z"/>
          <w:rFonts w:eastAsia="Times New Roman"/>
        </w:rPr>
      </w:pPr>
      <w:proofErr w:type="spellStart"/>
      <w:ins w:id="853" w:author="Sean Roberts" w:date="2017-01-13T11:18:00Z">
        <w:r w:rsidRPr="006D3942">
          <w:rPr>
            <w:rFonts w:eastAsia="Times New Roman"/>
          </w:rPr>
          <w:lastRenderedPageBreak/>
          <w:t>Mithun</w:t>
        </w:r>
        <w:proofErr w:type="spellEnd"/>
        <w:r w:rsidRPr="006D3942">
          <w:rPr>
            <w:rFonts w:eastAsia="Times New Roman"/>
          </w:rPr>
          <w:t xml:space="preserve">, M. (1992). Is basic word order universal? </w:t>
        </w:r>
        <w:r w:rsidRPr="006D3942">
          <w:t>In D. Payne (</w:t>
        </w:r>
        <w:proofErr w:type="spellStart"/>
        <w:r w:rsidRPr="006D3942">
          <w:t>ed</w:t>
        </w:r>
        <w:proofErr w:type="spellEnd"/>
        <w:r w:rsidRPr="006D3942">
          <w:t xml:space="preserve">), </w:t>
        </w:r>
        <w:r w:rsidRPr="006D3942">
          <w:rPr>
            <w:i/>
          </w:rPr>
          <w:t>Pragmatics of word order flexibility</w:t>
        </w:r>
        <w:r w:rsidRPr="006D3942">
          <w:t xml:space="preserve">, 63-82.  Amsterdam: John </w:t>
        </w:r>
        <w:proofErr w:type="spellStart"/>
        <w:r w:rsidRPr="006D3942">
          <w:t>Benjamins</w:t>
        </w:r>
        <w:proofErr w:type="spellEnd"/>
        <w:r w:rsidRPr="006D3942">
          <w:t>.</w:t>
        </w:r>
      </w:ins>
    </w:p>
    <w:p w14:paraId="7717D49A" w14:textId="057CC512" w:rsidR="00F463B1" w:rsidRPr="006D3942" w:rsidRDefault="008F026D">
      <w:pPr>
        <w:spacing w:after="120" w:line="360" w:lineRule="auto"/>
        <w:rPr>
          <w:ins w:id="854" w:author="Sean Roberts" w:date="2017-01-17T15:37:00Z"/>
          <w:rFonts w:eastAsia="Times New Roman"/>
        </w:rPr>
        <w:pPrChange w:id="855" w:author="Sean Roberts" w:date="2017-01-18T12:52:00Z">
          <w:pPr>
            <w:widowControl w:val="0"/>
            <w:autoSpaceDE w:val="0"/>
            <w:autoSpaceDN w:val="0"/>
            <w:adjustRightInd w:val="0"/>
            <w:spacing w:after="120" w:line="360" w:lineRule="auto"/>
            <w:jc w:val="both"/>
          </w:pPr>
        </w:pPrChange>
      </w:pPr>
      <w:ins w:id="856" w:author="Sean Roberts" w:date="2017-01-17T12:10:00Z">
        <w:r w:rsidRPr="006D3942">
          <w:rPr>
            <w:rFonts w:eastAsia="Times New Roman"/>
          </w:rPr>
          <w:t xml:space="preserve">Nowak, I., &amp; </w:t>
        </w:r>
        <w:proofErr w:type="spellStart"/>
        <w:r w:rsidRPr="006D3942">
          <w:rPr>
            <w:rFonts w:eastAsia="Times New Roman"/>
          </w:rPr>
          <w:t>Baggio</w:t>
        </w:r>
        <w:proofErr w:type="spellEnd"/>
        <w:r w:rsidRPr="006D3942">
          <w:rPr>
            <w:rFonts w:eastAsia="Times New Roman"/>
          </w:rPr>
          <w:t xml:space="preserve">, G. (2016). The emergence of word order and morphology in compositional languages via multigenerational signaling games. </w:t>
        </w:r>
        <w:r w:rsidRPr="006D3942">
          <w:rPr>
            <w:rFonts w:eastAsia="Times New Roman"/>
            <w:i/>
            <w:rPrChange w:id="857" w:author="Sean Roberts" w:date="2017-01-17T12:11:00Z">
              <w:rPr>
                <w:rFonts w:eastAsia="Times New Roman"/>
              </w:rPr>
            </w:rPrChange>
          </w:rPr>
          <w:t>Journal of Language Evolution</w:t>
        </w:r>
        <w:r w:rsidRPr="006D3942">
          <w:rPr>
            <w:rFonts w:eastAsia="Times New Roman"/>
          </w:rPr>
          <w:t>, 1</w:t>
        </w:r>
      </w:ins>
      <w:ins w:id="858" w:author="Sean Roberts" w:date="2017-01-17T12:11:00Z">
        <w:r w:rsidRPr="006D3942">
          <w:rPr>
            <w:rFonts w:eastAsia="Times New Roman"/>
          </w:rPr>
          <w:t>(2): 137-150.</w:t>
        </w:r>
      </w:ins>
    </w:p>
    <w:p w14:paraId="1AE33312" w14:textId="7EEFD0DE" w:rsidR="008F026D" w:rsidRPr="006D3942" w:rsidRDefault="00F463B1" w:rsidP="00791C8A">
      <w:pPr>
        <w:widowControl w:val="0"/>
        <w:autoSpaceDE w:val="0"/>
        <w:autoSpaceDN w:val="0"/>
        <w:adjustRightInd w:val="0"/>
        <w:spacing w:after="120" w:line="360" w:lineRule="auto"/>
        <w:jc w:val="both"/>
        <w:rPr>
          <w:ins w:id="859" w:author="Sean Roberts" w:date="2017-01-18T12:28:00Z"/>
          <w:rFonts w:eastAsia="Times New Roman"/>
        </w:rPr>
      </w:pPr>
      <w:ins w:id="860" w:author="Sean Roberts" w:date="2017-01-17T15:37:00Z">
        <w:r w:rsidRPr="006D3942">
          <w:rPr>
            <w:rFonts w:eastAsia="Times New Roman"/>
          </w:rPr>
          <w:t xml:space="preserve">Ochs, E. (1982). </w:t>
        </w:r>
        <w:proofErr w:type="spellStart"/>
        <w:r w:rsidRPr="006D3942">
          <w:rPr>
            <w:rFonts w:eastAsia="Times New Roman"/>
          </w:rPr>
          <w:t>Ergativity</w:t>
        </w:r>
        <w:proofErr w:type="spellEnd"/>
        <w:r w:rsidRPr="006D3942">
          <w:rPr>
            <w:rFonts w:eastAsia="Times New Roman"/>
          </w:rPr>
          <w:t xml:space="preserve"> and word order in Samoan child language. </w:t>
        </w:r>
        <w:r w:rsidRPr="006D3942">
          <w:rPr>
            <w:rFonts w:eastAsia="Times New Roman"/>
            <w:i/>
          </w:rPr>
          <w:t>Language</w:t>
        </w:r>
        <w:r w:rsidRPr="006D3942">
          <w:rPr>
            <w:rFonts w:eastAsia="Times New Roman"/>
          </w:rPr>
          <w:t>, 58(3), 646-671.</w:t>
        </w:r>
      </w:ins>
    </w:p>
    <w:p w14:paraId="276F7C45" w14:textId="0D66DBBC" w:rsidR="00084032" w:rsidRPr="006D3942" w:rsidRDefault="00084032">
      <w:pPr>
        <w:spacing w:after="120" w:line="360" w:lineRule="auto"/>
        <w:rPr>
          <w:ins w:id="861" w:author="Sean Roberts" w:date="2017-01-17T12:10:00Z"/>
          <w:rFonts w:eastAsia="Times New Roman"/>
        </w:rPr>
        <w:pPrChange w:id="862" w:author="Sean Roberts" w:date="2017-01-18T12:52:00Z">
          <w:pPr>
            <w:widowControl w:val="0"/>
            <w:autoSpaceDE w:val="0"/>
            <w:autoSpaceDN w:val="0"/>
            <w:adjustRightInd w:val="0"/>
            <w:spacing w:after="120" w:line="480" w:lineRule="auto"/>
            <w:jc w:val="both"/>
          </w:pPr>
        </w:pPrChange>
      </w:pPr>
      <w:ins w:id="863" w:author="Sean Roberts" w:date="2017-01-18T12:28:00Z">
        <w:r w:rsidRPr="006D3942">
          <w:rPr>
            <w:rFonts w:eastAsia="Times New Roman"/>
          </w:rPr>
          <w:t xml:space="preserve">Ochs, E., </w:t>
        </w:r>
        <w:proofErr w:type="spellStart"/>
        <w:r w:rsidRPr="006D3942">
          <w:rPr>
            <w:rFonts w:eastAsia="Times New Roman"/>
          </w:rPr>
          <w:t>Schegloff</w:t>
        </w:r>
        <w:proofErr w:type="spellEnd"/>
        <w:r w:rsidRPr="006D3942">
          <w:rPr>
            <w:rFonts w:eastAsia="Times New Roman"/>
          </w:rPr>
          <w:t xml:space="preserve">, E. A., &amp; Thompson, S. A. (1996). </w:t>
        </w:r>
        <w:r w:rsidRPr="006D3942">
          <w:rPr>
            <w:rFonts w:eastAsia="Times New Roman"/>
            <w:i/>
            <w:iCs/>
          </w:rPr>
          <w:t>Interaction and grammar</w:t>
        </w:r>
        <w:r w:rsidRPr="006D3942">
          <w:rPr>
            <w:rFonts w:eastAsia="Times New Roman"/>
          </w:rPr>
          <w:t xml:space="preserve"> (Vol. 13). Cambridge University Press.</w:t>
        </w:r>
      </w:ins>
    </w:p>
    <w:p w14:paraId="37637F12" w14:textId="2C05ACAD" w:rsidR="004C4167" w:rsidRPr="006D3942" w:rsidRDefault="004C4167">
      <w:pPr>
        <w:spacing w:after="120" w:line="360" w:lineRule="auto"/>
        <w:rPr>
          <w:rFonts w:eastAsia="Times New Roman"/>
        </w:rPr>
        <w:pPrChange w:id="864" w:author="Sean Roberts" w:date="2017-01-18T12:52:00Z">
          <w:pPr>
            <w:widowControl w:val="0"/>
            <w:autoSpaceDE w:val="0"/>
            <w:autoSpaceDN w:val="0"/>
            <w:adjustRightInd w:val="0"/>
            <w:spacing w:after="120" w:line="480" w:lineRule="auto"/>
            <w:jc w:val="both"/>
          </w:pPr>
        </w:pPrChange>
      </w:pPr>
      <w:proofErr w:type="spellStart"/>
      <w:ins w:id="865" w:author="Sean Roberts" w:date="2017-01-12T11:00:00Z">
        <w:r w:rsidRPr="006D3942">
          <w:rPr>
            <w:rFonts w:eastAsia="Times New Roman"/>
          </w:rPr>
          <w:t>Piantadosi</w:t>
        </w:r>
        <w:proofErr w:type="spellEnd"/>
        <w:r w:rsidRPr="006D3942">
          <w:rPr>
            <w:rFonts w:eastAsia="Times New Roman"/>
          </w:rPr>
          <w:t xml:space="preserve">, S. T., </w:t>
        </w:r>
        <w:proofErr w:type="spellStart"/>
        <w:r w:rsidRPr="006D3942">
          <w:rPr>
            <w:rFonts w:eastAsia="Times New Roman"/>
          </w:rPr>
          <w:t>Tily</w:t>
        </w:r>
        <w:proofErr w:type="spellEnd"/>
        <w:r w:rsidRPr="006D3942">
          <w:rPr>
            <w:rFonts w:eastAsia="Times New Roman"/>
          </w:rPr>
          <w:t xml:space="preserve">, H., &amp; Gibson, E. (2011). Word lengths are optimized for efficient communication. </w:t>
        </w:r>
        <w:r w:rsidRPr="006D3942">
          <w:rPr>
            <w:rFonts w:eastAsia="Times New Roman"/>
            <w:i/>
            <w:iCs/>
          </w:rPr>
          <w:t>Proceedings of the National Academy of Sciences</w:t>
        </w:r>
        <w:r w:rsidRPr="006D3942">
          <w:rPr>
            <w:rFonts w:eastAsia="Times New Roman"/>
          </w:rPr>
          <w:t xml:space="preserve">, </w:t>
        </w:r>
        <w:r w:rsidRPr="006D3942">
          <w:rPr>
            <w:rFonts w:eastAsia="Times New Roman"/>
            <w:i/>
            <w:iCs/>
          </w:rPr>
          <w:t>108</w:t>
        </w:r>
        <w:r w:rsidRPr="006D3942">
          <w:rPr>
            <w:rFonts w:eastAsia="Times New Roman"/>
          </w:rPr>
          <w:t>(9), 3526-3529.</w:t>
        </w:r>
      </w:ins>
    </w:p>
    <w:p w14:paraId="3C73C435" w14:textId="57C3D692" w:rsidR="008A0761" w:rsidRPr="006D3942" w:rsidRDefault="008A0761" w:rsidP="00791C8A">
      <w:pPr>
        <w:spacing w:after="120" w:line="360" w:lineRule="auto"/>
        <w:rPr>
          <w:ins w:id="866" w:author="Sean Roberts" w:date="2017-01-17T14:18:00Z"/>
          <w:rFonts w:eastAsia="Times New Roman"/>
        </w:rPr>
      </w:pPr>
      <w:proofErr w:type="spellStart"/>
      <w:ins w:id="867" w:author="Sean Roberts" w:date="2017-01-17T14:18:00Z">
        <w:r w:rsidRPr="006D3942">
          <w:rPr>
            <w:rFonts w:eastAsia="Times New Roman"/>
          </w:rPr>
          <w:t>Reali</w:t>
        </w:r>
        <w:proofErr w:type="spellEnd"/>
        <w:r w:rsidRPr="006D3942">
          <w:rPr>
            <w:rFonts w:eastAsia="Times New Roman"/>
          </w:rPr>
          <w:t>, F., &amp; Christiansen, M. H.  (2009).  Sequential learning and the interaction between biological and linguistic adaptation in language evolution. Interaction Studies, 10, 5-30.</w:t>
        </w:r>
      </w:ins>
    </w:p>
    <w:p w14:paraId="5FF56AEE" w14:textId="77777777" w:rsidR="006517E4" w:rsidRPr="006D3942" w:rsidRDefault="006517E4">
      <w:pPr>
        <w:spacing w:after="120" w:line="360" w:lineRule="auto"/>
        <w:rPr>
          <w:ins w:id="868" w:author="Sean Roberts" w:date="2017-01-17T15:36:00Z"/>
          <w:rFonts w:eastAsia="Times New Roman"/>
        </w:rPr>
      </w:pPr>
      <w:r w:rsidRPr="006D3942">
        <w:rPr>
          <w:rFonts w:eastAsia="Times New Roman"/>
        </w:rPr>
        <w:t xml:space="preserve">Roberts, F., </w:t>
      </w:r>
      <w:proofErr w:type="spellStart"/>
      <w:r w:rsidRPr="006D3942">
        <w:rPr>
          <w:rFonts w:eastAsia="Times New Roman"/>
        </w:rPr>
        <w:t>Margutti</w:t>
      </w:r>
      <w:proofErr w:type="spellEnd"/>
      <w:r w:rsidRPr="006D3942">
        <w:rPr>
          <w:rFonts w:eastAsia="Times New Roman"/>
        </w:rPr>
        <w:t xml:space="preserve">, P., &amp; Takano, S. (2011). Judgments concerning the valence of inter-turn silence across speakers of American English, Italian, and Japanese. </w:t>
      </w:r>
      <w:r w:rsidRPr="006D3942">
        <w:rPr>
          <w:rFonts w:eastAsia="Times New Roman"/>
          <w:i/>
          <w:iCs/>
        </w:rPr>
        <w:t>Discourse Processes</w:t>
      </w:r>
      <w:r w:rsidRPr="006D3942">
        <w:rPr>
          <w:rFonts w:eastAsia="Times New Roman"/>
        </w:rPr>
        <w:t xml:space="preserve">, </w:t>
      </w:r>
      <w:r w:rsidRPr="006D3942">
        <w:rPr>
          <w:rFonts w:eastAsia="Times New Roman"/>
          <w:i/>
          <w:iCs/>
        </w:rPr>
        <w:t>48</w:t>
      </w:r>
      <w:r w:rsidRPr="006D3942">
        <w:rPr>
          <w:rFonts w:eastAsia="Times New Roman"/>
        </w:rPr>
        <w:t>(5), 331-354.</w:t>
      </w:r>
    </w:p>
    <w:p w14:paraId="04BC1D56" w14:textId="66B74CAA" w:rsidR="00F463B1" w:rsidRPr="006D3942" w:rsidRDefault="00F463B1">
      <w:pPr>
        <w:spacing w:after="120" w:line="360" w:lineRule="auto"/>
        <w:rPr>
          <w:rFonts w:eastAsia="Times New Roman"/>
        </w:rPr>
      </w:pPr>
      <w:ins w:id="869" w:author="Sean Roberts" w:date="2017-01-17T15:36:00Z">
        <w:r w:rsidRPr="006D3942">
          <w:rPr>
            <w:rFonts w:eastAsia="Times New Roman"/>
          </w:rPr>
          <w:t xml:space="preserve">Roberts, S. G., </w:t>
        </w:r>
        <w:proofErr w:type="spellStart"/>
        <w:r w:rsidRPr="006D3942">
          <w:rPr>
            <w:rFonts w:eastAsia="Times New Roman"/>
          </w:rPr>
          <w:t>Torreira</w:t>
        </w:r>
        <w:proofErr w:type="spellEnd"/>
        <w:r w:rsidRPr="006D3942">
          <w:rPr>
            <w:rFonts w:eastAsia="Times New Roman"/>
          </w:rPr>
          <w:t xml:space="preserve">, F., &amp; Levinson, S. C. (2015). The effects of processing and sequence </w:t>
        </w:r>
        <w:proofErr w:type="spellStart"/>
        <w:r w:rsidRPr="006D3942">
          <w:rPr>
            <w:rFonts w:eastAsia="Times New Roman"/>
          </w:rPr>
          <w:t>organisation</w:t>
        </w:r>
        <w:proofErr w:type="spellEnd"/>
        <w:r w:rsidRPr="006D3942">
          <w:rPr>
            <w:rFonts w:eastAsia="Times New Roman"/>
          </w:rPr>
          <w:t xml:space="preserve"> on the timing of turn taking: A corpus study. </w:t>
        </w:r>
        <w:r w:rsidRPr="006D3942">
          <w:rPr>
            <w:rFonts w:eastAsia="Times New Roman"/>
            <w:i/>
            <w:rPrChange w:id="870" w:author="Sean Roberts" w:date="2017-01-17T15:36:00Z">
              <w:rPr>
                <w:rFonts w:eastAsia="Times New Roman"/>
              </w:rPr>
            </w:rPrChange>
          </w:rPr>
          <w:t>Frontiers in Psychology</w:t>
        </w:r>
        <w:r w:rsidRPr="006D3942">
          <w:rPr>
            <w:rFonts w:eastAsia="Times New Roman"/>
          </w:rPr>
          <w:t>, 6: 509.</w:t>
        </w:r>
      </w:ins>
    </w:p>
    <w:p w14:paraId="65141A01" w14:textId="77777777" w:rsidR="006517E4" w:rsidRPr="006D3942" w:rsidRDefault="006517E4">
      <w:pPr>
        <w:spacing w:after="120" w:line="360" w:lineRule="auto"/>
        <w:rPr>
          <w:ins w:id="871" w:author="Sean Roberts" w:date="2017-01-11T15:27:00Z"/>
          <w:rFonts w:eastAsia="Times New Roman"/>
        </w:rPr>
      </w:pPr>
      <w:r w:rsidRPr="006D3942">
        <w:rPr>
          <w:rFonts w:eastAsia="Times New Roman"/>
        </w:rPr>
        <w:t xml:space="preserve">Roberts, S., &amp; Winters, J. (2013). Linguistic diversity and traffic accidents: Lessons from statistical studies of cultural traits. </w:t>
      </w:r>
      <w:proofErr w:type="spellStart"/>
      <w:r w:rsidRPr="006D3942">
        <w:rPr>
          <w:rFonts w:eastAsia="Times New Roman"/>
          <w:i/>
          <w:iCs/>
        </w:rPr>
        <w:t>PloS</w:t>
      </w:r>
      <w:proofErr w:type="spellEnd"/>
      <w:r w:rsidRPr="006D3942">
        <w:rPr>
          <w:rFonts w:eastAsia="Times New Roman"/>
          <w:i/>
          <w:iCs/>
        </w:rPr>
        <w:t xml:space="preserve"> one</w:t>
      </w:r>
      <w:r w:rsidRPr="006D3942">
        <w:rPr>
          <w:rFonts w:eastAsia="Times New Roman"/>
        </w:rPr>
        <w:t xml:space="preserve">, </w:t>
      </w:r>
      <w:r w:rsidRPr="006D3942">
        <w:rPr>
          <w:rFonts w:eastAsia="Times New Roman"/>
          <w:i/>
          <w:iCs/>
        </w:rPr>
        <w:t>8</w:t>
      </w:r>
      <w:r w:rsidRPr="006D3942">
        <w:rPr>
          <w:rFonts w:eastAsia="Times New Roman"/>
        </w:rPr>
        <w:t>(8), e70902.</w:t>
      </w:r>
    </w:p>
    <w:p w14:paraId="25F5EDAF" w14:textId="31D06253" w:rsidR="002E024D" w:rsidRPr="006D3942" w:rsidRDefault="002E024D">
      <w:pPr>
        <w:spacing w:after="120" w:line="360" w:lineRule="auto"/>
        <w:rPr>
          <w:rFonts w:eastAsia="Times New Roman"/>
        </w:rPr>
        <w:pPrChange w:id="872" w:author="Sean Roberts" w:date="2017-01-18T12:52:00Z">
          <w:pPr>
            <w:spacing w:after="120" w:line="480" w:lineRule="auto"/>
          </w:pPr>
        </w:pPrChange>
      </w:pPr>
      <w:ins w:id="873" w:author="Sean Roberts" w:date="2017-01-11T15:27:00Z">
        <w:r w:rsidRPr="006D3942">
          <w:rPr>
            <w:rFonts w:eastAsia="Times New Roman"/>
          </w:rPr>
          <w:t xml:space="preserve">De </w:t>
        </w:r>
        <w:proofErr w:type="spellStart"/>
        <w:r w:rsidRPr="006D3942">
          <w:rPr>
            <w:rFonts w:eastAsia="Times New Roman"/>
          </w:rPr>
          <w:t>Ruiter</w:t>
        </w:r>
        <w:proofErr w:type="spellEnd"/>
        <w:r w:rsidRPr="006D3942">
          <w:rPr>
            <w:rFonts w:eastAsia="Times New Roman"/>
          </w:rPr>
          <w:t xml:space="preserve">, J. P., </w:t>
        </w:r>
        <w:proofErr w:type="spellStart"/>
        <w:r w:rsidRPr="006D3942">
          <w:rPr>
            <w:rFonts w:eastAsia="Times New Roman"/>
          </w:rPr>
          <w:t>Mitterer</w:t>
        </w:r>
        <w:proofErr w:type="spellEnd"/>
        <w:r w:rsidRPr="006D3942">
          <w:rPr>
            <w:rFonts w:eastAsia="Times New Roman"/>
          </w:rPr>
          <w:t xml:space="preserve">, H., &amp; Enfield, N. J. (2006). Projecting the end of a speaker's turn: A cognitive cornerstone of conversation. </w:t>
        </w:r>
        <w:r w:rsidRPr="006D3942">
          <w:rPr>
            <w:rFonts w:eastAsia="Times New Roman"/>
            <w:i/>
            <w:iCs/>
          </w:rPr>
          <w:t>Language</w:t>
        </w:r>
        <w:r w:rsidRPr="006D3942">
          <w:rPr>
            <w:rFonts w:eastAsia="Times New Roman"/>
          </w:rPr>
          <w:t>, 515-535.</w:t>
        </w:r>
      </w:ins>
    </w:p>
    <w:p w14:paraId="4F3687A2" w14:textId="77777777" w:rsidR="006517E4" w:rsidRPr="006D3942" w:rsidRDefault="006517E4" w:rsidP="00791C8A">
      <w:pPr>
        <w:spacing w:after="120" w:line="360" w:lineRule="auto"/>
        <w:rPr>
          <w:ins w:id="874" w:author="Sean Roberts" w:date="2017-01-17T15:48:00Z"/>
        </w:rPr>
      </w:pPr>
      <w:r w:rsidRPr="006D3942">
        <w:t xml:space="preserve">Sacks, H., </w:t>
      </w:r>
      <w:proofErr w:type="spellStart"/>
      <w:r w:rsidRPr="006D3942">
        <w:t>Schegloff</w:t>
      </w:r>
      <w:proofErr w:type="spellEnd"/>
      <w:r w:rsidRPr="006D3942">
        <w:t xml:space="preserve">, E. A., and Jefferson, G. (1974). A simplest systematics for the organization of turn-taking for conversation. Language, 40(4):696–735. </w:t>
      </w:r>
    </w:p>
    <w:p w14:paraId="237F982D" w14:textId="6495A162" w:rsidR="00F463B1" w:rsidRPr="006D3942" w:rsidRDefault="00F463B1">
      <w:pPr>
        <w:spacing w:after="120" w:line="360" w:lineRule="auto"/>
        <w:rPr>
          <w:rFonts w:eastAsia="Times New Roman"/>
        </w:rPr>
      </w:pPr>
      <w:proofErr w:type="spellStart"/>
      <w:ins w:id="875" w:author="Sean Roberts" w:date="2017-01-17T15:48:00Z">
        <w:r w:rsidRPr="006D3942">
          <w:rPr>
            <w:rStyle w:val="completecitation"/>
            <w:rFonts w:eastAsia="Times New Roman"/>
          </w:rPr>
          <w:t>Sauppe</w:t>
        </w:r>
        <w:proofErr w:type="spellEnd"/>
        <w:r w:rsidRPr="006D3942">
          <w:rPr>
            <w:rStyle w:val="completecitation"/>
            <w:rFonts w:eastAsia="Times New Roman"/>
          </w:rPr>
          <w:t xml:space="preserve">, S. </w:t>
        </w:r>
        <w:r w:rsidRPr="006D3942">
          <w:rPr>
            <w:rStyle w:val="displaydatestatus"/>
            <w:rFonts w:eastAsia="Times New Roman"/>
          </w:rPr>
          <w:t>(2016).</w:t>
        </w:r>
        <w:r w:rsidRPr="006D3942">
          <w:rPr>
            <w:rStyle w:val="completecitation"/>
            <w:rFonts w:eastAsia="Times New Roman"/>
          </w:rPr>
          <w:t xml:space="preserve"> Verbal semantics drives early anticipatory eye movements during the comprehension of verb-initial sentences.</w:t>
        </w:r>
        <w:r w:rsidRPr="006D3942">
          <w:rPr>
            <w:rStyle w:val="italic"/>
            <w:rFonts w:eastAsia="Times New Roman"/>
          </w:rPr>
          <w:t xml:space="preserve"> </w:t>
        </w:r>
        <w:r w:rsidRPr="006D3942">
          <w:rPr>
            <w:rStyle w:val="italic"/>
            <w:rFonts w:eastAsia="Times New Roman"/>
            <w:i/>
          </w:rPr>
          <w:t>Frontiers in Psychology</w:t>
        </w:r>
        <w:r w:rsidRPr="006D3942">
          <w:rPr>
            <w:rStyle w:val="italic"/>
            <w:rFonts w:eastAsia="Times New Roman"/>
          </w:rPr>
          <w:t>,</w:t>
        </w:r>
        <w:r w:rsidRPr="006D3942">
          <w:rPr>
            <w:rStyle w:val="completecitation"/>
            <w:rFonts w:eastAsia="Times New Roman"/>
          </w:rPr>
          <w:t xml:space="preserve"> </w:t>
        </w:r>
        <w:r w:rsidRPr="006D3942">
          <w:rPr>
            <w:rStyle w:val="italic"/>
            <w:rFonts w:eastAsia="Times New Roman"/>
          </w:rPr>
          <w:t>7</w:t>
        </w:r>
        <w:r w:rsidRPr="006D3942">
          <w:rPr>
            <w:rStyle w:val="completecitation"/>
            <w:rFonts w:eastAsia="Times New Roman"/>
          </w:rPr>
          <w:t>: 95.</w:t>
        </w:r>
      </w:ins>
    </w:p>
    <w:p w14:paraId="79FE2192" w14:textId="77777777" w:rsidR="006517E4" w:rsidRPr="006D3942" w:rsidRDefault="006517E4">
      <w:pPr>
        <w:spacing w:after="120" w:line="360" w:lineRule="auto"/>
      </w:pPr>
      <w:proofErr w:type="spellStart"/>
      <w:r w:rsidRPr="006D3942">
        <w:lastRenderedPageBreak/>
        <w:t>Schegloff</w:t>
      </w:r>
      <w:proofErr w:type="spellEnd"/>
      <w:r w:rsidRPr="006D3942">
        <w:t xml:space="preserve">, E. A. (1989). Reflections on language, development, and the interactional character of talk-in-interaction. Interaction in human development, pages 139–153. </w:t>
      </w:r>
    </w:p>
    <w:p w14:paraId="255AE86F" w14:textId="77777777" w:rsidR="006517E4" w:rsidRPr="006D3942" w:rsidRDefault="006517E4">
      <w:pPr>
        <w:spacing w:after="120" w:line="360" w:lineRule="auto"/>
        <w:rPr>
          <w:rFonts w:eastAsia="Times New Roman"/>
        </w:rPr>
      </w:pPr>
      <w:proofErr w:type="spellStart"/>
      <w:r w:rsidRPr="006D3942">
        <w:rPr>
          <w:rFonts w:eastAsia="Times New Roman"/>
        </w:rPr>
        <w:t>Schegloff</w:t>
      </w:r>
      <w:proofErr w:type="spellEnd"/>
      <w:r w:rsidRPr="006D3942">
        <w:rPr>
          <w:rFonts w:eastAsia="Times New Roman"/>
        </w:rPr>
        <w:t xml:space="preserve">, E. A., Jefferson, G., &amp; Sacks, H. (1977). The preference for self-correction in the organization of repair in conversation. </w:t>
      </w:r>
      <w:r w:rsidRPr="006D3942">
        <w:rPr>
          <w:rFonts w:eastAsia="Times New Roman"/>
          <w:i/>
          <w:iCs/>
        </w:rPr>
        <w:t>Language</w:t>
      </w:r>
      <w:r w:rsidRPr="006D3942">
        <w:rPr>
          <w:rFonts w:eastAsia="Times New Roman"/>
        </w:rPr>
        <w:t>, 361-382.</w:t>
      </w:r>
    </w:p>
    <w:p w14:paraId="2B93B0AF" w14:textId="77777777" w:rsidR="006517E4" w:rsidRPr="006D3942" w:rsidRDefault="006517E4">
      <w:pPr>
        <w:spacing w:after="120" w:line="360" w:lineRule="auto"/>
        <w:rPr>
          <w:ins w:id="876" w:author="Sean Roberts" w:date="2017-01-11T15:03:00Z"/>
        </w:rPr>
      </w:pPr>
      <w:proofErr w:type="spellStart"/>
      <w:r w:rsidRPr="006D3942">
        <w:t>Schouwstra</w:t>
      </w:r>
      <w:proofErr w:type="spellEnd"/>
      <w:r w:rsidRPr="006D3942">
        <w:t xml:space="preserve">, M. and de Swart, H. (2014). The semantic origins of word order. Cognition, 131(3):431–436. </w:t>
      </w:r>
    </w:p>
    <w:p w14:paraId="59165FDC" w14:textId="702E2DF5" w:rsidR="006F5EAE" w:rsidRPr="006D3942" w:rsidRDefault="006F5EAE">
      <w:pPr>
        <w:spacing w:after="120" w:line="360" w:lineRule="auto"/>
      </w:pPr>
      <w:ins w:id="877" w:author="Sean Roberts" w:date="2017-01-11T15:03:00Z">
        <w:r w:rsidRPr="006D3942">
          <w:rPr>
            <w:color w:val="000000"/>
          </w:rPr>
          <w:t xml:space="preserve">Steels, L. and </w:t>
        </w:r>
        <w:proofErr w:type="spellStart"/>
        <w:r w:rsidRPr="006D3942">
          <w:rPr>
            <w:color w:val="000000"/>
          </w:rPr>
          <w:t>Belpaeme</w:t>
        </w:r>
        <w:proofErr w:type="spellEnd"/>
        <w:r w:rsidRPr="006D3942">
          <w:rPr>
            <w:color w:val="000000"/>
          </w:rPr>
          <w:t xml:space="preserve">, T. (2005). Coordinating perceptually grounded categories through language: a case study for </w:t>
        </w:r>
        <w:proofErr w:type="spellStart"/>
        <w:r w:rsidRPr="006D3942">
          <w:rPr>
            <w:color w:val="000000"/>
          </w:rPr>
          <w:t>colour</w:t>
        </w:r>
        <w:proofErr w:type="spellEnd"/>
        <w:r w:rsidRPr="006D3942">
          <w:rPr>
            <w:color w:val="000000"/>
          </w:rPr>
          <w:t>. Behavioral and Brain Sciences, 28(4):469–489.</w:t>
        </w:r>
      </w:ins>
    </w:p>
    <w:p w14:paraId="5BEDF28E" w14:textId="77777777" w:rsidR="006517E4" w:rsidRPr="006D3942" w:rsidRDefault="006517E4">
      <w:pPr>
        <w:widowControl w:val="0"/>
        <w:autoSpaceDE w:val="0"/>
        <w:autoSpaceDN w:val="0"/>
        <w:adjustRightInd w:val="0"/>
        <w:spacing w:after="120" w:line="360" w:lineRule="auto"/>
        <w:jc w:val="both"/>
      </w:pPr>
      <w:proofErr w:type="spellStart"/>
      <w:r w:rsidRPr="006D3942">
        <w:t>Stivers</w:t>
      </w:r>
      <w:proofErr w:type="spellEnd"/>
      <w:r w:rsidRPr="006D3942">
        <w:t xml:space="preserve">, T., Enfield, N. J., Brown, P., </w:t>
      </w:r>
      <w:proofErr w:type="spellStart"/>
      <w:r w:rsidRPr="006D3942">
        <w:t>Englert</w:t>
      </w:r>
      <w:proofErr w:type="spellEnd"/>
      <w:r w:rsidRPr="006D3942">
        <w:t xml:space="preserve">, C., Hayashi, M., Heinemann, T., </w:t>
      </w:r>
      <w:proofErr w:type="spellStart"/>
      <w:r w:rsidRPr="006D3942">
        <w:t>Hoymann</w:t>
      </w:r>
      <w:proofErr w:type="spellEnd"/>
      <w:r w:rsidRPr="006D3942">
        <w:t xml:space="preserve">, G., </w:t>
      </w:r>
      <w:proofErr w:type="spellStart"/>
      <w:r w:rsidRPr="006D3942">
        <w:t>Rossano</w:t>
      </w:r>
      <w:proofErr w:type="spellEnd"/>
      <w:r w:rsidRPr="006D3942">
        <w:t xml:space="preserve">, F., De </w:t>
      </w:r>
      <w:proofErr w:type="spellStart"/>
      <w:r w:rsidRPr="006D3942">
        <w:t>Ruiter</w:t>
      </w:r>
      <w:proofErr w:type="spellEnd"/>
      <w:r w:rsidRPr="006D3942">
        <w:t xml:space="preserve">, J. P., Yoon, K.-E., and Levinson, S. C. (2009). Universals and cultural variation in turn-taking in conversation. Proceedings of the National Academy of Sciences, 106(26):10587–10592. </w:t>
      </w:r>
    </w:p>
    <w:p w14:paraId="090DB47B" w14:textId="102C5D71" w:rsidR="006073AD" w:rsidRPr="006D3942" w:rsidRDefault="006073AD">
      <w:pPr>
        <w:widowControl w:val="0"/>
        <w:autoSpaceDE w:val="0"/>
        <w:autoSpaceDN w:val="0"/>
        <w:adjustRightInd w:val="0"/>
        <w:spacing w:after="120" w:line="360" w:lineRule="auto"/>
        <w:jc w:val="both"/>
        <w:rPr>
          <w:ins w:id="878" w:author="Sean Roberts" w:date="2017-01-13T11:20:00Z"/>
        </w:rPr>
      </w:pPr>
      <w:ins w:id="879" w:author="Sean Roberts" w:date="2017-01-13T11:20:00Z">
        <w:r w:rsidRPr="006D3942">
          <w:t>Swartz, S. (198</w:t>
        </w:r>
        <w:r w:rsidR="00EA4A12" w:rsidRPr="006D3942">
          <w:t xml:space="preserve">7) </w:t>
        </w:r>
        <w:r w:rsidRPr="006D3942">
          <w:t xml:space="preserve">Pragmatic structure and word order in Warlpiri. </w:t>
        </w:r>
        <w:r w:rsidRPr="006D3942">
          <w:rPr>
            <w:i/>
            <w:rPrChange w:id="880" w:author="Sean Roberts" w:date="2017-01-13T11:20:00Z">
              <w:rPr/>
            </w:rPrChange>
          </w:rPr>
          <w:t>Papers in Australian linguistics</w:t>
        </w:r>
        <w:r w:rsidRPr="006D3942">
          <w:t>, 17, 151-</w:t>
        </w:r>
        <w:r w:rsidR="00EA4A12" w:rsidRPr="006D3942">
          <w:t>166.</w:t>
        </w:r>
      </w:ins>
    </w:p>
    <w:p w14:paraId="527F0847" w14:textId="77777777" w:rsidR="006517E4" w:rsidRPr="006D3942" w:rsidRDefault="006517E4">
      <w:pPr>
        <w:widowControl w:val="0"/>
        <w:autoSpaceDE w:val="0"/>
        <w:autoSpaceDN w:val="0"/>
        <w:adjustRightInd w:val="0"/>
        <w:spacing w:after="120" w:line="360" w:lineRule="auto"/>
        <w:jc w:val="both"/>
      </w:pPr>
      <w:r w:rsidRPr="006D3942">
        <w:t xml:space="preserve">Tanaka, H. (2000). Turn projection in Japanese talk-in-interaction. </w:t>
      </w:r>
      <w:r w:rsidRPr="006D3942">
        <w:rPr>
          <w:i/>
        </w:rPr>
        <w:t>Research on Language and Social Interaction</w:t>
      </w:r>
      <w:r w:rsidRPr="006D3942">
        <w:t>, 33(1):1–38.</w:t>
      </w:r>
    </w:p>
    <w:p w14:paraId="6E6D6BB3" w14:textId="77777777" w:rsidR="006517E4" w:rsidRPr="006D3942" w:rsidRDefault="006517E4">
      <w:pPr>
        <w:spacing w:after="120" w:line="360" w:lineRule="auto"/>
        <w:rPr>
          <w:rFonts w:eastAsia="Times New Roman"/>
        </w:rPr>
      </w:pPr>
      <w:r w:rsidRPr="006D3942">
        <w:rPr>
          <w:rFonts w:eastAsia="Times New Roman"/>
        </w:rPr>
        <w:t xml:space="preserve">Tanaka, H. (2005). Grammar and the “timing” of social action: Word order and preference organization in Japanese. </w:t>
      </w:r>
      <w:r w:rsidRPr="006D3942">
        <w:rPr>
          <w:rFonts w:eastAsia="Times New Roman"/>
          <w:i/>
          <w:iCs/>
        </w:rPr>
        <w:t>Language in Society</w:t>
      </w:r>
      <w:r w:rsidRPr="006D3942">
        <w:rPr>
          <w:rFonts w:eastAsia="Times New Roman"/>
        </w:rPr>
        <w:t xml:space="preserve">, </w:t>
      </w:r>
      <w:r w:rsidRPr="006D3942">
        <w:rPr>
          <w:rFonts w:eastAsia="Times New Roman"/>
          <w:i/>
          <w:iCs/>
        </w:rPr>
        <w:t>34</w:t>
      </w:r>
      <w:r w:rsidRPr="006D3942">
        <w:rPr>
          <w:rFonts w:eastAsia="Times New Roman"/>
        </w:rPr>
        <w:t>(03), 389-430.</w:t>
      </w:r>
    </w:p>
    <w:p w14:paraId="38BE51E2" w14:textId="621C7AA3" w:rsidR="00E33B2A" w:rsidRPr="006D3942" w:rsidRDefault="006517E4">
      <w:pPr>
        <w:spacing w:after="120" w:line="360" w:lineRule="auto"/>
        <w:rPr>
          <w:ins w:id="881" w:author="Sean Roberts" w:date="2017-01-18T12:23:00Z"/>
          <w:rFonts w:eastAsia="Times New Roman"/>
        </w:rPr>
      </w:pPr>
      <w:r w:rsidRPr="006D3942">
        <w:rPr>
          <w:rFonts w:eastAsia="Times New Roman"/>
        </w:rPr>
        <w:t xml:space="preserve">Thompson, S. A. (1998). A discourse explanation for the cross-linguistic differences in the grammar of interrogation and negation. </w:t>
      </w:r>
      <w:r w:rsidRPr="006D3942">
        <w:rPr>
          <w:rFonts w:eastAsia="Times New Roman"/>
          <w:i/>
          <w:iCs/>
        </w:rPr>
        <w:t>Case, typology and grammar: In honor of Barry J. Blake</w:t>
      </w:r>
      <w:r w:rsidRPr="006D3942">
        <w:rPr>
          <w:rFonts w:eastAsia="Times New Roman"/>
        </w:rPr>
        <w:t>, 309-341.</w:t>
      </w:r>
    </w:p>
    <w:p w14:paraId="6E0E6611" w14:textId="06C8DF05" w:rsidR="00E33B2A" w:rsidRPr="006D3942" w:rsidRDefault="00E33B2A">
      <w:pPr>
        <w:spacing w:after="120" w:line="360" w:lineRule="auto"/>
        <w:rPr>
          <w:ins w:id="882" w:author="Sean Roberts" w:date="2017-01-18T12:15:00Z"/>
          <w:rFonts w:eastAsia="Times New Roman"/>
        </w:rPr>
      </w:pPr>
      <w:ins w:id="883" w:author="Sean Roberts" w:date="2017-01-18T12:23:00Z">
        <w:r w:rsidRPr="006D3942">
          <w:rPr>
            <w:rFonts w:eastAsia="Times New Roman"/>
          </w:rPr>
          <w:t xml:space="preserve">Tomlin, R. S. (1986). </w:t>
        </w:r>
        <w:r w:rsidRPr="006D3942">
          <w:rPr>
            <w:rFonts w:eastAsia="Times New Roman"/>
            <w:i/>
            <w:rPrChange w:id="884" w:author="Sean Roberts" w:date="2017-01-18T12:24:00Z">
              <w:rPr>
                <w:rFonts w:eastAsia="Times New Roman"/>
              </w:rPr>
            </w:rPrChange>
          </w:rPr>
          <w:t>Basic word order: functional principles</w:t>
        </w:r>
        <w:r w:rsidRPr="006D3942">
          <w:rPr>
            <w:rFonts w:eastAsia="Times New Roman"/>
          </w:rPr>
          <w:t xml:space="preserve">. </w:t>
        </w:r>
        <w:proofErr w:type="spellStart"/>
        <w:r w:rsidRPr="006D3942">
          <w:rPr>
            <w:rFonts w:eastAsia="Times New Roman"/>
          </w:rPr>
          <w:t>Croom</w:t>
        </w:r>
        <w:proofErr w:type="spellEnd"/>
        <w:r w:rsidRPr="006D3942">
          <w:rPr>
            <w:rFonts w:eastAsia="Times New Roman"/>
          </w:rPr>
          <w:t xml:space="preserve"> Helm.</w:t>
        </w:r>
      </w:ins>
    </w:p>
    <w:p w14:paraId="1A24D5CB" w14:textId="5DE4B520" w:rsidR="00E33B2A" w:rsidRPr="006D3942" w:rsidRDefault="00E33B2A">
      <w:pPr>
        <w:spacing w:after="120" w:line="360" w:lineRule="auto"/>
        <w:rPr>
          <w:rFonts w:eastAsia="Times New Roman"/>
        </w:rPr>
        <w:pPrChange w:id="885" w:author="Sean Roberts" w:date="2017-01-18T12:52:00Z">
          <w:pPr>
            <w:spacing w:after="120" w:line="480" w:lineRule="auto"/>
          </w:pPr>
        </w:pPrChange>
      </w:pPr>
      <w:ins w:id="886" w:author="Sean Roberts" w:date="2017-01-18T12:15:00Z">
        <w:r w:rsidRPr="006D3942">
          <w:rPr>
            <w:rFonts w:eastAsia="Times New Roman"/>
          </w:rPr>
          <w:t xml:space="preserve">Van </w:t>
        </w:r>
        <w:proofErr w:type="spellStart"/>
        <w:r w:rsidRPr="006D3942">
          <w:rPr>
            <w:rFonts w:eastAsia="Times New Roman"/>
          </w:rPr>
          <w:t>Valin</w:t>
        </w:r>
        <w:proofErr w:type="spellEnd"/>
        <w:r w:rsidRPr="006D3942">
          <w:rPr>
            <w:rFonts w:eastAsia="Times New Roman"/>
          </w:rPr>
          <w:t xml:space="preserve">, R. D., &amp; </w:t>
        </w:r>
        <w:proofErr w:type="spellStart"/>
        <w:r w:rsidRPr="006D3942">
          <w:rPr>
            <w:rFonts w:eastAsia="Times New Roman"/>
          </w:rPr>
          <w:t>LaPolla</w:t>
        </w:r>
        <w:proofErr w:type="spellEnd"/>
        <w:r w:rsidRPr="006D3942">
          <w:rPr>
            <w:rFonts w:eastAsia="Times New Roman"/>
          </w:rPr>
          <w:t xml:space="preserve">, R. J. (1997). </w:t>
        </w:r>
        <w:r w:rsidRPr="006D3942">
          <w:rPr>
            <w:rFonts w:eastAsia="Times New Roman"/>
            <w:i/>
            <w:iCs/>
          </w:rPr>
          <w:t>Syntax: Structure, meaning, and function</w:t>
        </w:r>
        <w:r w:rsidRPr="006D3942">
          <w:rPr>
            <w:rFonts w:eastAsia="Times New Roman"/>
          </w:rPr>
          <w:t>. Cambridge University Press.</w:t>
        </w:r>
      </w:ins>
    </w:p>
    <w:p w14:paraId="077DA2C4" w14:textId="3E02C0C1" w:rsidR="00D55F85" w:rsidRPr="006D3942" w:rsidRDefault="006517E4" w:rsidP="00791C8A">
      <w:pPr>
        <w:spacing w:after="120" w:line="360" w:lineRule="auto"/>
        <w:rPr>
          <w:rFonts w:eastAsia="Times New Roman"/>
        </w:rPr>
      </w:pPr>
      <w:proofErr w:type="spellStart"/>
      <w:r w:rsidRPr="006D3942">
        <w:rPr>
          <w:rFonts w:eastAsia="Times New Roman"/>
        </w:rPr>
        <w:t>Zipf</w:t>
      </w:r>
      <w:proofErr w:type="spellEnd"/>
      <w:r w:rsidRPr="006D3942">
        <w:rPr>
          <w:rFonts w:eastAsia="Times New Roman"/>
        </w:rPr>
        <w:t>, G. K. (1949). Human behavior and the principle of least effort. Oxford, England: Addison-Wesley Press.</w:t>
      </w:r>
    </w:p>
    <w:sectPr w:rsidR="00D55F85" w:rsidRPr="006D3942" w:rsidSect="00D759AA">
      <w:footerReference w:type="default" r:id="rId17"/>
      <w:pgSz w:w="11900" w:h="16840"/>
      <w:pgMar w:top="1701" w:right="1701" w:bottom="1701" w:left="1701" w:header="720" w:footer="720" w:gutter="0"/>
      <w:lnNumType w:countBy="1" w:restart="continuous"/>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9BC4E" w14:textId="77777777" w:rsidR="00274707" w:rsidRDefault="00274707" w:rsidP="004C6AD8">
      <w:r>
        <w:separator/>
      </w:r>
    </w:p>
  </w:endnote>
  <w:endnote w:type="continuationSeparator" w:id="0">
    <w:p w14:paraId="53F929C0" w14:textId="77777777" w:rsidR="00274707" w:rsidRDefault="00274707" w:rsidP="004C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61555"/>
      <w:docPartObj>
        <w:docPartGallery w:val="Page Numbers (Bottom of Page)"/>
        <w:docPartUnique/>
      </w:docPartObj>
    </w:sdtPr>
    <w:sdtEndPr>
      <w:rPr>
        <w:noProof/>
      </w:rPr>
    </w:sdtEndPr>
    <w:sdtContent>
      <w:p w14:paraId="7E4CB328" w14:textId="77777777" w:rsidR="00897E3D" w:rsidRDefault="00897E3D">
        <w:pPr>
          <w:pStyle w:val="Footer"/>
          <w:jc w:val="right"/>
        </w:pPr>
        <w:r>
          <w:fldChar w:fldCharType="begin"/>
        </w:r>
        <w:r>
          <w:instrText xml:space="preserve"> PAGE   \* MERGEFORMAT </w:instrText>
        </w:r>
        <w:r>
          <w:fldChar w:fldCharType="separate"/>
        </w:r>
        <w:r w:rsidR="000A5384">
          <w:rPr>
            <w:noProof/>
          </w:rPr>
          <w:t>1</w:t>
        </w:r>
        <w:r>
          <w:rPr>
            <w:noProof/>
          </w:rPr>
          <w:fldChar w:fldCharType="end"/>
        </w:r>
      </w:p>
    </w:sdtContent>
  </w:sdt>
  <w:p w14:paraId="5F81FA0B" w14:textId="77777777" w:rsidR="00897E3D" w:rsidRDefault="00897E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76F3D" w14:textId="77777777" w:rsidR="00274707" w:rsidRDefault="00274707" w:rsidP="004C6AD8">
      <w:r>
        <w:separator/>
      </w:r>
    </w:p>
  </w:footnote>
  <w:footnote w:type="continuationSeparator" w:id="0">
    <w:p w14:paraId="48D4B5D2" w14:textId="77777777" w:rsidR="00274707" w:rsidRDefault="00274707" w:rsidP="004C6AD8">
      <w:r>
        <w:continuationSeparator/>
      </w:r>
    </w:p>
  </w:footnote>
  <w:footnote w:id="1">
    <w:p w14:paraId="4F225E90" w14:textId="2B6D3D27" w:rsidR="00897E3D" w:rsidRPr="00DA1421" w:rsidRDefault="00897E3D">
      <w:pPr>
        <w:jc w:val="both"/>
        <w:rPr>
          <w:rFonts w:eastAsia="Times New Roman"/>
          <w:rPrChange w:id="98" w:author="Sean Roberts" w:date="2017-01-12T12:24:00Z">
            <w:rPr/>
          </w:rPrChange>
        </w:rPr>
        <w:pPrChange w:id="99" w:author="Sean Roberts" w:date="2017-01-12T12:24:00Z">
          <w:pPr>
            <w:pStyle w:val="FootnoteText"/>
          </w:pPr>
        </w:pPrChange>
      </w:pPr>
      <w:ins w:id="100" w:author="Sean Roberts" w:date="2017-01-12T12:23:00Z">
        <w:r>
          <w:rPr>
            <w:rStyle w:val="FootnoteReference"/>
          </w:rPr>
          <w:footnoteRef/>
        </w:r>
        <w:r>
          <w:t xml:space="preserve"> </w:t>
        </w:r>
      </w:ins>
      <w:ins w:id="101" w:author="Sean Roberts" w:date="2017-01-12T12:24:00Z">
        <w:r w:rsidRPr="00B00E98">
          <w:rPr>
            <w:rFonts w:eastAsia="Times New Roman"/>
            <w:bCs/>
            <w:color w:val="000000"/>
            <w:sz w:val="20"/>
            <w:szCs w:val="20"/>
            <w:rPrChange w:id="102" w:author="Sean Roberts" w:date="2017-01-12T12:25:00Z">
              <w:rPr>
                <w:rFonts w:ascii="Arial" w:eastAsia="Times New Roman" w:hAnsi="Arial" w:cs="Arial"/>
                <w:b/>
                <w:bCs/>
                <w:color w:val="000000"/>
                <w:sz w:val="22"/>
                <w:szCs w:val="22"/>
              </w:rPr>
            </w:rPrChange>
          </w:rPr>
          <w:t xml:space="preserve">One might wonder, assuming that the pressures from turn-taking were present at very early stages of language emergence (Levinson, 2006), why structures that go against this pressure would emerge at all.  There are three responses to this.  First, we assume that the pressure is weak bias rather than an absolute condition.   Communicating in a variety of ways can be successful enough for everyday needs.  Secondly, the pressure from turn taking comes from the interaction between two individuals, and may go against the selfish biases of individuals.  At early stages, Individuals may be unlikely to innovate a solution that fits turn taking.  Over time, however, the turn taking pressure may override the individual biases.  This means that we assume random innovation and guided selection.  There is some evidence for this in studies of iconicity in the lexicon, which may emerge over time and through interaction, rather than being present at the beginning (e.g. </w:t>
        </w:r>
        <w:proofErr w:type="spellStart"/>
        <w:r w:rsidRPr="00B00E98">
          <w:rPr>
            <w:rFonts w:eastAsia="Times New Roman"/>
            <w:bCs/>
            <w:color w:val="000000"/>
            <w:sz w:val="20"/>
            <w:szCs w:val="20"/>
            <w:rPrChange w:id="103" w:author="Sean Roberts" w:date="2017-01-12T12:25:00Z">
              <w:rPr>
                <w:rFonts w:ascii="Arial" w:eastAsia="Times New Roman" w:hAnsi="Arial" w:cs="Arial"/>
                <w:b/>
                <w:bCs/>
                <w:color w:val="000000"/>
                <w:sz w:val="22"/>
                <w:szCs w:val="22"/>
              </w:rPr>
            </w:rPrChange>
          </w:rPr>
          <w:t>Verhoef</w:t>
        </w:r>
        <w:proofErr w:type="spellEnd"/>
        <w:r w:rsidRPr="00B00E98">
          <w:rPr>
            <w:rFonts w:eastAsia="Times New Roman"/>
            <w:bCs/>
            <w:color w:val="000000"/>
            <w:sz w:val="20"/>
            <w:szCs w:val="20"/>
            <w:rPrChange w:id="104" w:author="Sean Roberts" w:date="2017-01-12T12:25:00Z">
              <w:rPr>
                <w:rFonts w:ascii="Arial" w:eastAsia="Times New Roman" w:hAnsi="Arial" w:cs="Arial"/>
                <w:b/>
                <w:bCs/>
                <w:color w:val="000000"/>
                <w:sz w:val="22"/>
                <w:szCs w:val="22"/>
              </w:rPr>
            </w:rPrChange>
          </w:rPr>
          <w:t xml:space="preserve"> et al., 2015; </w:t>
        </w:r>
        <w:proofErr w:type="spellStart"/>
        <w:r w:rsidRPr="00B00E98">
          <w:rPr>
            <w:rFonts w:eastAsia="Times New Roman"/>
            <w:bCs/>
            <w:color w:val="000000"/>
            <w:sz w:val="20"/>
            <w:szCs w:val="20"/>
            <w:rPrChange w:id="105" w:author="Sean Roberts" w:date="2017-01-12T12:25:00Z">
              <w:rPr>
                <w:rFonts w:ascii="Arial" w:eastAsia="Times New Roman" w:hAnsi="Arial" w:cs="Arial"/>
                <w:b/>
                <w:bCs/>
                <w:color w:val="000000"/>
                <w:sz w:val="22"/>
                <w:szCs w:val="22"/>
              </w:rPr>
            </w:rPrChange>
          </w:rPr>
          <w:t>Blasi</w:t>
        </w:r>
        <w:proofErr w:type="spellEnd"/>
        <w:r w:rsidRPr="00B00E98">
          <w:rPr>
            <w:rFonts w:eastAsia="Times New Roman"/>
            <w:bCs/>
            <w:color w:val="000000"/>
            <w:sz w:val="20"/>
            <w:szCs w:val="20"/>
            <w:rPrChange w:id="106" w:author="Sean Roberts" w:date="2017-01-12T12:25:00Z">
              <w:rPr>
                <w:rFonts w:ascii="Arial" w:eastAsia="Times New Roman" w:hAnsi="Arial" w:cs="Arial"/>
                <w:b/>
                <w:bCs/>
                <w:color w:val="000000"/>
                <w:sz w:val="22"/>
                <w:szCs w:val="22"/>
              </w:rPr>
            </w:rPrChange>
          </w:rPr>
          <w:t xml:space="preserve"> et al., 2016).  Finally, change is probabilistic rather than strictly directional.  Adapting to turn taking has many solutions and interacts with pressures from other domains.  Because a language changes piece by piece rather than by wholescale renovation, it is not guaranteed to reach an optimal turn-taking solution quickly, nor to remain there if it does reach it.  However, modelling the interaction between turn taking and other processes such as </w:t>
        </w:r>
        <w:proofErr w:type="spellStart"/>
        <w:r w:rsidRPr="00B00E98">
          <w:rPr>
            <w:rFonts w:eastAsia="Times New Roman"/>
            <w:bCs/>
            <w:color w:val="000000"/>
            <w:sz w:val="20"/>
            <w:szCs w:val="20"/>
            <w:rPrChange w:id="107" w:author="Sean Roberts" w:date="2017-01-12T12:25:00Z">
              <w:rPr>
                <w:rFonts w:ascii="Arial" w:eastAsia="Times New Roman" w:hAnsi="Arial" w:cs="Arial"/>
                <w:b/>
                <w:bCs/>
                <w:color w:val="000000"/>
                <w:sz w:val="22"/>
                <w:szCs w:val="22"/>
              </w:rPr>
            </w:rPrChange>
          </w:rPr>
          <w:t>grammaticalisation</w:t>
        </w:r>
        <w:proofErr w:type="spellEnd"/>
        <w:r w:rsidRPr="00B00E98">
          <w:rPr>
            <w:rFonts w:eastAsia="Times New Roman"/>
            <w:bCs/>
            <w:color w:val="000000"/>
            <w:sz w:val="20"/>
            <w:szCs w:val="20"/>
            <w:rPrChange w:id="108" w:author="Sean Roberts" w:date="2017-01-12T12:25:00Z">
              <w:rPr>
                <w:rFonts w:ascii="Arial" w:eastAsia="Times New Roman" w:hAnsi="Arial" w:cs="Arial"/>
                <w:b/>
                <w:bCs/>
                <w:color w:val="000000"/>
                <w:sz w:val="22"/>
                <w:szCs w:val="22"/>
              </w:rPr>
            </w:rPrChange>
          </w:rPr>
          <w:t xml:space="preserve"> or contact is beyond the scope of the current model.  Here, we ask simply how turn taking might influence the way that a conventional word order arises in a population.</w:t>
        </w:r>
      </w:ins>
    </w:p>
  </w:footnote>
  <w:footnote w:id="2">
    <w:p w14:paraId="3DEBC288" w14:textId="77777777" w:rsidR="00897E3D" w:rsidRDefault="00897E3D">
      <w:pPr>
        <w:pStyle w:val="FootnoteText"/>
      </w:pPr>
      <w:r>
        <w:rPr>
          <w:rStyle w:val="FootnoteReference"/>
        </w:rPr>
        <w:footnoteRef/>
      </w:r>
      <w:r>
        <w:t xml:space="preserve"> This is an approximation because with further study some isolates may prove to be actually distantly related to known languages families, and indeed ultimately, all languages may be historically related. What is likely though is that isolates have gone their separate ways in cultural evolution over millennia.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Roberts">
    <w15:presenceInfo w15:providerId="Windows Live" w15:userId="62a5df99426d95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729"/>
    <w:rsid w:val="0000457F"/>
    <w:rsid w:val="0000701A"/>
    <w:rsid w:val="00034D3A"/>
    <w:rsid w:val="00051A50"/>
    <w:rsid w:val="00056799"/>
    <w:rsid w:val="00056A4A"/>
    <w:rsid w:val="00063170"/>
    <w:rsid w:val="00066701"/>
    <w:rsid w:val="00070EE8"/>
    <w:rsid w:val="00071499"/>
    <w:rsid w:val="00084032"/>
    <w:rsid w:val="000A5384"/>
    <w:rsid w:val="000B619E"/>
    <w:rsid w:val="000D0949"/>
    <w:rsid w:val="000D2E58"/>
    <w:rsid w:val="000D5F48"/>
    <w:rsid w:val="00115907"/>
    <w:rsid w:val="00117855"/>
    <w:rsid w:val="0012211E"/>
    <w:rsid w:val="00131C74"/>
    <w:rsid w:val="00133289"/>
    <w:rsid w:val="00133B9D"/>
    <w:rsid w:val="00137F41"/>
    <w:rsid w:val="001601F5"/>
    <w:rsid w:val="00166F15"/>
    <w:rsid w:val="001A12A4"/>
    <w:rsid w:val="001B7825"/>
    <w:rsid w:val="001D5A3A"/>
    <w:rsid w:val="002027EF"/>
    <w:rsid w:val="00210187"/>
    <w:rsid w:val="0023008D"/>
    <w:rsid w:val="00230608"/>
    <w:rsid w:val="00273EE2"/>
    <w:rsid w:val="00274707"/>
    <w:rsid w:val="002757F1"/>
    <w:rsid w:val="00286729"/>
    <w:rsid w:val="002910ED"/>
    <w:rsid w:val="002A3202"/>
    <w:rsid w:val="002A5D5C"/>
    <w:rsid w:val="002C0355"/>
    <w:rsid w:val="002C445B"/>
    <w:rsid w:val="002D38B3"/>
    <w:rsid w:val="002D4404"/>
    <w:rsid w:val="002D51CA"/>
    <w:rsid w:val="002E024D"/>
    <w:rsid w:val="002E067D"/>
    <w:rsid w:val="002E1A6C"/>
    <w:rsid w:val="00301AA3"/>
    <w:rsid w:val="00314BA6"/>
    <w:rsid w:val="00316DD5"/>
    <w:rsid w:val="00320F24"/>
    <w:rsid w:val="0032263D"/>
    <w:rsid w:val="00323730"/>
    <w:rsid w:val="003440D5"/>
    <w:rsid w:val="003535DC"/>
    <w:rsid w:val="00383005"/>
    <w:rsid w:val="00384657"/>
    <w:rsid w:val="0038650B"/>
    <w:rsid w:val="0039093D"/>
    <w:rsid w:val="0039488A"/>
    <w:rsid w:val="00394F29"/>
    <w:rsid w:val="0039642E"/>
    <w:rsid w:val="003A2830"/>
    <w:rsid w:val="003B1EB6"/>
    <w:rsid w:val="003C3AF6"/>
    <w:rsid w:val="003D60A5"/>
    <w:rsid w:val="003F3A44"/>
    <w:rsid w:val="00403399"/>
    <w:rsid w:val="00404C72"/>
    <w:rsid w:val="004053CB"/>
    <w:rsid w:val="00412AA4"/>
    <w:rsid w:val="00412ACB"/>
    <w:rsid w:val="00413830"/>
    <w:rsid w:val="004150C7"/>
    <w:rsid w:val="00415FA3"/>
    <w:rsid w:val="00435DEC"/>
    <w:rsid w:val="00435F0E"/>
    <w:rsid w:val="0044187B"/>
    <w:rsid w:val="004518CA"/>
    <w:rsid w:val="0045513D"/>
    <w:rsid w:val="00481D4F"/>
    <w:rsid w:val="00496182"/>
    <w:rsid w:val="004A5899"/>
    <w:rsid w:val="004B2533"/>
    <w:rsid w:val="004B371A"/>
    <w:rsid w:val="004B4E77"/>
    <w:rsid w:val="004C0E19"/>
    <w:rsid w:val="004C2211"/>
    <w:rsid w:val="004C4167"/>
    <w:rsid w:val="004C6AD8"/>
    <w:rsid w:val="004F0F96"/>
    <w:rsid w:val="005336D5"/>
    <w:rsid w:val="0053604C"/>
    <w:rsid w:val="0055046B"/>
    <w:rsid w:val="005619C5"/>
    <w:rsid w:val="00576DE4"/>
    <w:rsid w:val="00591DB7"/>
    <w:rsid w:val="00596475"/>
    <w:rsid w:val="005A5F30"/>
    <w:rsid w:val="005D3D5E"/>
    <w:rsid w:val="005D463A"/>
    <w:rsid w:val="005F1478"/>
    <w:rsid w:val="005F4A07"/>
    <w:rsid w:val="005F51FD"/>
    <w:rsid w:val="006073AD"/>
    <w:rsid w:val="00622E5B"/>
    <w:rsid w:val="00623CB5"/>
    <w:rsid w:val="00624E9F"/>
    <w:rsid w:val="0062618C"/>
    <w:rsid w:val="00644528"/>
    <w:rsid w:val="006517E4"/>
    <w:rsid w:val="006542D9"/>
    <w:rsid w:val="00667464"/>
    <w:rsid w:val="006871CE"/>
    <w:rsid w:val="006A1E5C"/>
    <w:rsid w:val="006A769C"/>
    <w:rsid w:val="006C3E33"/>
    <w:rsid w:val="006D3942"/>
    <w:rsid w:val="006E2DB7"/>
    <w:rsid w:val="006F5EAE"/>
    <w:rsid w:val="00700C9C"/>
    <w:rsid w:val="00706439"/>
    <w:rsid w:val="00721FFD"/>
    <w:rsid w:val="007474A6"/>
    <w:rsid w:val="00763210"/>
    <w:rsid w:val="00791C8A"/>
    <w:rsid w:val="007A2452"/>
    <w:rsid w:val="007B3762"/>
    <w:rsid w:val="007B6D21"/>
    <w:rsid w:val="007D3053"/>
    <w:rsid w:val="007F16CC"/>
    <w:rsid w:val="00812F52"/>
    <w:rsid w:val="00836A74"/>
    <w:rsid w:val="008436FC"/>
    <w:rsid w:val="00855290"/>
    <w:rsid w:val="00897E3D"/>
    <w:rsid w:val="008A0761"/>
    <w:rsid w:val="008B260E"/>
    <w:rsid w:val="008B3824"/>
    <w:rsid w:val="008B400F"/>
    <w:rsid w:val="008B417A"/>
    <w:rsid w:val="008B41FA"/>
    <w:rsid w:val="008B6FE9"/>
    <w:rsid w:val="008D3F83"/>
    <w:rsid w:val="008E5CA0"/>
    <w:rsid w:val="008E6797"/>
    <w:rsid w:val="008F026D"/>
    <w:rsid w:val="00907346"/>
    <w:rsid w:val="00911415"/>
    <w:rsid w:val="00912B03"/>
    <w:rsid w:val="009620E1"/>
    <w:rsid w:val="0099683F"/>
    <w:rsid w:val="009A14BA"/>
    <w:rsid w:val="009B39E1"/>
    <w:rsid w:val="009B5518"/>
    <w:rsid w:val="009B6CB6"/>
    <w:rsid w:val="009D629B"/>
    <w:rsid w:val="009E04ED"/>
    <w:rsid w:val="009E0719"/>
    <w:rsid w:val="009F6E07"/>
    <w:rsid w:val="00A06586"/>
    <w:rsid w:val="00A1501F"/>
    <w:rsid w:val="00A16E30"/>
    <w:rsid w:val="00A204E2"/>
    <w:rsid w:val="00A3244F"/>
    <w:rsid w:val="00A353E0"/>
    <w:rsid w:val="00A411B7"/>
    <w:rsid w:val="00A570B9"/>
    <w:rsid w:val="00A60080"/>
    <w:rsid w:val="00A63BE2"/>
    <w:rsid w:val="00A71E24"/>
    <w:rsid w:val="00A85554"/>
    <w:rsid w:val="00A914BE"/>
    <w:rsid w:val="00A92229"/>
    <w:rsid w:val="00A9301E"/>
    <w:rsid w:val="00A95AE9"/>
    <w:rsid w:val="00AA5A05"/>
    <w:rsid w:val="00AD12B5"/>
    <w:rsid w:val="00AD7411"/>
    <w:rsid w:val="00AE0535"/>
    <w:rsid w:val="00AE1653"/>
    <w:rsid w:val="00B00E98"/>
    <w:rsid w:val="00B15381"/>
    <w:rsid w:val="00B32F91"/>
    <w:rsid w:val="00B33C80"/>
    <w:rsid w:val="00B56C3A"/>
    <w:rsid w:val="00B57CDF"/>
    <w:rsid w:val="00B91A8E"/>
    <w:rsid w:val="00BC0CBC"/>
    <w:rsid w:val="00BC5509"/>
    <w:rsid w:val="00BD3587"/>
    <w:rsid w:val="00BD70C3"/>
    <w:rsid w:val="00BE2315"/>
    <w:rsid w:val="00BF2767"/>
    <w:rsid w:val="00C33591"/>
    <w:rsid w:val="00C5096E"/>
    <w:rsid w:val="00C55F39"/>
    <w:rsid w:val="00C600A1"/>
    <w:rsid w:val="00C76D49"/>
    <w:rsid w:val="00C80BE0"/>
    <w:rsid w:val="00C80F81"/>
    <w:rsid w:val="00C82C61"/>
    <w:rsid w:val="00C85DB4"/>
    <w:rsid w:val="00C865CB"/>
    <w:rsid w:val="00C87598"/>
    <w:rsid w:val="00CB3050"/>
    <w:rsid w:val="00CC41DE"/>
    <w:rsid w:val="00CD0590"/>
    <w:rsid w:val="00CD0E81"/>
    <w:rsid w:val="00CE6540"/>
    <w:rsid w:val="00D02EC5"/>
    <w:rsid w:val="00D146BC"/>
    <w:rsid w:val="00D33ED4"/>
    <w:rsid w:val="00D4574D"/>
    <w:rsid w:val="00D55F85"/>
    <w:rsid w:val="00D70DFA"/>
    <w:rsid w:val="00D7248B"/>
    <w:rsid w:val="00D759AA"/>
    <w:rsid w:val="00D77DF9"/>
    <w:rsid w:val="00D85299"/>
    <w:rsid w:val="00D9353B"/>
    <w:rsid w:val="00DA1421"/>
    <w:rsid w:val="00DB21EC"/>
    <w:rsid w:val="00DD08F4"/>
    <w:rsid w:val="00E00ADC"/>
    <w:rsid w:val="00E036C6"/>
    <w:rsid w:val="00E113D7"/>
    <w:rsid w:val="00E1275B"/>
    <w:rsid w:val="00E150FA"/>
    <w:rsid w:val="00E21D5D"/>
    <w:rsid w:val="00E33B2A"/>
    <w:rsid w:val="00E379C1"/>
    <w:rsid w:val="00E516B9"/>
    <w:rsid w:val="00E60AA9"/>
    <w:rsid w:val="00E62627"/>
    <w:rsid w:val="00E875EA"/>
    <w:rsid w:val="00E9092D"/>
    <w:rsid w:val="00EA4A12"/>
    <w:rsid w:val="00EA6BDD"/>
    <w:rsid w:val="00EC5A51"/>
    <w:rsid w:val="00EE3584"/>
    <w:rsid w:val="00F125AB"/>
    <w:rsid w:val="00F21D6F"/>
    <w:rsid w:val="00F30300"/>
    <w:rsid w:val="00F42496"/>
    <w:rsid w:val="00F42600"/>
    <w:rsid w:val="00F463B1"/>
    <w:rsid w:val="00F72A14"/>
    <w:rsid w:val="00F80F28"/>
    <w:rsid w:val="00F84681"/>
    <w:rsid w:val="00FA6BF4"/>
    <w:rsid w:val="00FB4878"/>
    <w:rsid w:val="00FC6D46"/>
    <w:rsid w:val="00FD0BEA"/>
    <w:rsid w:val="00FD57BC"/>
    <w:rsid w:val="00FF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88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B2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6B9"/>
    <w:rPr>
      <w:rFonts w:ascii="Tahoma" w:hAnsi="Tahoma" w:cs="Tahoma"/>
      <w:sz w:val="16"/>
      <w:szCs w:val="16"/>
    </w:rPr>
  </w:style>
  <w:style w:type="character" w:customStyle="1" w:styleId="BalloonTextChar">
    <w:name w:val="Balloon Text Char"/>
    <w:basedOn w:val="DefaultParagraphFont"/>
    <w:link w:val="BalloonText"/>
    <w:uiPriority w:val="99"/>
    <w:semiHidden/>
    <w:rsid w:val="00E516B9"/>
    <w:rPr>
      <w:rFonts w:ascii="Tahoma" w:hAnsi="Tahoma" w:cs="Tahoma"/>
      <w:sz w:val="16"/>
      <w:szCs w:val="16"/>
    </w:rPr>
  </w:style>
  <w:style w:type="character" w:styleId="CommentReference">
    <w:name w:val="annotation reference"/>
    <w:basedOn w:val="DefaultParagraphFont"/>
    <w:uiPriority w:val="99"/>
    <w:semiHidden/>
    <w:unhideWhenUsed/>
    <w:rsid w:val="00B91A8E"/>
    <w:rPr>
      <w:sz w:val="16"/>
      <w:szCs w:val="16"/>
    </w:rPr>
  </w:style>
  <w:style w:type="paragraph" w:styleId="CommentText">
    <w:name w:val="annotation text"/>
    <w:basedOn w:val="Normal"/>
    <w:link w:val="CommentTextChar"/>
    <w:uiPriority w:val="99"/>
    <w:unhideWhenUsed/>
    <w:rsid w:val="00B91A8E"/>
    <w:rPr>
      <w:sz w:val="20"/>
      <w:szCs w:val="20"/>
    </w:rPr>
  </w:style>
  <w:style w:type="character" w:customStyle="1" w:styleId="CommentTextChar">
    <w:name w:val="Comment Text Char"/>
    <w:basedOn w:val="DefaultParagraphFont"/>
    <w:link w:val="CommentText"/>
    <w:uiPriority w:val="99"/>
    <w:rsid w:val="00B91A8E"/>
    <w:rPr>
      <w:sz w:val="20"/>
      <w:szCs w:val="20"/>
    </w:rPr>
  </w:style>
  <w:style w:type="paragraph" w:styleId="CommentSubject">
    <w:name w:val="annotation subject"/>
    <w:basedOn w:val="CommentText"/>
    <w:next w:val="CommentText"/>
    <w:link w:val="CommentSubjectChar"/>
    <w:uiPriority w:val="99"/>
    <w:semiHidden/>
    <w:unhideWhenUsed/>
    <w:rsid w:val="00B91A8E"/>
    <w:rPr>
      <w:b/>
      <w:bCs/>
    </w:rPr>
  </w:style>
  <w:style w:type="character" w:customStyle="1" w:styleId="CommentSubjectChar">
    <w:name w:val="Comment Subject Char"/>
    <w:basedOn w:val="CommentTextChar"/>
    <w:link w:val="CommentSubject"/>
    <w:uiPriority w:val="99"/>
    <w:semiHidden/>
    <w:rsid w:val="00B91A8E"/>
    <w:rPr>
      <w:b/>
      <w:bCs/>
      <w:sz w:val="20"/>
      <w:szCs w:val="20"/>
    </w:rPr>
  </w:style>
  <w:style w:type="paragraph" w:styleId="Revision">
    <w:name w:val="Revision"/>
    <w:hidden/>
    <w:uiPriority w:val="99"/>
    <w:semiHidden/>
    <w:rsid w:val="00B91A8E"/>
  </w:style>
  <w:style w:type="paragraph" w:styleId="Header">
    <w:name w:val="header"/>
    <w:basedOn w:val="Normal"/>
    <w:link w:val="HeaderChar"/>
    <w:uiPriority w:val="99"/>
    <w:unhideWhenUsed/>
    <w:rsid w:val="004C6AD8"/>
    <w:pPr>
      <w:tabs>
        <w:tab w:val="center" w:pos="4680"/>
        <w:tab w:val="right" w:pos="9360"/>
      </w:tabs>
    </w:pPr>
  </w:style>
  <w:style w:type="character" w:customStyle="1" w:styleId="HeaderChar">
    <w:name w:val="Header Char"/>
    <w:basedOn w:val="DefaultParagraphFont"/>
    <w:link w:val="Header"/>
    <w:uiPriority w:val="99"/>
    <w:rsid w:val="004C6AD8"/>
  </w:style>
  <w:style w:type="paragraph" w:styleId="Footer">
    <w:name w:val="footer"/>
    <w:basedOn w:val="Normal"/>
    <w:link w:val="FooterChar"/>
    <w:uiPriority w:val="99"/>
    <w:unhideWhenUsed/>
    <w:rsid w:val="004C6AD8"/>
    <w:pPr>
      <w:tabs>
        <w:tab w:val="center" w:pos="4680"/>
        <w:tab w:val="right" w:pos="9360"/>
      </w:tabs>
    </w:pPr>
  </w:style>
  <w:style w:type="character" w:customStyle="1" w:styleId="FooterChar">
    <w:name w:val="Footer Char"/>
    <w:basedOn w:val="DefaultParagraphFont"/>
    <w:link w:val="Footer"/>
    <w:uiPriority w:val="99"/>
    <w:rsid w:val="004C6AD8"/>
  </w:style>
  <w:style w:type="paragraph" w:styleId="FootnoteText">
    <w:name w:val="footnote text"/>
    <w:basedOn w:val="Normal"/>
    <w:link w:val="FootnoteTextChar"/>
    <w:uiPriority w:val="99"/>
    <w:unhideWhenUsed/>
    <w:rsid w:val="001B7825"/>
    <w:rPr>
      <w:sz w:val="20"/>
      <w:szCs w:val="20"/>
    </w:rPr>
  </w:style>
  <w:style w:type="character" w:customStyle="1" w:styleId="FootnoteTextChar">
    <w:name w:val="Footnote Text Char"/>
    <w:basedOn w:val="DefaultParagraphFont"/>
    <w:link w:val="FootnoteText"/>
    <w:uiPriority w:val="99"/>
    <w:rsid w:val="001B7825"/>
    <w:rPr>
      <w:sz w:val="20"/>
      <w:szCs w:val="20"/>
    </w:rPr>
  </w:style>
  <w:style w:type="character" w:styleId="FootnoteReference">
    <w:name w:val="footnote reference"/>
    <w:basedOn w:val="DefaultParagraphFont"/>
    <w:uiPriority w:val="99"/>
    <w:unhideWhenUsed/>
    <w:rsid w:val="001B7825"/>
    <w:rPr>
      <w:vertAlign w:val="superscript"/>
    </w:rPr>
  </w:style>
  <w:style w:type="character" w:styleId="Hyperlink">
    <w:name w:val="Hyperlink"/>
    <w:basedOn w:val="DefaultParagraphFont"/>
    <w:uiPriority w:val="99"/>
    <w:unhideWhenUsed/>
    <w:rsid w:val="0023008D"/>
    <w:rPr>
      <w:color w:val="0563C1" w:themeColor="hyperlink"/>
      <w:u w:val="single"/>
    </w:rPr>
  </w:style>
  <w:style w:type="character" w:styleId="PlaceholderText">
    <w:name w:val="Placeholder Text"/>
    <w:basedOn w:val="DefaultParagraphFont"/>
    <w:uiPriority w:val="99"/>
    <w:semiHidden/>
    <w:rsid w:val="00BF2767"/>
    <w:rPr>
      <w:color w:val="808080"/>
    </w:rPr>
  </w:style>
  <w:style w:type="character" w:styleId="LineNumber">
    <w:name w:val="line number"/>
    <w:basedOn w:val="DefaultParagraphFont"/>
    <w:uiPriority w:val="99"/>
    <w:semiHidden/>
    <w:unhideWhenUsed/>
    <w:rsid w:val="0039642E"/>
  </w:style>
  <w:style w:type="character" w:customStyle="1" w:styleId="st">
    <w:name w:val="st"/>
    <w:basedOn w:val="DefaultParagraphFont"/>
    <w:rsid w:val="00316DD5"/>
  </w:style>
  <w:style w:type="paragraph" w:styleId="HTMLPreformatted">
    <w:name w:val="HTML Preformatted"/>
    <w:basedOn w:val="Normal"/>
    <w:link w:val="HTMLPreformattedChar"/>
    <w:uiPriority w:val="99"/>
    <w:unhideWhenUsed/>
    <w:rsid w:val="00E12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1275B"/>
    <w:rPr>
      <w:rFonts w:ascii="Courier New" w:hAnsi="Courier New" w:cs="Courier New"/>
      <w:sz w:val="20"/>
      <w:szCs w:val="20"/>
    </w:rPr>
  </w:style>
  <w:style w:type="paragraph" w:styleId="NormalWeb">
    <w:name w:val="Normal (Web)"/>
    <w:basedOn w:val="Normal"/>
    <w:uiPriority w:val="99"/>
    <w:unhideWhenUsed/>
    <w:rsid w:val="006A1E5C"/>
    <w:pPr>
      <w:spacing w:before="100" w:beforeAutospacing="1" w:after="100" w:afterAutospacing="1"/>
    </w:pPr>
  </w:style>
  <w:style w:type="character" w:customStyle="1" w:styleId="completecitation">
    <w:name w:val="complete_citation"/>
    <w:basedOn w:val="DefaultParagraphFont"/>
    <w:rsid w:val="00F463B1"/>
  </w:style>
  <w:style w:type="character" w:customStyle="1" w:styleId="displaydatestatus">
    <w:name w:val="displaydatestatus"/>
    <w:basedOn w:val="DefaultParagraphFont"/>
    <w:rsid w:val="00F463B1"/>
  </w:style>
  <w:style w:type="character" w:customStyle="1" w:styleId="italic">
    <w:name w:val="italic"/>
    <w:basedOn w:val="DefaultParagraphFont"/>
    <w:rsid w:val="00F463B1"/>
  </w:style>
  <w:style w:type="paragraph" w:styleId="ListParagraph">
    <w:name w:val="List Paragraph"/>
    <w:basedOn w:val="Normal"/>
    <w:uiPriority w:val="34"/>
    <w:qFormat/>
    <w:rsid w:val="00273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487">
      <w:bodyDiv w:val="1"/>
      <w:marLeft w:val="0"/>
      <w:marRight w:val="0"/>
      <w:marTop w:val="0"/>
      <w:marBottom w:val="0"/>
      <w:divBdr>
        <w:top w:val="none" w:sz="0" w:space="0" w:color="auto"/>
        <w:left w:val="none" w:sz="0" w:space="0" w:color="auto"/>
        <w:bottom w:val="none" w:sz="0" w:space="0" w:color="auto"/>
        <w:right w:val="none" w:sz="0" w:space="0" w:color="auto"/>
      </w:divBdr>
      <w:divsChild>
        <w:div w:id="2144231825">
          <w:marLeft w:val="0"/>
          <w:marRight w:val="0"/>
          <w:marTop w:val="0"/>
          <w:marBottom w:val="0"/>
          <w:divBdr>
            <w:top w:val="none" w:sz="0" w:space="0" w:color="auto"/>
            <w:left w:val="none" w:sz="0" w:space="0" w:color="auto"/>
            <w:bottom w:val="none" w:sz="0" w:space="0" w:color="auto"/>
            <w:right w:val="none" w:sz="0" w:space="0" w:color="auto"/>
          </w:divBdr>
        </w:div>
        <w:div w:id="450244366">
          <w:marLeft w:val="0"/>
          <w:marRight w:val="0"/>
          <w:marTop w:val="0"/>
          <w:marBottom w:val="0"/>
          <w:divBdr>
            <w:top w:val="none" w:sz="0" w:space="0" w:color="auto"/>
            <w:left w:val="none" w:sz="0" w:space="0" w:color="auto"/>
            <w:bottom w:val="none" w:sz="0" w:space="0" w:color="auto"/>
            <w:right w:val="none" w:sz="0" w:space="0" w:color="auto"/>
          </w:divBdr>
        </w:div>
        <w:div w:id="1331789698">
          <w:marLeft w:val="0"/>
          <w:marRight w:val="0"/>
          <w:marTop w:val="0"/>
          <w:marBottom w:val="0"/>
          <w:divBdr>
            <w:top w:val="none" w:sz="0" w:space="0" w:color="auto"/>
            <w:left w:val="none" w:sz="0" w:space="0" w:color="auto"/>
            <w:bottom w:val="none" w:sz="0" w:space="0" w:color="auto"/>
            <w:right w:val="none" w:sz="0" w:space="0" w:color="auto"/>
          </w:divBdr>
        </w:div>
        <w:div w:id="1091705869">
          <w:marLeft w:val="0"/>
          <w:marRight w:val="0"/>
          <w:marTop w:val="0"/>
          <w:marBottom w:val="0"/>
          <w:divBdr>
            <w:top w:val="none" w:sz="0" w:space="0" w:color="auto"/>
            <w:left w:val="none" w:sz="0" w:space="0" w:color="auto"/>
            <w:bottom w:val="none" w:sz="0" w:space="0" w:color="auto"/>
            <w:right w:val="none" w:sz="0" w:space="0" w:color="auto"/>
          </w:divBdr>
        </w:div>
        <w:div w:id="986780330">
          <w:marLeft w:val="0"/>
          <w:marRight w:val="0"/>
          <w:marTop w:val="0"/>
          <w:marBottom w:val="0"/>
          <w:divBdr>
            <w:top w:val="none" w:sz="0" w:space="0" w:color="auto"/>
            <w:left w:val="none" w:sz="0" w:space="0" w:color="auto"/>
            <w:bottom w:val="none" w:sz="0" w:space="0" w:color="auto"/>
            <w:right w:val="none" w:sz="0" w:space="0" w:color="auto"/>
          </w:divBdr>
        </w:div>
        <w:div w:id="524175435">
          <w:marLeft w:val="0"/>
          <w:marRight w:val="0"/>
          <w:marTop w:val="0"/>
          <w:marBottom w:val="0"/>
          <w:divBdr>
            <w:top w:val="none" w:sz="0" w:space="0" w:color="auto"/>
            <w:left w:val="none" w:sz="0" w:space="0" w:color="auto"/>
            <w:bottom w:val="none" w:sz="0" w:space="0" w:color="auto"/>
            <w:right w:val="none" w:sz="0" w:space="0" w:color="auto"/>
          </w:divBdr>
        </w:div>
        <w:div w:id="310868826">
          <w:marLeft w:val="0"/>
          <w:marRight w:val="0"/>
          <w:marTop w:val="0"/>
          <w:marBottom w:val="0"/>
          <w:divBdr>
            <w:top w:val="none" w:sz="0" w:space="0" w:color="auto"/>
            <w:left w:val="none" w:sz="0" w:space="0" w:color="auto"/>
            <w:bottom w:val="none" w:sz="0" w:space="0" w:color="auto"/>
            <w:right w:val="none" w:sz="0" w:space="0" w:color="auto"/>
          </w:divBdr>
        </w:div>
        <w:div w:id="1696149905">
          <w:marLeft w:val="0"/>
          <w:marRight w:val="0"/>
          <w:marTop w:val="0"/>
          <w:marBottom w:val="0"/>
          <w:divBdr>
            <w:top w:val="none" w:sz="0" w:space="0" w:color="auto"/>
            <w:left w:val="none" w:sz="0" w:space="0" w:color="auto"/>
            <w:bottom w:val="none" w:sz="0" w:space="0" w:color="auto"/>
            <w:right w:val="none" w:sz="0" w:space="0" w:color="auto"/>
          </w:divBdr>
        </w:div>
        <w:div w:id="759639480">
          <w:marLeft w:val="0"/>
          <w:marRight w:val="0"/>
          <w:marTop w:val="0"/>
          <w:marBottom w:val="0"/>
          <w:divBdr>
            <w:top w:val="none" w:sz="0" w:space="0" w:color="auto"/>
            <w:left w:val="none" w:sz="0" w:space="0" w:color="auto"/>
            <w:bottom w:val="none" w:sz="0" w:space="0" w:color="auto"/>
            <w:right w:val="none" w:sz="0" w:space="0" w:color="auto"/>
          </w:divBdr>
        </w:div>
      </w:divsChild>
    </w:div>
    <w:div w:id="59520110">
      <w:bodyDiv w:val="1"/>
      <w:marLeft w:val="0"/>
      <w:marRight w:val="0"/>
      <w:marTop w:val="0"/>
      <w:marBottom w:val="0"/>
      <w:divBdr>
        <w:top w:val="none" w:sz="0" w:space="0" w:color="auto"/>
        <w:left w:val="none" w:sz="0" w:space="0" w:color="auto"/>
        <w:bottom w:val="none" w:sz="0" w:space="0" w:color="auto"/>
        <w:right w:val="none" w:sz="0" w:space="0" w:color="auto"/>
      </w:divBdr>
    </w:div>
    <w:div w:id="84424816">
      <w:bodyDiv w:val="1"/>
      <w:marLeft w:val="0"/>
      <w:marRight w:val="0"/>
      <w:marTop w:val="0"/>
      <w:marBottom w:val="0"/>
      <w:divBdr>
        <w:top w:val="none" w:sz="0" w:space="0" w:color="auto"/>
        <w:left w:val="none" w:sz="0" w:space="0" w:color="auto"/>
        <w:bottom w:val="none" w:sz="0" w:space="0" w:color="auto"/>
        <w:right w:val="none" w:sz="0" w:space="0" w:color="auto"/>
      </w:divBdr>
    </w:div>
    <w:div w:id="105545110">
      <w:bodyDiv w:val="1"/>
      <w:marLeft w:val="0"/>
      <w:marRight w:val="0"/>
      <w:marTop w:val="0"/>
      <w:marBottom w:val="0"/>
      <w:divBdr>
        <w:top w:val="none" w:sz="0" w:space="0" w:color="auto"/>
        <w:left w:val="none" w:sz="0" w:space="0" w:color="auto"/>
        <w:bottom w:val="none" w:sz="0" w:space="0" w:color="auto"/>
        <w:right w:val="none" w:sz="0" w:space="0" w:color="auto"/>
      </w:divBdr>
    </w:div>
    <w:div w:id="125517124">
      <w:bodyDiv w:val="1"/>
      <w:marLeft w:val="0"/>
      <w:marRight w:val="0"/>
      <w:marTop w:val="0"/>
      <w:marBottom w:val="0"/>
      <w:divBdr>
        <w:top w:val="none" w:sz="0" w:space="0" w:color="auto"/>
        <w:left w:val="none" w:sz="0" w:space="0" w:color="auto"/>
        <w:bottom w:val="none" w:sz="0" w:space="0" w:color="auto"/>
        <w:right w:val="none" w:sz="0" w:space="0" w:color="auto"/>
      </w:divBdr>
    </w:div>
    <w:div w:id="148324031">
      <w:bodyDiv w:val="1"/>
      <w:marLeft w:val="0"/>
      <w:marRight w:val="0"/>
      <w:marTop w:val="0"/>
      <w:marBottom w:val="0"/>
      <w:divBdr>
        <w:top w:val="none" w:sz="0" w:space="0" w:color="auto"/>
        <w:left w:val="none" w:sz="0" w:space="0" w:color="auto"/>
        <w:bottom w:val="none" w:sz="0" w:space="0" w:color="auto"/>
        <w:right w:val="none" w:sz="0" w:space="0" w:color="auto"/>
      </w:divBdr>
    </w:div>
    <w:div w:id="192891633">
      <w:bodyDiv w:val="1"/>
      <w:marLeft w:val="0"/>
      <w:marRight w:val="0"/>
      <w:marTop w:val="0"/>
      <w:marBottom w:val="0"/>
      <w:divBdr>
        <w:top w:val="none" w:sz="0" w:space="0" w:color="auto"/>
        <w:left w:val="none" w:sz="0" w:space="0" w:color="auto"/>
        <w:bottom w:val="none" w:sz="0" w:space="0" w:color="auto"/>
        <w:right w:val="none" w:sz="0" w:space="0" w:color="auto"/>
      </w:divBdr>
      <w:divsChild>
        <w:div w:id="285738989">
          <w:marLeft w:val="0"/>
          <w:marRight w:val="0"/>
          <w:marTop w:val="0"/>
          <w:marBottom w:val="0"/>
          <w:divBdr>
            <w:top w:val="none" w:sz="0" w:space="0" w:color="auto"/>
            <w:left w:val="none" w:sz="0" w:space="0" w:color="auto"/>
            <w:bottom w:val="none" w:sz="0" w:space="0" w:color="auto"/>
            <w:right w:val="none" w:sz="0" w:space="0" w:color="auto"/>
          </w:divBdr>
        </w:div>
      </w:divsChild>
    </w:div>
    <w:div w:id="203296435">
      <w:bodyDiv w:val="1"/>
      <w:marLeft w:val="0"/>
      <w:marRight w:val="0"/>
      <w:marTop w:val="0"/>
      <w:marBottom w:val="0"/>
      <w:divBdr>
        <w:top w:val="none" w:sz="0" w:space="0" w:color="auto"/>
        <w:left w:val="none" w:sz="0" w:space="0" w:color="auto"/>
        <w:bottom w:val="none" w:sz="0" w:space="0" w:color="auto"/>
        <w:right w:val="none" w:sz="0" w:space="0" w:color="auto"/>
      </w:divBdr>
      <w:divsChild>
        <w:div w:id="966551184">
          <w:marLeft w:val="0"/>
          <w:marRight w:val="0"/>
          <w:marTop w:val="0"/>
          <w:marBottom w:val="0"/>
          <w:divBdr>
            <w:top w:val="none" w:sz="0" w:space="0" w:color="auto"/>
            <w:left w:val="none" w:sz="0" w:space="0" w:color="auto"/>
            <w:bottom w:val="none" w:sz="0" w:space="0" w:color="auto"/>
            <w:right w:val="none" w:sz="0" w:space="0" w:color="auto"/>
          </w:divBdr>
        </w:div>
        <w:div w:id="1459689594">
          <w:marLeft w:val="0"/>
          <w:marRight w:val="0"/>
          <w:marTop w:val="0"/>
          <w:marBottom w:val="0"/>
          <w:divBdr>
            <w:top w:val="none" w:sz="0" w:space="0" w:color="auto"/>
            <w:left w:val="none" w:sz="0" w:space="0" w:color="auto"/>
            <w:bottom w:val="none" w:sz="0" w:space="0" w:color="auto"/>
            <w:right w:val="none" w:sz="0" w:space="0" w:color="auto"/>
          </w:divBdr>
        </w:div>
      </w:divsChild>
    </w:div>
    <w:div w:id="221984842">
      <w:bodyDiv w:val="1"/>
      <w:marLeft w:val="0"/>
      <w:marRight w:val="0"/>
      <w:marTop w:val="0"/>
      <w:marBottom w:val="0"/>
      <w:divBdr>
        <w:top w:val="none" w:sz="0" w:space="0" w:color="auto"/>
        <w:left w:val="none" w:sz="0" w:space="0" w:color="auto"/>
        <w:bottom w:val="none" w:sz="0" w:space="0" w:color="auto"/>
        <w:right w:val="none" w:sz="0" w:space="0" w:color="auto"/>
      </w:divBdr>
      <w:divsChild>
        <w:div w:id="537933978">
          <w:marLeft w:val="0"/>
          <w:marRight w:val="0"/>
          <w:marTop w:val="0"/>
          <w:marBottom w:val="0"/>
          <w:divBdr>
            <w:top w:val="none" w:sz="0" w:space="0" w:color="auto"/>
            <w:left w:val="none" w:sz="0" w:space="0" w:color="auto"/>
            <w:bottom w:val="none" w:sz="0" w:space="0" w:color="auto"/>
            <w:right w:val="none" w:sz="0" w:space="0" w:color="auto"/>
          </w:divBdr>
        </w:div>
      </w:divsChild>
    </w:div>
    <w:div w:id="241183901">
      <w:bodyDiv w:val="1"/>
      <w:marLeft w:val="0"/>
      <w:marRight w:val="0"/>
      <w:marTop w:val="0"/>
      <w:marBottom w:val="0"/>
      <w:divBdr>
        <w:top w:val="none" w:sz="0" w:space="0" w:color="auto"/>
        <w:left w:val="none" w:sz="0" w:space="0" w:color="auto"/>
        <w:bottom w:val="none" w:sz="0" w:space="0" w:color="auto"/>
        <w:right w:val="none" w:sz="0" w:space="0" w:color="auto"/>
      </w:divBdr>
      <w:divsChild>
        <w:div w:id="1732657367">
          <w:marLeft w:val="0"/>
          <w:marRight w:val="0"/>
          <w:marTop w:val="0"/>
          <w:marBottom w:val="0"/>
          <w:divBdr>
            <w:top w:val="none" w:sz="0" w:space="0" w:color="auto"/>
            <w:left w:val="none" w:sz="0" w:space="0" w:color="auto"/>
            <w:bottom w:val="none" w:sz="0" w:space="0" w:color="auto"/>
            <w:right w:val="none" w:sz="0" w:space="0" w:color="auto"/>
          </w:divBdr>
          <w:divsChild>
            <w:div w:id="617952149">
              <w:marLeft w:val="0"/>
              <w:marRight w:val="0"/>
              <w:marTop w:val="0"/>
              <w:marBottom w:val="0"/>
              <w:divBdr>
                <w:top w:val="none" w:sz="0" w:space="0" w:color="auto"/>
                <w:left w:val="none" w:sz="0" w:space="0" w:color="auto"/>
                <w:bottom w:val="none" w:sz="0" w:space="0" w:color="auto"/>
                <w:right w:val="none" w:sz="0" w:space="0" w:color="auto"/>
              </w:divBdr>
              <w:divsChild>
                <w:div w:id="91844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36419683">
      <w:bodyDiv w:val="1"/>
      <w:marLeft w:val="0"/>
      <w:marRight w:val="0"/>
      <w:marTop w:val="0"/>
      <w:marBottom w:val="0"/>
      <w:divBdr>
        <w:top w:val="none" w:sz="0" w:space="0" w:color="auto"/>
        <w:left w:val="none" w:sz="0" w:space="0" w:color="auto"/>
        <w:bottom w:val="none" w:sz="0" w:space="0" w:color="auto"/>
        <w:right w:val="none" w:sz="0" w:space="0" w:color="auto"/>
      </w:divBdr>
      <w:divsChild>
        <w:div w:id="1492334613">
          <w:marLeft w:val="0"/>
          <w:marRight w:val="0"/>
          <w:marTop w:val="0"/>
          <w:marBottom w:val="0"/>
          <w:divBdr>
            <w:top w:val="none" w:sz="0" w:space="0" w:color="auto"/>
            <w:left w:val="none" w:sz="0" w:space="0" w:color="auto"/>
            <w:bottom w:val="none" w:sz="0" w:space="0" w:color="auto"/>
            <w:right w:val="none" w:sz="0" w:space="0" w:color="auto"/>
          </w:divBdr>
        </w:div>
      </w:divsChild>
    </w:div>
    <w:div w:id="413669581">
      <w:bodyDiv w:val="1"/>
      <w:marLeft w:val="0"/>
      <w:marRight w:val="0"/>
      <w:marTop w:val="0"/>
      <w:marBottom w:val="0"/>
      <w:divBdr>
        <w:top w:val="none" w:sz="0" w:space="0" w:color="auto"/>
        <w:left w:val="none" w:sz="0" w:space="0" w:color="auto"/>
        <w:bottom w:val="none" w:sz="0" w:space="0" w:color="auto"/>
        <w:right w:val="none" w:sz="0" w:space="0" w:color="auto"/>
      </w:divBdr>
    </w:div>
    <w:div w:id="450058122">
      <w:bodyDiv w:val="1"/>
      <w:marLeft w:val="0"/>
      <w:marRight w:val="0"/>
      <w:marTop w:val="0"/>
      <w:marBottom w:val="0"/>
      <w:divBdr>
        <w:top w:val="none" w:sz="0" w:space="0" w:color="auto"/>
        <w:left w:val="none" w:sz="0" w:space="0" w:color="auto"/>
        <w:bottom w:val="none" w:sz="0" w:space="0" w:color="auto"/>
        <w:right w:val="none" w:sz="0" w:space="0" w:color="auto"/>
      </w:divBdr>
      <w:divsChild>
        <w:div w:id="39399711">
          <w:marLeft w:val="0"/>
          <w:marRight w:val="0"/>
          <w:marTop w:val="0"/>
          <w:marBottom w:val="0"/>
          <w:divBdr>
            <w:top w:val="none" w:sz="0" w:space="0" w:color="auto"/>
            <w:left w:val="none" w:sz="0" w:space="0" w:color="auto"/>
            <w:bottom w:val="none" w:sz="0" w:space="0" w:color="auto"/>
            <w:right w:val="none" w:sz="0" w:space="0" w:color="auto"/>
          </w:divBdr>
        </w:div>
      </w:divsChild>
    </w:div>
    <w:div w:id="470446110">
      <w:bodyDiv w:val="1"/>
      <w:marLeft w:val="0"/>
      <w:marRight w:val="0"/>
      <w:marTop w:val="0"/>
      <w:marBottom w:val="0"/>
      <w:divBdr>
        <w:top w:val="none" w:sz="0" w:space="0" w:color="auto"/>
        <w:left w:val="none" w:sz="0" w:space="0" w:color="auto"/>
        <w:bottom w:val="none" w:sz="0" w:space="0" w:color="auto"/>
        <w:right w:val="none" w:sz="0" w:space="0" w:color="auto"/>
      </w:divBdr>
      <w:divsChild>
        <w:div w:id="1119909794">
          <w:marLeft w:val="0"/>
          <w:marRight w:val="0"/>
          <w:marTop w:val="0"/>
          <w:marBottom w:val="0"/>
          <w:divBdr>
            <w:top w:val="none" w:sz="0" w:space="0" w:color="auto"/>
            <w:left w:val="none" w:sz="0" w:space="0" w:color="auto"/>
            <w:bottom w:val="none" w:sz="0" w:space="0" w:color="auto"/>
            <w:right w:val="none" w:sz="0" w:space="0" w:color="auto"/>
          </w:divBdr>
        </w:div>
      </w:divsChild>
    </w:div>
    <w:div w:id="515003272">
      <w:bodyDiv w:val="1"/>
      <w:marLeft w:val="0"/>
      <w:marRight w:val="0"/>
      <w:marTop w:val="0"/>
      <w:marBottom w:val="0"/>
      <w:divBdr>
        <w:top w:val="none" w:sz="0" w:space="0" w:color="auto"/>
        <w:left w:val="none" w:sz="0" w:space="0" w:color="auto"/>
        <w:bottom w:val="none" w:sz="0" w:space="0" w:color="auto"/>
        <w:right w:val="none" w:sz="0" w:space="0" w:color="auto"/>
      </w:divBdr>
    </w:div>
    <w:div w:id="569076238">
      <w:bodyDiv w:val="1"/>
      <w:marLeft w:val="0"/>
      <w:marRight w:val="0"/>
      <w:marTop w:val="0"/>
      <w:marBottom w:val="0"/>
      <w:divBdr>
        <w:top w:val="none" w:sz="0" w:space="0" w:color="auto"/>
        <w:left w:val="none" w:sz="0" w:space="0" w:color="auto"/>
        <w:bottom w:val="none" w:sz="0" w:space="0" w:color="auto"/>
        <w:right w:val="none" w:sz="0" w:space="0" w:color="auto"/>
      </w:divBdr>
    </w:div>
    <w:div w:id="649752421">
      <w:bodyDiv w:val="1"/>
      <w:marLeft w:val="0"/>
      <w:marRight w:val="0"/>
      <w:marTop w:val="0"/>
      <w:marBottom w:val="0"/>
      <w:divBdr>
        <w:top w:val="none" w:sz="0" w:space="0" w:color="auto"/>
        <w:left w:val="none" w:sz="0" w:space="0" w:color="auto"/>
        <w:bottom w:val="none" w:sz="0" w:space="0" w:color="auto"/>
        <w:right w:val="none" w:sz="0" w:space="0" w:color="auto"/>
      </w:divBdr>
      <w:divsChild>
        <w:div w:id="1008404211">
          <w:marLeft w:val="0"/>
          <w:marRight w:val="0"/>
          <w:marTop w:val="0"/>
          <w:marBottom w:val="0"/>
          <w:divBdr>
            <w:top w:val="none" w:sz="0" w:space="0" w:color="auto"/>
            <w:left w:val="none" w:sz="0" w:space="0" w:color="auto"/>
            <w:bottom w:val="none" w:sz="0" w:space="0" w:color="auto"/>
            <w:right w:val="none" w:sz="0" w:space="0" w:color="auto"/>
          </w:divBdr>
        </w:div>
      </w:divsChild>
    </w:div>
    <w:div w:id="681474381">
      <w:bodyDiv w:val="1"/>
      <w:marLeft w:val="0"/>
      <w:marRight w:val="0"/>
      <w:marTop w:val="0"/>
      <w:marBottom w:val="0"/>
      <w:divBdr>
        <w:top w:val="none" w:sz="0" w:space="0" w:color="auto"/>
        <w:left w:val="none" w:sz="0" w:space="0" w:color="auto"/>
        <w:bottom w:val="none" w:sz="0" w:space="0" w:color="auto"/>
        <w:right w:val="none" w:sz="0" w:space="0" w:color="auto"/>
      </w:divBdr>
      <w:divsChild>
        <w:div w:id="1841313837">
          <w:marLeft w:val="0"/>
          <w:marRight w:val="0"/>
          <w:marTop w:val="0"/>
          <w:marBottom w:val="0"/>
          <w:divBdr>
            <w:top w:val="none" w:sz="0" w:space="0" w:color="auto"/>
            <w:left w:val="none" w:sz="0" w:space="0" w:color="auto"/>
            <w:bottom w:val="none" w:sz="0" w:space="0" w:color="auto"/>
            <w:right w:val="none" w:sz="0" w:space="0" w:color="auto"/>
          </w:divBdr>
        </w:div>
      </w:divsChild>
    </w:div>
    <w:div w:id="736248874">
      <w:bodyDiv w:val="1"/>
      <w:marLeft w:val="0"/>
      <w:marRight w:val="0"/>
      <w:marTop w:val="0"/>
      <w:marBottom w:val="0"/>
      <w:divBdr>
        <w:top w:val="none" w:sz="0" w:space="0" w:color="auto"/>
        <w:left w:val="none" w:sz="0" w:space="0" w:color="auto"/>
        <w:bottom w:val="none" w:sz="0" w:space="0" w:color="auto"/>
        <w:right w:val="none" w:sz="0" w:space="0" w:color="auto"/>
      </w:divBdr>
      <w:divsChild>
        <w:div w:id="1054892867">
          <w:marLeft w:val="0"/>
          <w:marRight w:val="0"/>
          <w:marTop w:val="0"/>
          <w:marBottom w:val="0"/>
          <w:divBdr>
            <w:top w:val="none" w:sz="0" w:space="0" w:color="auto"/>
            <w:left w:val="none" w:sz="0" w:space="0" w:color="auto"/>
            <w:bottom w:val="none" w:sz="0" w:space="0" w:color="auto"/>
            <w:right w:val="none" w:sz="0" w:space="0" w:color="auto"/>
          </w:divBdr>
        </w:div>
      </w:divsChild>
    </w:div>
    <w:div w:id="800879989">
      <w:bodyDiv w:val="1"/>
      <w:marLeft w:val="0"/>
      <w:marRight w:val="0"/>
      <w:marTop w:val="0"/>
      <w:marBottom w:val="0"/>
      <w:divBdr>
        <w:top w:val="none" w:sz="0" w:space="0" w:color="auto"/>
        <w:left w:val="none" w:sz="0" w:space="0" w:color="auto"/>
        <w:bottom w:val="none" w:sz="0" w:space="0" w:color="auto"/>
        <w:right w:val="none" w:sz="0" w:space="0" w:color="auto"/>
      </w:divBdr>
      <w:divsChild>
        <w:div w:id="1726026187">
          <w:marLeft w:val="0"/>
          <w:marRight w:val="0"/>
          <w:marTop w:val="0"/>
          <w:marBottom w:val="0"/>
          <w:divBdr>
            <w:top w:val="none" w:sz="0" w:space="0" w:color="auto"/>
            <w:left w:val="none" w:sz="0" w:space="0" w:color="auto"/>
            <w:bottom w:val="none" w:sz="0" w:space="0" w:color="auto"/>
            <w:right w:val="none" w:sz="0" w:space="0" w:color="auto"/>
          </w:divBdr>
        </w:div>
        <w:div w:id="796875376">
          <w:marLeft w:val="0"/>
          <w:marRight w:val="0"/>
          <w:marTop w:val="0"/>
          <w:marBottom w:val="0"/>
          <w:divBdr>
            <w:top w:val="none" w:sz="0" w:space="0" w:color="auto"/>
            <w:left w:val="none" w:sz="0" w:space="0" w:color="auto"/>
            <w:bottom w:val="none" w:sz="0" w:space="0" w:color="auto"/>
            <w:right w:val="none" w:sz="0" w:space="0" w:color="auto"/>
          </w:divBdr>
        </w:div>
      </w:divsChild>
    </w:div>
    <w:div w:id="802967057">
      <w:bodyDiv w:val="1"/>
      <w:marLeft w:val="0"/>
      <w:marRight w:val="0"/>
      <w:marTop w:val="0"/>
      <w:marBottom w:val="0"/>
      <w:divBdr>
        <w:top w:val="none" w:sz="0" w:space="0" w:color="auto"/>
        <w:left w:val="none" w:sz="0" w:space="0" w:color="auto"/>
        <w:bottom w:val="none" w:sz="0" w:space="0" w:color="auto"/>
        <w:right w:val="none" w:sz="0" w:space="0" w:color="auto"/>
      </w:divBdr>
    </w:div>
    <w:div w:id="871384556">
      <w:bodyDiv w:val="1"/>
      <w:marLeft w:val="0"/>
      <w:marRight w:val="0"/>
      <w:marTop w:val="0"/>
      <w:marBottom w:val="0"/>
      <w:divBdr>
        <w:top w:val="none" w:sz="0" w:space="0" w:color="auto"/>
        <w:left w:val="none" w:sz="0" w:space="0" w:color="auto"/>
        <w:bottom w:val="none" w:sz="0" w:space="0" w:color="auto"/>
        <w:right w:val="none" w:sz="0" w:space="0" w:color="auto"/>
      </w:divBdr>
      <w:divsChild>
        <w:div w:id="1263999783">
          <w:marLeft w:val="0"/>
          <w:marRight w:val="0"/>
          <w:marTop w:val="0"/>
          <w:marBottom w:val="0"/>
          <w:divBdr>
            <w:top w:val="none" w:sz="0" w:space="0" w:color="auto"/>
            <w:left w:val="none" w:sz="0" w:space="0" w:color="auto"/>
            <w:bottom w:val="none" w:sz="0" w:space="0" w:color="auto"/>
            <w:right w:val="none" w:sz="0" w:space="0" w:color="auto"/>
          </w:divBdr>
        </w:div>
      </w:divsChild>
    </w:div>
    <w:div w:id="883637407">
      <w:bodyDiv w:val="1"/>
      <w:marLeft w:val="0"/>
      <w:marRight w:val="0"/>
      <w:marTop w:val="0"/>
      <w:marBottom w:val="0"/>
      <w:divBdr>
        <w:top w:val="none" w:sz="0" w:space="0" w:color="auto"/>
        <w:left w:val="none" w:sz="0" w:space="0" w:color="auto"/>
        <w:bottom w:val="none" w:sz="0" w:space="0" w:color="auto"/>
        <w:right w:val="none" w:sz="0" w:space="0" w:color="auto"/>
      </w:divBdr>
    </w:div>
    <w:div w:id="884751557">
      <w:bodyDiv w:val="1"/>
      <w:marLeft w:val="0"/>
      <w:marRight w:val="0"/>
      <w:marTop w:val="0"/>
      <w:marBottom w:val="0"/>
      <w:divBdr>
        <w:top w:val="none" w:sz="0" w:space="0" w:color="auto"/>
        <w:left w:val="none" w:sz="0" w:space="0" w:color="auto"/>
        <w:bottom w:val="none" w:sz="0" w:space="0" w:color="auto"/>
        <w:right w:val="none" w:sz="0" w:space="0" w:color="auto"/>
      </w:divBdr>
      <w:divsChild>
        <w:div w:id="956135665">
          <w:marLeft w:val="0"/>
          <w:marRight w:val="0"/>
          <w:marTop w:val="0"/>
          <w:marBottom w:val="0"/>
          <w:divBdr>
            <w:top w:val="none" w:sz="0" w:space="0" w:color="auto"/>
            <w:left w:val="none" w:sz="0" w:space="0" w:color="auto"/>
            <w:bottom w:val="none" w:sz="0" w:space="0" w:color="auto"/>
            <w:right w:val="none" w:sz="0" w:space="0" w:color="auto"/>
          </w:divBdr>
        </w:div>
        <w:div w:id="1594898909">
          <w:marLeft w:val="0"/>
          <w:marRight w:val="0"/>
          <w:marTop w:val="0"/>
          <w:marBottom w:val="0"/>
          <w:divBdr>
            <w:top w:val="none" w:sz="0" w:space="0" w:color="auto"/>
            <w:left w:val="none" w:sz="0" w:space="0" w:color="auto"/>
            <w:bottom w:val="none" w:sz="0" w:space="0" w:color="auto"/>
            <w:right w:val="none" w:sz="0" w:space="0" w:color="auto"/>
          </w:divBdr>
        </w:div>
        <w:div w:id="1801992567">
          <w:marLeft w:val="0"/>
          <w:marRight w:val="0"/>
          <w:marTop w:val="0"/>
          <w:marBottom w:val="0"/>
          <w:divBdr>
            <w:top w:val="none" w:sz="0" w:space="0" w:color="auto"/>
            <w:left w:val="none" w:sz="0" w:space="0" w:color="auto"/>
            <w:bottom w:val="none" w:sz="0" w:space="0" w:color="auto"/>
            <w:right w:val="none" w:sz="0" w:space="0" w:color="auto"/>
          </w:divBdr>
        </w:div>
        <w:div w:id="857962260">
          <w:marLeft w:val="0"/>
          <w:marRight w:val="0"/>
          <w:marTop w:val="0"/>
          <w:marBottom w:val="0"/>
          <w:divBdr>
            <w:top w:val="none" w:sz="0" w:space="0" w:color="auto"/>
            <w:left w:val="none" w:sz="0" w:space="0" w:color="auto"/>
            <w:bottom w:val="none" w:sz="0" w:space="0" w:color="auto"/>
            <w:right w:val="none" w:sz="0" w:space="0" w:color="auto"/>
          </w:divBdr>
        </w:div>
        <w:div w:id="1594514830">
          <w:marLeft w:val="0"/>
          <w:marRight w:val="0"/>
          <w:marTop w:val="0"/>
          <w:marBottom w:val="0"/>
          <w:divBdr>
            <w:top w:val="none" w:sz="0" w:space="0" w:color="auto"/>
            <w:left w:val="none" w:sz="0" w:space="0" w:color="auto"/>
            <w:bottom w:val="none" w:sz="0" w:space="0" w:color="auto"/>
            <w:right w:val="none" w:sz="0" w:space="0" w:color="auto"/>
          </w:divBdr>
        </w:div>
      </w:divsChild>
    </w:div>
    <w:div w:id="916867433">
      <w:bodyDiv w:val="1"/>
      <w:marLeft w:val="0"/>
      <w:marRight w:val="0"/>
      <w:marTop w:val="0"/>
      <w:marBottom w:val="0"/>
      <w:divBdr>
        <w:top w:val="none" w:sz="0" w:space="0" w:color="auto"/>
        <w:left w:val="none" w:sz="0" w:space="0" w:color="auto"/>
        <w:bottom w:val="none" w:sz="0" w:space="0" w:color="auto"/>
        <w:right w:val="none" w:sz="0" w:space="0" w:color="auto"/>
      </w:divBdr>
    </w:div>
    <w:div w:id="920331973">
      <w:bodyDiv w:val="1"/>
      <w:marLeft w:val="0"/>
      <w:marRight w:val="0"/>
      <w:marTop w:val="0"/>
      <w:marBottom w:val="0"/>
      <w:divBdr>
        <w:top w:val="none" w:sz="0" w:space="0" w:color="auto"/>
        <w:left w:val="none" w:sz="0" w:space="0" w:color="auto"/>
        <w:bottom w:val="none" w:sz="0" w:space="0" w:color="auto"/>
        <w:right w:val="none" w:sz="0" w:space="0" w:color="auto"/>
      </w:divBdr>
      <w:divsChild>
        <w:div w:id="1915622966">
          <w:marLeft w:val="0"/>
          <w:marRight w:val="0"/>
          <w:marTop w:val="0"/>
          <w:marBottom w:val="0"/>
          <w:divBdr>
            <w:top w:val="none" w:sz="0" w:space="0" w:color="auto"/>
            <w:left w:val="none" w:sz="0" w:space="0" w:color="auto"/>
            <w:bottom w:val="none" w:sz="0" w:space="0" w:color="auto"/>
            <w:right w:val="none" w:sz="0" w:space="0" w:color="auto"/>
          </w:divBdr>
        </w:div>
      </w:divsChild>
    </w:div>
    <w:div w:id="930703340">
      <w:bodyDiv w:val="1"/>
      <w:marLeft w:val="0"/>
      <w:marRight w:val="0"/>
      <w:marTop w:val="0"/>
      <w:marBottom w:val="0"/>
      <w:divBdr>
        <w:top w:val="none" w:sz="0" w:space="0" w:color="auto"/>
        <w:left w:val="none" w:sz="0" w:space="0" w:color="auto"/>
        <w:bottom w:val="none" w:sz="0" w:space="0" w:color="auto"/>
        <w:right w:val="none" w:sz="0" w:space="0" w:color="auto"/>
      </w:divBdr>
      <w:divsChild>
        <w:div w:id="1077170323">
          <w:marLeft w:val="0"/>
          <w:marRight w:val="0"/>
          <w:marTop w:val="0"/>
          <w:marBottom w:val="0"/>
          <w:divBdr>
            <w:top w:val="none" w:sz="0" w:space="0" w:color="auto"/>
            <w:left w:val="none" w:sz="0" w:space="0" w:color="auto"/>
            <w:bottom w:val="none" w:sz="0" w:space="0" w:color="auto"/>
            <w:right w:val="none" w:sz="0" w:space="0" w:color="auto"/>
          </w:divBdr>
        </w:div>
      </w:divsChild>
    </w:div>
    <w:div w:id="962688131">
      <w:bodyDiv w:val="1"/>
      <w:marLeft w:val="0"/>
      <w:marRight w:val="0"/>
      <w:marTop w:val="0"/>
      <w:marBottom w:val="0"/>
      <w:divBdr>
        <w:top w:val="none" w:sz="0" w:space="0" w:color="auto"/>
        <w:left w:val="none" w:sz="0" w:space="0" w:color="auto"/>
        <w:bottom w:val="none" w:sz="0" w:space="0" w:color="auto"/>
        <w:right w:val="none" w:sz="0" w:space="0" w:color="auto"/>
      </w:divBdr>
    </w:div>
    <w:div w:id="1004938506">
      <w:bodyDiv w:val="1"/>
      <w:marLeft w:val="0"/>
      <w:marRight w:val="0"/>
      <w:marTop w:val="0"/>
      <w:marBottom w:val="0"/>
      <w:divBdr>
        <w:top w:val="none" w:sz="0" w:space="0" w:color="auto"/>
        <w:left w:val="none" w:sz="0" w:space="0" w:color="auto"/>
        <w:bottom w:val="none" w:sz="0" w:space="0" w:color="auto"/>
        <w:right w:val="none" w:sz="0" w:space="0" w:color="auto"/>
      </w:divBdr>
      <w:divsChild>
        <w:div w:id="184639253">
          <w:marLeft w:val="0"/>
          <w:marRight w:val="0"/>
          <w:marTop w:val="0"/>
          <w:marBottom w:val="0"/>
          <w:divBdr>
            <w:top w:val="none" w:sz="0" w:space="0" w:color="auto"/>
            <w:left w:val="none" w:sz="0" w:space="0" w:color="auto"/>
            <w:bottom w:val="none" w:sz="0" w:space="0" w:color="auto"/>
            <w:right w:val="none" w:sz="0" w:space="0" w:color="auto"/>
          </w:divBdr>
        </w:div>
      </w:divsChild>
    </w:div>
    <w:div w:id="1009139763">
      <w:bodyDiv w:val="1"/>
      <w:marLeft w:val="0"/>
      <w:marRight w:val="0"/>
      <w:marTop w:val="0"/>
      <w:marBottom w:val="0"/>
      <w:divBdr>
        <w:top w:val="none" w:sz="0" w:space="0" w:color="auto"/>
        <w:left w:val="none" w:sz="0" w:space="0" w:color="auto"/>
        <w:bottom w:val="none" w:sz="0" w:space="0" w:color="auto"/>
        <w:right w:val="none" w:sz="0" w:space="0" w:color="auto"/>
      </w:divBdr>
    </w:div>
    <w:div w:id="1052850792">
      <w:bodyDiv w:val="1"/>
      <w:marLeft w:val="0"/>
      <w:marRight w:val="0"/>
      <w:marTop w:val="0"/>
      <w:marBottom w:val="0"/>
      <w:divBdr>
        <w:top w:val="none" w:sz="0" w:space="0" w:color="auto"/>
        <w:left w:val="none" w:sz="0" w:space="0" w:color="auto"/>
        <w:bottom w:val="none" w:sz="0" w:space="0" w:color="auto"/>
        <w:right w:val="none" w:sz="0" w:space="0" w:color="auto"/>
      </w:divBdr>
      <w:divsChild>
        <w:div w:id="17119354">
          <w:marLeft w:val="0"/>
          <w:marRight w:val="0"/>
          <w:marTop w:val="0"/>
          <w:marBottom w:val="0"/>
          <w:divBdr>
            <w:top w:val="none" w:sz="0" w:space="0" w:color="auto"/>
            <w:left w:val="none" w:sz="0" w:space="0" w:color="auto"/>
            <w:bottom w:val="none" w:sz="0" w:space="0" w:color="auto"/>
            <w:right w:val="none" w:sz="0" w:space="0" w:color="auto"/>
          </w:divBdr>
        </w:div>
        <w:div w:id="874540668">
          <w:marLeft w:val="0"/>
          <w:marRight w:val="0"/>
          <w:marTop w:val="0"/>
          <w:marBottom w:val="0"/>
          <w:divBdr>
            <w:top w:val="none" w:sz="0" w:space="0" w:color="auto"/>
            <w:left w:val="none" w:sz="0" w:space="0" w:color="auto"/>
            <w:bottom w:val="none" w:sz="0" w:space="0" w:color="auto"/>
            <w:right w:val="none" w:sz="0" w:space="0" w:color="auto"/>
          </w:divBdr>
        </w:div>
      </w:divsChild>
    </w:div>
    <w:div w:id="1069769261">
      <w:bodyDiv w:val="1"/>
      <w:marLeft w:val="0"/>
      <w:marRight w:val="0"/>
      <w:marTop w:val="0"/>
      <w:marBottom w:val="0"/>
      <w:divBdr>
        <w:top w:val="none" w:sz="0" w:space="0" w:color="auto"/>
        <w:left w:val="none" w:sz="0" w:space="0" w:color="auto"/>
        <w:bottom w:val="none" w:sz="0" w:space="0" w:color="auto"/>
        <w:right w:val="none" w:sz="0" w:space="0" w:color="auto"/>
      </w:divBdr>
    </w:div>
    <w:div w:id="1078209081">
      <w:bodyDiv w:val="1"/>
      <w:marLeft w:val="0"/>
      <w:marRight w:val="0"/>
      <w:marTop w:val="0"/>
      <w:marBottom w:val="0"/>
      <w:divBdr>
        <w:top w:val="none" w:sz="0" w:space="0" w:color="auto"/>
        <w:left w:val="none" w:sz="0" w:space="0" w:color="auto"/>
        <w:bottom w:val="none" w:sz="0" w:space="0" w:color="auto"/>
        <w:right w:val="none" w:sz="0" w:space="0" w:color="auto"/>
      </w:divBdr>
    </w:div>
    <w:div w:id="1080445028">
      <w:bodyDiv w:val="1"/>
      <w:marLeft w:val="0"/>
      <w:marRight w:val="0"/>
      <w:marTop w:val="0"/>
      <w:marBottom w:val="0"/>
      <w:divBdr>
        <w:top w:val="none" w:sz="0" w:space="0" w:color="auto"/>
        <w:left w:val="none" w:sz="0" w:space="0" w:color="auto"/>
        <w:bottom w:val="none" w:sz="0" w:space="0" w:color="auto"/>
        <w:right w:val="none" w:sz="0" w:space="0" w:color="auto"/>
      </w:divBdr>
      <w:divsChild>
        <w:div w:id="838039105">
          <w:marLeft w:val="0"/>
          <w:marRight w:val="0"/>
          <w:marTop w:val="0"/>
          <w:marBottom w:val="0"/>
          <w:divBdr>
            <w:top w:val="none" w:sz="0" w:space="0" w:color="auto"/>
            <w:left w:val="none" w:sz="0" w:space="0" w:color="auto"/>
            <w:bottom w:val="none" w:sz="0" w:space="0" w:color="auto"/>
            <w:right w:val="none" w:sz="0" w:space="0" w:color="auto"/>
          </w:divBdr>
        </w:div>
      </w:divsChild>
    </w:div>
    <w:div w:id="1086802276">
      <w:bodyDiv w:val="1"/>
      <w:marLeft w:val="0"/>
      <w:marRight w:val="0"/>
      <w:marTop w:val="0"/>
      <w:marBottom w:val="0"/>
      <w:divBdr>
        <w:top w:val="none" w:sz="0" w:space="0" w:color="auto"/>
        <w:left w:val="none" w:sz="0" w:space="0" w:color="auto"/>
        <w:bottom w:val="none" w:sz="0" w:space="0" w:color="auto"/>
        <w:right w:val="none" w:sz="0" w:space="0" w:color="auto"/>
      </w:divBdr>
      <w:divsChild>
        <w:div w:id="823008159">
          <w:marLeft w:val="0"/>
          <w:marRight w:val="0"/>
          <w:marTop w:val="0"/>
          <w:marBottom w:val="0"/>
          <w:divBdr>
            <w:top w:val="none" w:sz="0" w:space="0" w:color="auto"/>
            <w:left w:val="none" w:sz="0" w:space="0" w:color="auto"/>
            <w:bottom w:val="none" w:sz="0" w:space="0" w:color="auto"/>
            <w:right w:val="none" w:sz="0" w:space="0" w:color="auto"/>
          </w:divBdr>
        </w:div>
      </w:divsChild>
    </w:div>
    <w:div w:id="1105615751">
      <w:bodyDiv w:val="1"/>
      <w:marLeft w:val="0"/>
      <w:marRight w:val="0"/>
      <w:marTop w:val="0"/>
      <w:marBottom w:val="0"/>
      <w:divBdr>
        <w:top w:val="none" w:sz="0" w:space="0" w:color="auto"/>
        <w:left w:val="none" w:sz="0" w:space="0" w:color="auto"/>
        <w:bottom w:val="none" w:sz="0" w:space="0" w:color="auto"/>
        <w:right w:val="none" w:sz="0" w:space="0" w:color="auto"/>
      </w:divBdr>
      <w:divsChild>
        <w:div w:id="1324699615">
          <w:marLeft w:val="0"/>
          <w:marRight w:val="0"/>
          <w:marTop w:val="0"/>
          <w:marBottom w:val="0"/>
          <w:divBdr>
            <w:top w:val="none" w:sz="0" w:space="0" w:color="auto"/>
            <w:left w:val="none" w:sz="0" w:space="0" w:color="auto"/>
            <w:bottom w:val="none" w:sz="0" w:space="0" w:color="auto"/>
            <w:right w:val="none" w:sz="0" w:space="0" w:color="auto"/>
          </w:divBdr>
        </w:div>
      </w:divsChild>
    </w:div>
    <w:div w:id="1121999837">
      <w:bodyDiv w:val="1"/>
      <w:marLeft w:val="0"/>
      <w:marRight w:val="0"/>
      <w:marTop w:val="0"/>
      <w:marBottom w:val="0"/>
      <w:divBdr>
        <w:top w:val="none" w:sz="0" w:space="0" w:color="auto"/>
        <w:left w:val="none" w:sz="0" w:space="0" w:color="auto"/>
        <w:bottom w:val="none" w:sz="0" w:space="0" w:color="auto"/>
        <w:right w:val="none" w:sz="0" w:space="0" w:color="auto"/>
      </w:divBdr>
    </w:div>
    <w:div w:id="1191606667">
      <w:bodyDiv w:val="1"/>
      <w:marLeft w:val="0"/>
      <w:marRight w:val="0"/>
      <w:marTop w:val="0"/>
      <w:marBottom w:val="0"/>
      <w:divBdr>
        <w:top w:val="none" w:sz="0" w:space="0" w:color="auto"/>
        <w:left w:val="none" w:sz="0" w:space="0" w:color="auto"/>
        <w:bottom w:val="none" w:sz="0" w:space="0" w:color="auto"/>
        <w:right w:val="none" w:sz="0" w:space="0" w:color="auto"/>
      </w:divBdr>
    </w:div>
    <w:div w:id="1222205099">
      <w:bodyDiv w:val="1"/>
      <w:marLeft w:val="0"/>
      <w:marRight w:val="0"/>
      <w:marTop w:val="0"/>
      <w:marBottom w:val="0"/>
      <w:divBdr>
        <w:top w:val="none" w:sz="0" w:space="0" w:color="auto"/>
        <w:left w:val="none" w:sz="0" w:space="0" w:color="auto"/>
        <w:bottom w:val="none" w:sz="0" w:space="0" w:color="auto"/>
        <w:right w:val="none" w:sz="0" w:space="0" w:color="auto"/>
      </w:divBdr>
      <w:divsChild>
        <w:div w:id="722683242">
          <w:marLeft w:val="0"/>
          <w:marRight w:val="0"/>
          <w:marTop w:val="0"/>
          <w:marBottom w:val="0"/>
          <w:divBdr>
            <w:top w:val="none" w:sz="0" w:space="0" w:color="auto"/>
            <w:left w:val="none" w:sz="0" w:space="0" w:color="auto"/>
            <w:bottom w:val="none" w:sz="0" w:space="0" w:color="auto"/>
            <w:right w:val="none" w:sz="0" w:space="0" w:color="auto"/>
          </w:divBdr>
        </w:div>
        <w:div w:id="149560343">
          <w:marLeft w:val="0"/>
          <w:marRight w:val="0"/>
          <w:marTop w:val="0"/>
          <w:marBottom w:val="0"/>
          <w:divBdr>
            <w:top w:val="none" w:sz="0" w:space="0" w:color="auto"/>
            <w:left w:val="none" w:sz="0" w:space="0" w:color="auto"/>
            <w:bottom w:val="none" w:sz="0" w:space="0" w:color="auto"/>
            <w:right w:val="none" w:sz="0" w:space="0" w:color="auto"/>
          </w:divBdr>
        </w:div>
        <w:div w:id="763457369">
          <w:marLeft w:val="0"/>
          <w:marRight w:val="0"/>
          <w:marTop w:val="0"/>
          <w:marBottom w:val="0"/>
          <w:divBdr>
            <w:top w:val="none" w:sz="0" w:space="0" w:color="auto"/>
            <w:left w:val="none" w:sz="0" w:space="0" w:color="auto"/>
            <w:bottom w:val="none" w:sz="0" w:space="0" w:color="auto"/>
            <w:right w:val="none" w:sz="0" w:space="0" w:color="auto"/>
          </w:divBdr>
        </w:div>
      </w:divsChild>
    </w:div>
    <w:div w:id="1248533834">
      <w:bodyDiv w:val="1"/>
      <w:marLeft w:val="0"/>
      <w:marRight w:val="0"/>
      <w:marTop w:val="0"/>
      <w:marBottom w:val="0"/>
      <w:divBdr>
        <w:top w:val="none" w:sz="0" w:space="0" w:color="auto"/>
        <w:left w:val="none" w:sz="0" w:space="0" w:color="auto"/>
        <w:bottom w:val="none" w:sz="0" w:space="0" w:color="auto"/>
        <w:right w:val="none" w:sz="0" w:space="0" w:color="auto"/>
      </w:divBdr>
      <w:divsChild>
        <w:div w:id="381096192">
          <w:marLeft w:val="0"/>
          <w:marRight w:val="0"/>
          <w:marTop w:val="0"/>
          <w:marBottom w:val="0"/>
          <w:divBdr>
            <w:top w:val="none" w:sz="0" w:space="0" w:color="auto"/>
            <w:left w:val="none" w:sz="0" w:space="0" w:color="auto"/>
            <w:bottom w:val="none" w:sz="0" w:space="0" w:color="auto"/>
            <w:right w:val="none" w:sz="0" w:space="0" w:color="auto"/>
          </w:divBdr>
        </w:div>
      </w:divsChild>
    </w:div>
    <w:div w:id="1289430453">
      <w:bodyDiv w:val="1"/>
      <w:marLeft w:val="0"/>
      <w:marRight w:val="0"/>
      <w:marTop w:val="0"/>
      <w:marBottom w:val="0"/>
      <w:divBdr>
        <w:top w:val="none" w:sz="0" w:space="0" w:color="auto"/>
        <w:left w:val="none" w:sz="0" w:space="0" w:color="auto"/>
        <w:bottom w:val="none" w:sz="0" w:space="0" w:color="auto"/>
        <w:right w:val="none" w:sz="0" w:space="0" w:color="auto"/>
      </w:divBdr>
    </w:div>
    <w:div w:id="1332484684">
      <w:bodyDiv w:val="1"/>
      <w:marLeft w:val="0"/>
      <w:marRight w:val="0"/>
      <w:marTop w:val="0"/>
      <w:marBottom w:val="0"/>
      <w:divBdr>
        <w:top w:val="none" w:sz="0" w:space="0" w:color="auto"/>
        <w:left w:val="none" w:sz="0" w:space="0" w:color="auto"/>
        <w:bottom w:val="none" w:sz="0" w:space="0" w:color="auto"/>
        <w:right w:val="none" w:sz="0" w:space="0" w:color="auto"/>
      </w:divBdr>
      <w:divsChild>
        <w:div w:id="1635062624">
          <w:marLeft w:val="0"/>
          <w:marRight w:val="0"/>
          <w:marTop w:val="0"/>
          <w:marBottom w:val="0"/>
          <w:divBdr>
            <w:top w:val="none" w:sz="0" w:space="0" w:color="auto"/>
            <w:left w:val="none" w:sz="0" w:space="0" w:color="auto"/>
            <w:bottom w:val="none" w:sz="0" w:space="0" w:color="auto"/>
            <w:right w:val="none" w:sz="0" w:space="0" w:color="auto"/>
          </w:divBdr>
        </w:div>
      </w:divsChild>
    </w:div>
    <w:div w:id="1348214055">
      <w:bodyDiv w:val="1"/>
      <w:marLeft w:val="0"/>
      <w:marRight w:val="0"/>
      <w:marTop w:val="0"/>
      <w:marBottom w:val="0"/>
      <w:divBdr>
        <w:top w:val="none" w:sz="0" w:space="0" w:color="auto"/>
        <w:left w:val="none" w:sz="0" w:space="0" w:color="auto"/>
        <w:bottom w:val="none" w:sz="0" w:space="0" w:color="auto"/>
        <w:right w:val="none" w:sz="0" w:space="0" w:color="auto"/>
      </w:divBdr>
      <w:divsChild>
        <w:div w:id="85349901">
          <w:marLeft w:val="0"/>
          <w:marRight w:val="0"/>
          <w:marTop w:val="0"/>
          <w:marBottom w:val="0"/>
          <w:divBdr>
            <w:top w:val="none" w:sz="0" w:space="0" w:color="auto"/>
            <w:left w:val="none" w:sz="0" w:space="0" w:color="auto"/>
            <w:bottom w:val="none" w:sz="0" w:space="0" w:color="auto"/>
            <w:right w:val="none" w:sz="0" w:space="0" w:color="auto"/>
          </w:divBdr>
        </w:div>
      </w:divsChild>
    </w:div>
    <w:div w:id="1359887781">
      <w:bodyDiv w:val="1"/>
      <w:marLeft w:val="0"/>
      <w:marRight w:val="0"/>
      <w:marTop w:val="0"/>
      <w:marBottom w:val="0"/>
      <w:divBdr>
        <w:top w:val="none" w:sz="0" w:space="0" w:color="auto"/>
        <w:left w:val="none" w:sz="0" w:space="0" w:color="auto"/>
        <w:bottom w:val="none" w:sz="0" w:space="0" w:color="auto"/>
        <w:right w:val="none" w:sz="0" w:space="0" w:color="auto"/>
      </w:divBdr>
    </w:div>
    <w:div w:id="1410272904">
      <w:bodyDiv w:val="1"/>
      <w:marLeft w:val="0"/>
      <w:marRight w:val="0"/>
      <w:marTop w:val="0"/>
      <w:marBottom w:val="0"/>
      <w:divBdr>
        <w:top w:val="none" w:sz="0" w:space="0" w:color="auto"/>
        <w:left w:val="none" w:sz="0" w:space="0" w:color="auto"/>
        <w:bottom w:val="none" w:sz="0" w:space="0" w:color="auto"/>
        <w:right w:val="none" w:sz="0" w:space="0" w:color="auto"/>
      </w:divBdr>
      <w:divsChild>
        <w:div w:id="1864854828">
          <w:marLeft w:val="0"/>
          <w:marRight w:val="0"/>
          <w:marTop w:val="0"/>
          <w:marBottom w:val="0"/>
          <w:divBdr>
            <w:top w:val="none" w:sz="0" w:space="0" w:color="auto"/>
            <w:left w:val="none" w:sz="0" w:space="0" w:color="auto"/>
            <w:bottom w:val="none" w:sz="0" w:space="0" w:color="auto"/>
            <w:right w:val="none" w:sz="0" w:space="0" w:color="auto"/>
          </w:divBdr>
        </w:div>
      </w:divsChild>
    </w:div>
    <w:div w:id="1416629820">
      <w:bodyDiv w:val="1"/>
      <w:marLeft w:val="0"/>
      <w:marRight w:val="0"/>
      <w:marTop w:val="0"/>
      <w:marBottom w:val="0"/>
      <w:divBdr>
        <w:top w:val="none" w:sz="0" w:space="0" w:color="auto"/>
        <w:left w:val="none" w:sz="0" w:space="0" w:color="auto"/>
        <w:bottom w:val="none" w:sz="0" w:space="0" w:color="auto"/>
        <w:right w:val="none" w:sz="0" w:space="0" w:color="auto"/>
      </w:divBdr>
      <w:divsChild>
        <w:div w:id="362024443">
          <w:marLeft w:val="0"/>
          <w:marRight w:val="0"/>
          <w:marTop w:val="0"/>
          <w:marBottom w:val="0"/>
          <w:divBdr>
            <w:top w:val="none" w:sz="0" w:space="0" w:color="auto"/>
            <w:left w:val="none" w:sz="0" w:space="0" w:color="auto"/>
            <w:bottom w:val="none" w:sz="0" w:space="0" w:color="auto"/>
            <w:right w:val="none" w:sz="0" w:space="0" w:color="auto"/>
          </w:divBdr>
        </w:div>
        <w:div w:id="1529833609">
          <w:marLeft w:val="0"/>
          <w:marRight w:val="0"/>
          <w:marTop w:val="0"/>
          <w:marBottom w:val="0"/>
          <w:divBdr>
            <w:top w:val="none" w:sz="0" w:space="0" w:color="auto"/>
            <w:left w:val="none" w:sz="0" w:space="0" w:color="auto"/>
            <w:bottom w:val="none" w:sz="0" w:space="0" w:color="auto"/>
            <w:right w:val="none" w:sz="0" w:space="0" w:color="auto"/>
          </w:divBdr>
        </w:div>
        <w:div w:id="1900510134">
          <w:marLeft w:val="0"/>
          <w:marRight w:val="0"/>
          <w:marTop w:val="0"/>
          <w:marBottom w:val="0"/>
          <w:divBdr>
            <w:top w:val="none" w:sz="0" w:space="0" w:color="auto"/>
            <w:left w:val="none" w:sz="0" w:space="0" w:color="auto"/>
            <w:bottom w:val="none" w:sz="0" w:space="0" w:color="auto"/>
            <w:right w:val="none" w:sz="0" w:space="0" w:color="auto"/>
          </w:divBdr>
        </w:div>
        <w:div w:id="762914611">
          <w:marLeft w:val="0"/>
          <w:marRight w:val="0"/>
          <w:marTop w:val="0"/>
          <w:marBottom w:val="0"/>
          <w:divBdr>
            <w:top w:val="none" w:sz="0" w:space="0" w:color="auto"/>
            <w:left w:val="none" w:sz="0" w:space="0" w:color="auto"/>
            <w:bottom w:val="none" w:sz="0" w:space="0" w:color="auto"/>
            <w:right w:val="none" w:sz="0" w:space="0" w:color="auto"/>
          </w:divBdr>
        </w:div>
      </w:divsChild>
    </w:div>
    <w:div w:id="1420176275">
      <w:bodyDiv w:val="1"/>
      <w:marLeft w:val="0"/>
      <w:marRight w:val="0"/>
      <w:marTop w:val="0"/>
      <w:marBottom w:val="0"/>
      <w:divBdr>
        <w:top w:val="none" w:sz="0" w:space="0" w:color="auto"/>
        <w:left w:val="none" w:sz="0" w:space="0" w:color="auto"/>
        <w:bottom w:val="none" w:sz="0" w:space="0" w:color="auto"/>
        <w:right w:val="none" w:sz="0" w:space="0" w:color="auto"/>
      </w:divBdr>
    </w:div>
    <w:div w:id="1425759687">
      <w:bodyDiv w:val="1"/>
      <w:marLeft w:val="0"/>
      <w:marRight w:val="0"/>
      <w:marTop w:val="0"/>
      <w:marBottom w:val="0"/>
      <w:divBdr>
        <w:top w:val="none" w:sz="0" w:space="0" w:color="auto"/>
        <w:left w:val="none" w:sz="0" w:space="0" w:color="auto"/>
        <w:bottom w:val="none" w:sz="0" w:space="0" w:color="auto"/>
        <w:right w:val="none" w:sz="0" w:space="0" w:color="auto"/>
      </w:divBdr>
      <w:divsChild>
        <w:div w:id="1647589879">
          <w:marLeft w:val="0"/>
          <w:marRight w:val="0"/>
          <w:marTop w:val="0"/>
          <w:marBottom w:val="0"/>
          <w:divBdr>
            <w:top w:val="none" w:sz="0" w:space="0" w:color="auto"/>
            <w:left w:val="none" w:sz="0" w:space="0" w:color="auto"/>
            <w:bottom w:val="none" w:sz="0" w:space="0" w:color="auto"/>
            <w:right w:val="none" w:sz="0" w:space="0" w:color="auto"/>
          </w:divBdr>
        </w:div>
      </w:divsChild>
    </w:div>
    <w:div w:id="1432311955">
      <w:bodyDiv w:val="1"/>
      <w:marLeft w:val="0"/>
      <w:marRight w:val="0"/>
      <w:marTop w:val="0"/>
      <w:marBottom w:val="0"/>
      <w:divBdr>
        <w:top w:val="none" w:sz="0" w:space="0" w:color="auto"/>
        <w:left w:val="none" w:sz="0" w:space="0" w:color="auto"/>
        <w:bottom w:val="none" w:sz="0" w:space="0" w:color="auto"/>
        <w:right w:val="none" w:sz="0" w:space="0" w:color="auto"/>
      </w:divBdr>
      <w:divsChild>
        <w:div w:id="5136917">
          <w:marLeft w:val="0"/>
          <w:marRight w:val="0"/>
          <w:marTop w:val="0"/>
          <w:marBottom w:val="0"/>
          <w:divBdr>
            <w:top w:val="none" w:sz="0" w:space="0" w:color="auto"/>
            <w:left w:val="none" w:sz="0" w:space="0" w:color="auto"/>
            <w:bottom w:val="none" w:sz="0" w:space="0" w:color="auto"/>
            <w:right w:val="none" w:sz="0" w:space="0" w:color="auto"/>
          </w:divBdr>
        </w:div>
      </w:divsChild>
    </w:div>
    <w:div w:id="1434090503">
      <w:bodyDiv w:val="1"/>
      <w:marLeft w:val="0"/>
      <w:marRight w:val="0"/>
      <w:marTop w:val="0"/>
      <w:marBottom w:val="0"/>
      <w:divBdr>
        <w:top w:val="none" w:sz="0" w:space="0" w:color="auto"/>
        <w:left w:val="none" w:sz="0" w:space="0" w:color="auto"/>
        <w:bottom w:val="none" w:sz="0" w:space="0" w:color="auto"/>
        <w:right w:val="none" w:sz="0" w:space="0" w:color="auto"/>
      </w:divBdr>
      <w:divsChild>
        <w:div w:id="1559168910">
          <w:marLeft w:val="0"/>
          <w:marRight w:val="0"/>
          <w:marTop w:val="0"/>
          <w:marBottom w:val="0"/>
          <w:divBdr>
            <w:top w:val="none" w:sz="0" w:space="0" w:color="auto"/>
            <w:left w:val="none" w:sz="0" w:space="0" w:color="auto"/>
            <w:bottom w:val="none" w:sz="0" w:space="0" w:color="auto"/>
            <w:right w:val="none" w:sz="0" w:space="0" w:color="auto"/>
          </w:divBdr>
        </w:div>
      </w:divsChild>
    </w:div>
    <w:div w:id="1447314661">
      <w:bodyDiv w:val="1"/>
      <w:marLeft w:val="0"/>
      <w:marRight w:val="0"/>
      <w:marTop w:val="0"/>
      <w:marBottom w:val="0"/>
      <w:divBdr>
        <w:top w:val="none" w:sz="0" w:space="0" w:color="auto"/>
        <w:left w:val="none" w:sz="0" w:space="0" w:color="auto"/>
        <w:bottom w:val="none" w:sz="0" w:space="0" w:color="auto"/>
        <w:right w:val="none" w:sz="0" w:space="0" w:color="auto"/>
      </w:divBdr>
      <w:divsChild>
        <w:div w:id="2063019157">
          <w:marLeft w:val="0"/>
          <w:marRight w:val="0"/>
          <w:marTop w:val="0"/>
          <w:marBottom w:val="0"/>
          <w:divBdr>
            <w:top w:val="none" w:sz="0" w:space="0" w:color="auto"/>
            <w:left w:val="none" w:sz="0" w:space="0" w:color="auto"/>
            <w:bottom w:val="none" w:sz="0" w:space="0" w:color="auto"/>
            <w:right w:val="none" w:sz="0" w:space="0" w:color="auto"/>
          </w:divBdr>
        </w:div>
      </w:divsChild>
    </w:div>
    <w:div w:id="1484927441">
      <w:bodyDiv w:val="1"/>
      <w:marLeft w:val="0"/>
      <w:marRight w:val="0"/>
      <w:marTop w:val="0"/>
      <w:marBottom w:val="0"/>
      <w:divBdr>
        <w:top w:val="none" w:sz="0" w:space="0" w:color="auto"/>
        <w:left w:val="none" w:sz="0" w:space="0" w:color="auto"/>
        <w:bottom w:val="none" w:sz="0" w:space="0" w:color="auto"/>
        <w:right w:val="none" w:sz="0" w:space="0" w:color="auto"/>
      </w:divBdr>
    </w:div>
    <w:div w:id="1491217388">
      <w:bodyDiv w:val="1"/>
      <w:marLeft w:val="0"/>
      <w:marRight w:val="0"/>
      <w:marTop w:val="0"/>
      <w:marBottom w:val="0"/>
      <w:divBdr>
        <w:top w:val="none" w:sz="0" w:space="0" w:color="auto"/>
        <w:left w:val="none" w:sz="0" w:space="0" w:color="auto"/>
        <w:bottom w:val="none" w:sz="0" w:space="0" w:color="auto"/>
        <w:right w:val="none" w:sz="0" w:space="0" w:color="auto"/>
      </w:divBdr>
    </w:div>
    <w:div w:id="1599407382">
      <w:bodyDiv w:val="1"/>
      <w:marLeft w:val="0"/>
      <w:marRight w:val="0"/>
      <w:marTop w:val="0"/>
      <w:marBottom w:val="0"/>
      <w:divBdr>
        <w:top w:val="none" w:sz="0" w:space="0" w:color="auto"/>
        <w:left w:val="none" w:sz="0" w:space="0" w:color="auto"/>
        <w:bottom w:val="none" w:sz="0" w:space="0" w:color="auto"/>
        <w:right w:val="none" w:sz="0" w:space="0" w:color="auto"/>
      </w:divBdr>
    </w:div>
    <w:div w:id="1636329242">
      <w:bodyDiv w:val="1"/>
      <w:marLeft w:val="0"/>
      <w:marRight w:val="0"/>
      <w:marTop w:val="0"/>
      <w:marBottom w:val="0"/>
      <w:divBdr>
        <w:top w:val="none" w:sz="0" w:space="0" w:color="auto"/>
        <w:left w:val="none" w:sz="0" w:space="0" w:color="auto"/>
        <w:bottom w:val="none" w:sz="0" w:space="0" w:color="auto"/>
        <w:right w:val="none" w:sz="0" w:space="0" w:color="auto"/>
      </w:divBdr>
    </w:div>
    <w:div w:id="1648391054">
      <w:bodyDiv w:val="1"/>
      <w:marLeft w:val="0"/>
      <w:marRight w:val="0"/>
      <w:marTop w:val="0"/>
      <w:marBottom w:val="0"/>
      <w:divBdr>
        <w:top w:val="none" w:sz="0" w:space="0" w:color="auto"/>
        <w:left w:val="none" w:sz="0" w:space="0" w:color="auto"/>
        <w:bottom w:val="none" w:sz="0" w:space="0" w:color="auto"/>
        <w:right w:val="none" w:sz="0" w:space="0" w:color="auto"/>
      </w:divBdr>
      <w:divsChild>
        <w:div w:id="846600670">
          <w:marLeft w:val="0"/>
          <w:marRight w:val="0"/>
          <w:marTop w:val="0"/>
          <w:marBottom w:val="0"/>
          <w:divBdr>
            <w:top w:val="none" w:sz="0" w:space="0" w:color="auto"/>
            <w:left w:val="none" w:sz="0" w:space="0" w:color="auto"/>
            <w:bottom w:val="none" w:sz="0" w:space="0" w:color="auto"/>
            <w:right w:val="none" w:sz="0" w:space="0" w:color="auto"/>
          </w:divBdr>
        </w:div>
      </w:divsChild>
    </w:div>
    <w:div w:id="1682006280">
      <w:bodyDiv w:val="1"/>
      <w:marLeft w:val="0"/>
      <w:marRight w:val="0"/>
      <w:marTop w:val="0"/>
      <w:marBottom w:val="0"/>
      <w:divBdr>
        <w:top w:val="none" w:sz="0" w:space="0" w:color="auto"/>
        <w:left w:val="none" w:sz="0" w:space="0" w:color="auto"/>
        <w:bottom w:val="none" w:sz="0" w:space="0" w:color="auto"/>
        <w:right w:val="none" w:sz="0" w:space="0" w:color="auto"/>
      </w:divBdr>
      <w:divsChild>
        <w:div w:id="706414638">
          <w:marLeft w:val="0"/>
          <w:marRight w:val="0"/>
          <w:marTop w:val="0"/>
          <w:marBottom w:val="0"/>
          <w:divBdr>
            <w:top w:val="none" w:sz="0" w:space="0" w:color="auto"/>
            <w:left w:val="none" w:sz="0" w:space="0" w:color="auto"/>
            <w:bottom w:val="none" w:sz="0" w:space="0" w:color="auto"/>
            <w:right w:val="none" w:sz="0" w:space="0" w:color="auto"/>
          </w:divBdr>
        </w:div>
      </w:divsChild>
    </w:div>
    <w:div w:id="1696341654">
      <w:bodyDiv w:val="1"/>
      <w:marLeft w:val="0"/>
      <w:marRight w:val="0"/>
      <w:marTop w:val="0"/>
      <w:marBottom w:val="0"/>
      <w:divBdr>
        <w:top w:val="none" w:sz="0" w:space="0" w:color="auto"/>
        <w:left w:val="none" w:sz="0" w:space="0" w:color="auto"/>
        <w:bottom w:val="none" w:sz="0" w:space="0" w:color="auto"/>
        <w:right w:val="none" w:sz="0" w:space="0" w:color="auto"/>
      </w:divBdr>
    </w:div>
    <w:div w:id="1706515019">
      <w:bodyDiv w:val="1"/>
      <w:marLeft w:val="0"/>
      <w:marRight w:val="0"/>
      <w:marTop w:val="0"/>
      <w:marBottom w:val="0"/>
      <w:divBdr>
        <w:top w:val="none" w:sz="0" w:space="0" w:color="auto"/>
        <w:left w:val="none" w:sz="0" w:space="0" w:color="auto"/>
        <w:bottom w:val="none" w:sz="0" w:space="0" w:color="auto"/>
        <w:right w:val="none" w:sz="0" w:space="0" w:color="auto"/>
      </w:divBdr>
      <w:divsChild>
        <w:div w:id="1957522759">
          <w:marLeft w:val="0"/>
          <w:marRight w:val="0"/>
          <w:marTop w:val="0"/>
          <w:marBottom w:val="0"/>
          <w:divBdr>
            <w:top w:val="none" w:sz="0" w:space="0" w:color="auto"/>
            <w:left w:val="none" w:sz="0" w:space="0" w:color="auto"/>
            <w:bottom w:val="none" w:sz="0" w:space="0" w:color="auto"/>
            <w:right w:val="none" w:sz="0" w:space="0" w:color="auto"/>
          </w:divBdr>
        </w:div>
      </w:divsChild>
    </w:div>
    <w:div w:id="1731420869">
      <w:bodyDiv w:val="1"/>
      <w:marLeft w:val="0"/>
      <w:marRight w:val="0"/>
      <w:marTop w:val="0"/>
      <w:marBottom w:val="0"/>
      <w:divBdr>
        <w:top w:val="none" w:sz="0" w:space="0" w:color="auto"/>
        <w:left w:val="none" w:sz="0" w:space="0" w:color="auto"/>
        <w:bottom w:val="none" w:sz="0" w:space="0" w:color="auto"/>
        <w:right w:val="none" w:sz="0" w:space="0" w:color="auto"/>
      </w:divBdr>
      <w:divsChild>
        <w:div w:id="265357162">
          <w:marLeft w:val="0"/>
          <w:marRight w:val="0"/>
          <w:marTop w:val="0"/>
          <w:marBottom w:val="0"/>
          <w:divBdr>
            <w:top w:val="none" w:sz="0" w:space="0" w:color="auto"/>
            <w:left w:val="none" w:sz="0" w:space="0" w:color="auto"/>
            <w:bottom w:val="none" w:sz="0" w:space="0" w:color="auto"/>
            <w:right w:val="none" w:sz="0" w:space="0" w:color="auto"/>
          </w:divBdr>
        </w:div>
      </w:divsChild>
    </w:div>
    <w:div w:id="1742823716">
      <w:bodyDiv w:val="1"/>
      <w:marLeft w:val="0"/>
      <w:marRight w:val="0"/>
      <w:marTop w:val="0"/>
      <w:marBottom w:val="0"/>
      <w:divBdr>
        <w:top w:val="none" w:sz="0" w:space="0" w:color="auto"/>
        <w:left w:val="none" w:sz="0" w:space="0" w:color="auto"/>
        <w:bottom w:val="none" w:sz="0" w:space="0" w:color="auto"/>
        <w:right w:val="none" w:sz="0" w:space="0" w:color="auto"/>
      </w:divBdr>
      <w:divsChild>
        <w:div w:id="551773077">
          <w:marLeft w:val="0"/>
          <w:marRight w:val="0"/>
          <w:marTop w:val="0"/>
          <w:marBottom w:val="0"/>
          <w:divBdr>
            <w:top w:val="none" w:sz="0" w:space="0" w:color="auto"/>
            <w:left w:val="none" w:sz="0" w:space="0" w:color="auto"/>
            <w:bottom w:val="none" w:sz="0" w:space="0" w:color="auto"/>
            <w:right w:val="none" w:sz="0" w:space="0" w:color="auto"/>
          </w:divBdr>
        </w:div>
      </w:divsChild>
    </w:div>
    <w:div w:id="1752312693">
      <w:bodyDiv w:val="1"/>
      <w:marLeft w:val="0"/>
      <w:marRight w:val="0"/>
      <w:marTop w:val="0"/>
      <w:marBottom w:val="0"/>
      <w:divBdr>
        <w:top w:val="none" w:sz="0" w:space="0" w:color="auto"/>
        <w:left w:val="none" w:sz="0" w:space="0" w:color="auto"/>
        <w:bottom w:val="none" w:sz="0" w:space="0" w:color="auto"/>
        <w:right w:val="none" w:sz="0" w:space="0" w:color="auto"/>
      </w:divBdr>
      <w:divsChild>
        <w:div w:id="1969818167">
          <w:marLeft w:val="0"/>
          <w:marRight w:val="0"/>
          <w:marTop w:val="0"/>
          <w:marBottom w:val="0"/>
          <w:divBdr>
            <w:top w:val="none" w:sz="0" w:space="0" w:color="auto"/>
            <w:left w:val="none" w:sz="0" w:space="0" w:color="auto"/>
            <w:bottom w:val="none" w:sz="0" w:space="0" w:color="auto"/>
            <w:right w:val="none" w:sz="0" w:space="0" w:color="auto"/>
          </w:divBdr>
        </w:div>
      </w:divsChild>
    </w:div>
    <w:div w:id="1806659920">
      <w:bodyDiv w:val="1"/>
      <w:marLeft w:val="0"/>
      <w:marRight w:val="0"/>
      <w:marTop w:val="0"/>
      <w:marBottom w:val="0"/>
      <w:divBdr>
        <w:top w:val="none" w:sz="0" w:space="0" w:color="auto"/>
        <w:left w:val="none" w:sz="0" w:space="0" w:color="auto"/>
        <w:bottom w:val="none" w:sz="0" w:space="0" w:color="auto"/>
        <w:right w:val="none" w:sz="0" w:space="0" w:color="auto"/>
      </w:divBdr>
    </w:div>
    <w:div w:id="1847137518">
      <w:bodyDiv w:val="1"/>
      <w:marLeft w:val="0"/>
      <w:marRight w:val="0"/>
      <w:marTop w:val="0"/>
      <w:marBottom w:val="0"/>
      <w:divBdr>
        <w:top w:val="none" w:sz="0" w:space="0" w:color="auto"/>
        <w:left w:val="none" w:sz="0" w:space="0" w:color="auto"/>
        <w:bottom w:val="none" w:sz="0" w:space="0" w:color="auto"/>
        <w:right w:val="none" w:sz="0" w:space="0" w:color="auto"/>
      </w:divBdr>
      <w:divsChild>
        <w:div w:id="817183363">
          <w:marLeft w:val="0"/>
          <w:marRight w:val="0"/>
          <w:marTop w:val="0"/>
          <w:marBottom w:val="0"/>
          <w:divBdr>
            <w:top w:val="none" w:sz="0" w:space="0" w:color="auto"/>
            <w:left w:val="none" w:sz="0" w:space="0" w:color="auto"/>
            <w:bottom w:val="none" w:sz="0" w:space="0" w:color="auto"/>
            <w:right w:val="none" w:sz="0" w:space="0" w:color="auto"/>
          </w:divBdr>
        </w:div>
        <w:div w:id="1122192122">
          <w:marLeft w:val="0"/>
          <w:marRight w:val="0"/>
          <w:marTop w:val="0"/>
          <w:marBottom w:val="0"/>
          <w:divBdr>
            <w:top w:val="none" w:sz="0" w:space="0" w:color="auto"/>
            <w:left w:val="none" w:sz="0" w:space="0" w:color="auto"/>
            <w:bottom w:val="none" w:sz="0" w:space="0" w:color="auto"/>
            <w:right w:val="none" w:sz="0" w:space="0" w:color="auto"/>
          </w:divBdr>
        </w:div>
        <w:div w:id="58749706">
          <w:marLeft w:val="0"/>
          <w:marRight w:val="0"/>
          <w:marTop w:val="0"/>
          <w:marBottom w:val="0"/>
          <w:divBdr>
            <w:top w:val="none" w:sz="0" w:space="0" w:color="auto"/>
            <w:left w:val="none" w:sz="0" w:space="0" w:color="auto"/>
            <w:bottom w:val="none" w:sz="0" w:space="0" w:color="auto"/>
            <w:right w:val="none" w:sz="0" w:space="0" w:color="auto"/>
          </w:divBdr>
        </w:div>
      </w:divsChild>
    </w:div>
    <w:div w:id="1879076119">
      <w:bodyDiv w:val="1"/>
      <w:marLeft w:val="0"/>
      <w:marRight w:val="0"/>
      <w:marTop w:val="0"/>
      <w:marBottom w:val="0"/>
      <w:divBdr>
        <w:top w:val="none" w:sz="0" w:space="0" w:color="auto"/>
        <w:left w:val="none" w:sz="0" w:space="0" w:color="auto"/>
        <w:bottom w:val="none" w:sz="0" w:space="0" w:color="auto"/>
        <w:right w:val="none" w:sz="0" w:space="0" w:color="auto"/>
      </w:divBdr>
    </w:div>
    <w:div w:id="1885406065">
      <w:bodyDiv w:val="1"/>
      <w:marLeft w:val="0"/>
      <w:marRight w:val="0"/>
      <w:marTop w:val="0"/>
      <w:marBottom w:val="0"/>
      <w:divBdr>
        <w:top w:val="none" w:sz="0" w:space="0" w:color="auto"/>
        <w:left w:val="none" w:sz="0" w:space="0" w:color="auto"/>
        <w:bottom w:val="none" w:sz="0" w:space="0" w:color="auto"/>
        <w:right w:val="none" w:sz="0" w:space="0" w:color="auto"/>
      </w:divBdr>
    </w:div>
    <w:div w:id="1913851170">
      <w:bodyDiv w:val="1"/>
      <w:marLeft w:val="0"/>
      <w:marRight w:val="0"/>
      <w:marTop w:val="0"/>
      <w:marBottom w:val="0"/>
      <w:divBdr>
        <w:top w:val="none" w:sz="0" w:space="0" w:color="auto"/>
        <w:left w:val="none" w:sz="0" w:space="0" w:color="auto"/>
        <w:bottom w:val="none" w:sz="0" w:space="0" w:color="auto"/>
        <w:right w:val="none" w:sz="0" w:space="0" w:color="auto"/>
      </w:divBdr>
      <w:divsChild>
        <w:div w:id="923731204">
          <w:marLeft w:val="0"/>
          <w:marRight w:val="0"/>
          <w:marTop w:val="0"/>
          <w:marBottom w:val="0"/>
          <w:divBdr>
            <w:top w:val="none" w:sz="0" w:space="0" w:color="auto"/>
            <w:left w:val="none" w:sz="0" w:space="0" w:color="auto"/>
            <w:bottom w:val="none" w:sz="0" w:space="0" w:color="auto"/>
            <w:right w:val="none" w:sz="0" w:space="0" w:color="auto"/>
          </w:divBdr>
        </w:div>
      </w:divsChild>
    </w:div>
    <w:div w:id="1967809423">
      <w:bodyDiv w:val="1"/>
      <w:marLeft w:val="0"/>
      <w:marRight w:val="0"/>
      <w:marTop w:val="0"/>
      <w:marBottom w:val="0"/>
      <w:divBdr>
        <w:top w:val="none" w:sz="0" w:space="0" w:color="auto"/>
        <w:left w:val="none" w:sz="0" w:space="0" w:color="auto"/>
        <w:bottom w:val="none" w:sz="0" w:space="0" w:color="auto"/>
        <w:right w:val="none" w:sz="0" w:space="0" w:color="auto"/>
      </w:divBdr>
    </w:div>
    <w:div w:id="1973516327">
      <w:bodyDiv w:val="1"/>
      <w:marLeft w:val="0"/>
      <w:marRight w:val="0"/>
      <w:marTop w:val="0"/>
      <w:marBottom w:val="0"/>
      <w:divBdr>
        <w:top w:val="none" w:sz="0" w:space="0" w:color="auto"/>
        <w:left w:val="none" w:sz="0" w:space="0" w:color="auto"/>
        <w:bottom w:val="none" w:sz="0" w:space="0" w:color="auto"/>
        <w:right w:val="none" w:sz="0" w:space="0" w:color="auto"/>
      </w:divBdr>
    </w:div>
    <w:div w:id="1979339165">
      <w:bodyDiv w:val="1"/>
      <w:marLeft w:val="0"/>
      <w:marRight w:val="0"/>
      <w:marTop w:val="0"/>
      <w:marBottom w:val="0"/>
      <w:divBdr>
        <w:top w:val="none" w:sz="0" w:space="0" w:color="auto"/>
        <w:left w:val="none" w:sz="0" w:space="0" w:color="auto"/>
        <w:bottom w:val="none" w:sz="0" w:space="0" w:color="auto"/>
        <w:right w:val="none" w:sz="0" w:space="0" w:color="auto"/>
      </w:divBdr>
    </w:div>
    <w:div w:id="1980188980">
      <w:bodyDiv w:val="1"/>
      <w:marLeft w:val="0"/>
      <w:marRight w:val="0"/>
      <w:marTop w:val="0"/>
      <w:marBottom w:val="0"/>
      <w:divBdr>
        <w:top w:val="none" w:sz="0" w:space="0" w:color="auto"/>
        <w:left w:val="none" w:sz="0" w:space="0" w:color="auto"/>
        <w:bottom w:val="none" w:sz="0" w:space="0" w:color="auto"/>
        <w:right w:val="none" w:sz="0" w:space="0" w:color="auto"/>
      </w:divBdr>
      <w:divsChild>
        <w:div w:id="882909102">
          <w:marLeft w:val="0"/>
          <w:marRight w:val="0"/>
          <w:marTop w:val="0"/>
          <w:marBottom w:val="0"/>
          <w:divBdr>
            <w:top w:val="none" w:sz="0" w:space="0" w:color="auto"/>
            <w:left w:val="none" w:sz="0" w:space="0" w:color="auto"/>
            <w:bottom w:val="none" w:sz="0" w:space="0" w:color="auto"/>
            <w:right w:val="none" w:sz="0" w:space="0" w:color="auto"/>
          </w:divBdr>
        </w:div>
      </w:divsChild>
    </w:div>
    <w:div w:id="2045130897">
      <w:bodyDiv w:val="1"/>
      <w:marLeft w:val="0"/>
      <w:marRight w:val="0"/>
      <w:marTop w:val="0"/>
      <w:marBottom w:val="0"/>
      <w:divBdr>
        <w:top w:val="none" w:sz="0" w:space="0" w:color="auto"/>
        <w:left w:val="none" w:sz="0" w:space="0" w:color="auto"/>
        <w:bottom w:val="none" w:sz="0" w:space="0" w:color="auto"/>
        <w:right w:val="none" w:sz="0" w:space="0" w:color="auto"/>
      </w:divBdr>
      <w:divsChild>
        <w:div w:id="613289855">
          <w:marLeft w:val="0"/>
          <w:marRight w:val="0"/>
          <w:marTop w:val="0"/>
          <w:marBottom w:val="0"/>
          <w:divBdr>
            <w:top w:val="none" w:sz="0" w:space="0" w:color="auto"/>
            <w:left w:val="none" w:sz="0" w:space="0" w:color="auto"/>
            <w:bottom w:val="none" w:sz="0" w:space="0" w:color="auto"/>
            <w:right w:val="none" w:sz="0" w:space="0" w:color="auto"/>
          </w:divBdr>
        </w:div>
      </w:divsChild>
    </w:div>
    <w:div w:id="2055887822">
      <w:bodyDiv w:val="1"/>
      <w:marLeft w:val="0"/>
      <w:marRight w:val="0"/>
      <w:marTop w:val="0"/>
      <w:marBottom w:val="0"/>
      <w:divBdr>
        <w:top w:val="none" w:sz="0" w:space="0" w:color="auto"/>
        <w:left w:val="none" w:sz="0" w:space="0" w:color="auto"/>
        <w:bottom w:val="none" w:sz="0" w:space="0" w:color="auto"/>
        <w:right w:val="none" w:sz="0" w:space="0" w:color="auto"/>
      </w:divBdr>
      <w:divsChild>
        <w:div w:id="1645625441">
          <w:marLeft w:val="0"/>
          <w:marRight w:val="0"/>
          <w:marTop w:val="0"/>
          <w:marBottom w:val="0"/>
          <w:divBdr>
            <w:top w:val="none" w:sz="0" w:space="0" w:color="auto"/>
            <w:left w:val="none" w:sz="0" w:space="0" w:color="auto"/>
            <w:bottom w:val="none" w:sz="0" w:space="0" w:color="auto"/>
            <w:right w:val="none" w:sz="0" w:space="0" w:color="auto"/>
          </w:divBdr>
        </w:div>
        <w:div w:id="1414550151">
          <w:marLeft w:val="0"/>
          <w:marRight w:val="0"/>
          <w:marTop w:val="0"/>
          <w:marBottom w:val="0"/>
          <w:divBdr>
            <w:top w:val="none" w:sz="0" w:space="0" w:color="auto"/>
            <w:left w:val="none" w:sz="0" w:space="0" w:color="auto"/>
            <w:bottom w:val="none" w:sz="0" w:space="0" w:color="auto"/>
            <w:right w:val="none" w:sz="0" w:space="0" w:color="auto"/>
          </w:divBdr>
        </w:div>
        <w:div w:id="529147147">
          <w:marLeft w:val="0"/>
          <w:marRight w:val="0"/>
          <w:marTop w:val="0"/>
          <w:marBottom w:val="0"/>
          <w:divBdr>
            <w:top w:val="none" w:sz="0" w:space="0" w:color="auto"/>
            <w:left w:val="none" w:sz="0" w:space="0" w:color="auto"/>
            <w:bottom w:val="none" w:sz="0" w:space="0" w:color="auto"/>
            <w:right w:val="none" w:sz="0" w:space="0" w:color="auto"/>
          </w:divBdr>
        </w:div>
        <w:div w:id="733965834">
          <w:marLeft w:val="0"/>
          <w:marRight w:val="0"/>
          <w:marTop w:val="0"/>
          <w:marBottom w:val="0"/>
          <w:divBdr>
            <w:top w:val="none" w:sz="0" w:space="0" w:color="auto"/>
            <w:left w:val="none" w:sz="0" w:space="0" w:color="auto"/>
            <w:bottom w:val="none" w:sz="0" w:space="0" w:color="auto"/>
            <w:right w:val="none" w:sz="0" w:space="0" w:color="auto"/>
          </w:divBdr>
        </w:div>
        <w:div w:id="740910651">
          <w:marLeft w:val="0"/>
          <w:marRight w:val="0"/>
          <w:marTop w:val="0"/>
          <w:marBottom w:val="0"/>
          <w:divBdr>
            <w:top w:val="none" w:sz="0" w:space="0" w:color="auto"/>
            <w:left w:val="none" w:sz="0" w:space="0" w:color="auto"/>
            <w:bottom w:val="none" w:sz="0" w:space="0" w:color="auto"/>
            <w:right w:val="none" w:sz="0" w:space="0" w:color="auto"/>
          </w:divBdr>
        </w:div>
        <w:div w:id="2033067604">
          <w:marLeft w:val="0"/>
          <w:marRight w:val="0"/>
          <w:marTop w:val="0"/>
          <w:marBottom w:val="0"/>
          <w:divBdr>
            <w:top w:val="none" w:sz="0" w:space="0" w:color="auto"/>
            <w:left w:val="none" w:sz="0" w:space="0" w:color="auto"/>
            <w:bottom w:val="none" w:sz="0" w:space="0" w:color="auto"/>
            <w:right w:val="none" w:sz="0" w:space="0" w:color="auto"/>
          </w:divBdr>
        </w:div>
      </w:divsChild>
    </w:div>
    <w:div w:id="2095853253">
      <w:bodyDiv w:val="1"/>
      <w:marLeft w:val="0"/>
      <w:marRight w:val="0"/>
      <w:marTop w:val="0"/>
      <w:marBottom w:val="0"/>
      <w:divBdr>
        <w:top w:val="none" w:sz="0" w:space="0" w:color="auto"/>
        <w:left w:val="none" w:sz="0" w:space="0" w:color="auto"/>
        <w:bottom w:val="none" w:sz="0" w:space="0" w:color="auto"/>
        <w:right w:val="none" w:sz="0" w:space="0" w:color="auto"/>
      </w:divBdr>
      <w:divsChild>
        <w:div w:id="1715614950">
          <w:marLeft w:val="0"/>
          <w:marRight w:val="0"/>
          <w:marTop w:val="0"/>
          <w:marBottom w:val="0"/>
          <w:divBdr>
            <w:top w:val="none" w:sz="0" w:space="0" w:color="auto"/>
            <w:left w:val="none" w:sz="0" w:space="0" w:color="auto"/>
            <w:bottom w:val="none" w:sz="0" w:space="0" w:color="auto"/>
            <w:right w:val="none" w:sz="0" w:space="0" w:color="auto"/>
          </w:divBdr>
        </w:div>
      </w:divsChild>
    </w:div>
    <w:div w:id="2118325066">
      <w:bodyDiv w:val="1"/>
      <w:marLeft w:val="0"/>
      <w:marRight w:val="0"/>
      <w:marTop w:val="0"/>
      <w:marBottom w:val="0"/>
      <w:divBdr>
        <w:top w:val="none" w:sz="0" w:space="0" w:color="auto"/>
        <w:left w:val="none" w:sz="0" w:space="0" w:color="auto"/>
        <w:bottom w:val="none" w:sz="0" w:space="0" w:color="auto"/>
        <w:right w:val="none" w:sz="0" w:space="0" w:color="auto"/>
      </w:divBdr>
    </w:div>
    <w:div w:id="2123527685">
      <w:bodyDiv w:val="1"/>
      <w:marLeft w:val="0"/>
      <w:marRight w:val="0"/>
      <w:marTop w:val="0"/>
      <w:marBottom w:val="0"/>
      <w:divBdr>
        <w:top w:val="none" w:sz="0" w:space="0" w:color="auto"/>
        <w:left w:val="none" w:sz="0" w:space="0" w:color="auto"/>
        <w:bottom w:val="none" w:sz="0" w:space="0" w:color="auto"/>
        <w:right w:val="none" w:sz="0" w:space="0" w:color="auto"/>
      </w:divBdr>
      <w:divsChild>
        <w:div w:id="8820630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footer" Target="footer1.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FD6E7-9EB7-314C-9D3C-AFC96AE6E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37</Pages>
  <Words>10398</Words>
  <Characters>59270</Characters>
  <Application>Microsoft Macintosh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69529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Roberts</dc:creator>
  <cp:keywords/>
  <dc:description/>
  <cp:lastModifiedBy>Sean Roberts</cp:lastModifiedBy>
  <cp:revision>50</cp:revision>
  <cp:lastPrinted>2017-01-19T11:22:00Z</cp:lastPrinted>
  <dcterms:created xsi:type="dcterms:W3CDTF">2016-06-14T09:44:00Z</dcterms:created>
  <dcterms:modified xsi:type="dcterms:W3CDTF">2017-01-19T11:23:00Z</dcterms:modified>
</cp:coreProperties>
</file>